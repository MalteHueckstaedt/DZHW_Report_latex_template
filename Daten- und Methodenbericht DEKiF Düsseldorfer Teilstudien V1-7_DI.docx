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7BD45" w14:textId="77777777" w:rsidR="004F663F" w:rsidRDefault="00490E2A" w:rsidP="007F7A4F">
      <w:pPr>
        <w:sectPr w:rsidR="004F663F" w:rsidSect="006D470C">
          <w:headerReference w:type="even" r:id="rId8"/>
          <w:headerReference w:type="default" r:id="rId9"/>
          <w:footerReference w:type="even" r:id="rId10"/>
          <w:footerReference w:type="default" r:id="rId11"/>
          <w:headerReference w:type="first" r:id="rId12"/>
          <w:footerReference w:type="first" r:id="rId13"/>
          <w:type w:val="continuous"/>
          <w:pgSz w:w="11905" w:h="16837" w:code="9"/>
          <w:pgMar w:top="2041" w:right="2722" w:bottom="1474" w:left="0" w:header="907" w:footer="692" w:gutter="1247"/>
          <w:pgNumType w:fmt="upperRoman"/>
          <w:cols w:space="708"/>
          <w:titlePg/>
          <w:docGrid w:linePitch="360"/>
        </w:sectPr>
      </w:pPr>
      <w:bookmarkStart w:id="0" w:name="_Toc148252953"/>
      <w:bookmarkStart w:id="1" w:name="_Toc148261795"/>
      <w:bookmarkStart w:id="2" w:name="_Toc148261905"/>
      <w:bookmarkStart w:id="3" w:name="_Toc149457696"/>
      <w:bookmarkStart w:id="4" w:name="_Toc150242453"/>
      <w:bookmarkStart w:id="5" w:name="_Toc150245040"/>
      <w:bookmarkStart w:id="6" w:name="_Toc381364459"/>
      <w:bookmarkStart w:id="7" w:name="_Toc384135462"/>
      <w:commentRangeStart w:id="8"/>
      <w:commentRangeEnd w:id="8"/>
      <w:r>
        <w:rPr>
          <w:rStyle w:val="Kommentarzeichen"/>
          <w:rFonts w:ascii="Times New Roman" w:hAnsi="Times New Roman" w:cs="Times New Roman"/>
          <w:snapToGrid w:val="0"/>
          <w:lang w:val="en-US"/>
        </w:rPr>
        <w:commentReference w:id="8"/>
      </w:r>
      <w:r w:rsidR="000C05AE">
        <w:rPr>
          <w:noProof/>
        </w:rPr>
        <w:drawing>
          <wp:anchor distT="0" distB="0" distL="114300" distR="114300" simplePos="0" relativeHeight="251655680" behindDoc="0" locked="0" layoutInCell="1" allowOverlap="1" wp14:anchorId="3E9D0F52" wp14:editId="2A619DE6">
            <wp:simplePos x="0" y="0"/>
            <wp:positionH relativeFrom="page">
              <wp:posOffset>1836420</wp:posOffset>
            </wp:positionH>
            <wp:positionV relativeFrom="page">
              <wp:posOffset>9436735</wp:posOffset>
            </wp:positionV>
            <wp:extent cx="1364400" cy="500400"/>
            <wp:effectExtent l="0" t="0" r="0" b="0"/>
            <wp:wrapNone/>
            <wp:docPr id="9" name="Grafik 9" descr="\\faust\Abt4\FDZ\Querschnittsaufgaben\Öffentlichkeitsarbeit\Logos\Logos_fdz-dzhw\de\Bericht\FDZ-DZH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ust\Abt4\FDZ\Querschnittsaufgaben\Öffentlichkeitsarbeit\Logos\Logos_fdz-dzhw\de\Bericht\FDZ-DZHW_Log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4400" cy="5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40C76">
        <w:rPr>
          <w:noProof/>
        </w:rPr>
        <w:drawing>
          <wp:anchor distT="0" distB="0" distL="114300" distR="114300" simplePos="0" relativeHeight="251652608" behindDoc="0" locked="0" layoutInCell="1" allowOverlap="1" wp14:anchorId="7DF3439D" wp14:editId="7875CDAD">
            <wp:simplePos x="0" y="0"/>
            <wp:positionH relativeFrom="page">
              <wp:posOffset>0</wp:posOffset>
            </wp:positionH>
            <wp:positionV relativeFrom="page">
              <wp:posOffset>8931349</wp:posOffset>
            </wp:positionV>
            <wp:extent cx="6623456" cy="209704"/>
            <wp:effectExtent l="0" t="0" r="0" b="0"/>
            <wp:wrapThrough wrapText="bothSides">
              <wp:wrapPolygon edited="0">
                <wp:start x="0" y="0"/>
                <wp:lineTo x="0" y="19636"/>
                <wp:lineTo x="21496" y="19636"/>
                <wp:lineTo x="21496" y="0"/>
                <wp:lineTo x="0" y="0"/>
              </wp:wrapPolygon>
            </wp:wrapThrough>
            <wp:docPr id="43"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1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623456" cy="209704"/>
                    </a:xfrm>
                    <a:prstGeom prst="rect">
                      <a:avLst/>
                    </a:prstGeom>
                  </pic:spPr>
                </pic:pic>
              </a:graphicData>
            </a:graphic>
          </wp:anchor>
        </w:drawing>
      </w:r>
      <w:r w:rsidR="000C05AE">
        <w:rPr>
          <w:noProof/>
        </w:rPr>
        <mc:AlternateContent>
          <mc:Choice Requires="wps">
            <w:drawing>
              <wp:anchor distT="0" distB="0" distL="0" distR="0" simplePos="0" relativeHeight="251654656" behindDoc="1" locked="1" layoutInCell="1" allowOverlap="1" wp14:anchorId="5A605890" wp14:editId="3D3269C0">
                <wp:simplePos x="0" y="0"/>
                <wp:positionH relativeFrom="page">
                  <wp:posOffset>2169795</wp:posOffset>
                </wp:positionH>
                <wp:positionV relativeFrom="page">
                  <wp:posOffset>8086090</wp:posOffset>
                </wp:positionV>
                <wp:extent cx="4403090" cy="1028700"/>
                <wp:effectExtent l="0" t="0" r="16510" b="0"/>
                <wp:wrapThrough wrapText="bothSides">
                  <wp:wrapPolygon edited="0">
                    <wp:start x="0" y="0"/>
                    <wp:lineTo x="0" y="21200"/>
                    <wp:lineTo x="21588" y="21200"/>
                    <wp:lineTo x="21588" y="0"/>
                    <wp:lineTo x="0" y="0"/>
                  </wp:wrapPolygon>
                </wp:wrapThrough>
                <wp:docPr id="51"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309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413D7" w14:textId="77777777" w:rsidR="00141DA1" w:rsidRPr="008B2490" w:rsidRDefault="00141DA1" w:rsidP="004F663F">
                            <w:pPr>
                              <w:spacing w:line="240" w:lineRule="auto"/>
                              <w:jc w:val="right"/>
                              <w:rPr>
                                <w:b/>
                                <w:sz w:val="56"/>
                                <w:szCs w:val="56"/>
                              </w:rPr>
                            </w:pPr>
                            <w:r w:rsidRPr="006612ED">
                              <w:rPr>
                                <w:b/>
                                <w:sz w:val="56"/>
                                <w:szCs w:val="56"/>
                              </w:rPr>
                              <w:t>Daten- und Methodenbericht</w:t>
                            </w:r>
                          </w:p>
                          <w:p w14:paraId="7C1A048E" w14:textId="3768DFB9" w:rsidR="00141DA1" w:rsidRPr="008B2490" w:rsidRDefault="00141DA1" w:rsidP="009E282C">
                            <w:pPr>
                              <w:spacing w:line="240" w:lineRule="auto"/>
                              <w:jc w:val="right"/>
                              <w:rPr>
                                <w:sz w:val="36"/>
                                <w:szCs w:val="36"/>
                              </w:rPr>
                            </w:pPr>
                            <w:r w:rsidRPr="00A54906">
                              <w:rPr>
                                <w:sz w:val="36"/>
                                <w:szCs w:val="36"/>
                                <w:highlight w:val="yellow"/>
                              </w:rPr>
                              <w:t>MONAT</w:t>
                            </w:r>
                            <w:r>
                              <w:rPr>
                                <w:sz w:val="36"/>
                                <w:szCs w:val="36"/>
                              </w:rPr>
                              <w:t xml:space="preserve"> 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05890" id="_x0000_t202" coordsize="21600,21600" o:spt="202" path="m,l,21600r21600,l21600,xe">
                <v:stroke joinstyle="miter"/>
                <v:path gradientshapeok="t" o:connecttype="rect"/>
              </v:shapetype>
              <v:shape id="Text Box 86" o:spid="_x0000_s1026" type="#_x0000_t202" style="position:absolute;left:0;text-align:left;margin-left:170.85pt;margin-top:636.7pt;width:346.7pt;height:81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" filled="f" stroked="f">
                <v:textbox inset="0,0,0,0">
                  <w:txbxContent>
                    <w:p w14:paraId="4D2413D7" w14:textId="77777777" w:rsidR="00141DA1" w:rsidRPr="008B2490" w:rsidRDefault="00141DA1" w:rsidP="004F663F">
                      <w:pPr>
                        <w:spacing w:line="240" w:lineRule="auto"/>
                        <w:jc w:val="right"/>
                        <w:rPr>
                          <w:b/>
                          <w:sz w:val="56"/>
                          <w:szCs w:val="56"/>
                        </w:rPr>
                      </w:pPr>
                      <w:r w:rsidRPr="006612ED">
                        <w:rPr>
                          <w:b/>
                          <w:sz w:val="56"/>
                          <w:szCs w:val="56"/>
                        </w:rPr>
                        <w:t>Daten- und Methodenbericht</w:t>
                      </w:r>
                    </w:p>
                    <w:p w14:paraId="7C1A048E" w14:textId="3768DFB9" w:rsidR="00141DA1" w:rsidRPr="008B2490" w:rsidRDefault="00141DA1" w:rsidP="009E282C">
                      <w:pPr>
                        <w:spacing w:line="240" w:lineRule="auto"/>
                        <w:jc w:val="right"/>
                        <w:rPr>
                          <w:sz w:val="36"/>
                          <w:szCs w:val="36"/>
                        </w:rPr>
                      </w:pPr>
                      <w:r w:rsidRPr="00A54906">
                        <w:rPr>
                          <w:sz w:val="36"/>
                          <w:szCs w:val="36"/>
                          <w:highlight w:val="yellow"/>
                        </w:rPr>
                        <w:t>MONAT</w:t>
                      </w:r>
                      <w:r>
                        <w:rPr>
                          <w:sz w:val="36"/>
                          <w:szCs w:val="36"/>
                        </w:rPr>
                        <w:t xml:space="preserve"> 2021</w:t>
                      </w:r>
                    </w:p>
                  </w:txbxContent>
                </v:textbox>
                <w10:wrap type="through" anchorx="page" anchory="page"/>
                <w10:anchorlock/>
              </v:shape>
            </w:pict>
          </mc:Fallback>
        </mc:AlternateContent>
      </w:r>
      <w:r w:rsidR="000C05AE">
        <w:rPr>
          <w:noProof/>
        </w:rPr>
        <mc:AlternateContent>
          <mc:Choice Requires="wps">
            <w:drawing>
              <wp:anchor distT="0" distB="0" distL="0" distR="0" simplePos="0" relativeHeight="251653632" behindDoc="1" locked="1" layoutInCell="1" allowOverlap="1" wp14:anchorId="520FB1A2" wp14:editId="3F23652B">
                <wp:simplePos x="0" y="0"/>
                <wp:positionH relativeFrom="page">
                  <wp:posOffset>962025</wp:posOffset>
                </wp:positionH>
                <wp:positionV relativeFrom="page">
                  <wp:posOffset>2949575</wp:posOffset>
                </wp:positionV>
                <wp:extent cx="4945380" cy="4401820"/>
                <wp:effectExtent l="0" t="0" r="7620" b="17780"/>
                <wp:wrapThrough wrapText="bothSides">
                  <wp:wrapPolygon edited="0">
                    <wp:start x="0" y="0"/>
                    <wp:lineTo x="0" y="21594"/>
                    <wp:lineTo x="21550" y="21594"/>
                    <wp:lineTo x="21550" y="0"/>
                    <wp:lineTo x="0" y="0"/>
                  </wp:wrapPolygon>
                </wp:wrapThrough>
                <wp:docPr id="50"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5380" cy="4401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3CA03" w14:textId="0270A798" w:rsidR="00141DA1" w:rsidRPr="00905603" w:rsidRDefault="00141DA1" w:rsidP="006C7F8F">
                            <w:pPr>
                              <w:pStyle w:val="berschrift8"/>
                              <w:numPr>
                                <w:ilvl w:val="0"/>
                                <w:numId w:val="0"/>
                              </w:numPr>
                              <w:spacing w:before="0" w:after="0"/>
                              <w:jc w:val="left"/>
                              <w:rPr>
                                <w:szCs w:val="34"/>
                              </w:rPr>
                            </w:pPr>
                            <w:r>
                              <w:rPr>
                                <w:szCs w:val="34"/>
                              </w:rPr>
                              <w:t xml:space="preserve">Florian Meißner / </w:t>
                            </w:r>
                            <w:r w:rsidRPr="00F1296F">
                              <w:rPr>
                                <w:szCs w:val="34"/>
                              </w:rPr>
                              <w:t>Dilek İkiz-Akıncı</w:t>
                            </w:r>
                          </w:p>
                          <w:p w14:paraId="13D997A1" w14:textId="77777777" w:rsidR="00141DA1" w:rsidRPr="00905603" w:rsidRDefault="00141DA1" w:rsidP="00905603"/>
                          <w:p w14:paraId="28C9D566" w14:textId="0CC0097B" w:rsidR="00141DA1" w:rsidRPr="00A54906" w:rsidRDefault="00141DA1" w:rsidP="00DA5A90">
                            <w:pPr>
                              <w:pStyle w:val="berschrift7"/>
                              <w:jc w:val="both"/>
                              <w:rPr>
                                <w:color w:val="auto"/>
                                <w:sz w:val="66"/>
                                <w:szCs w:val="66"/>
                              </w:rPr>
                            </w:pPr>
                            <w:r w:rsidRPr="00627364">
                              <w:rPr>
                                <w:b/>
                                <w:color w:val="366AB2"/>
                                <w:sz w:val="66"/>
                                <w:szCs w:val="66"/>
                              </w:rPr>
                              <w:t>D</w:t>
                            </w:r>
                            <w:r w:rsidRPr="002F3400">
                              <w:rPr>
                                <w:color w:val="auto"/>
                                <w:sz w:val="66"/>
                                <w:szCs w:val="66"/>
                              </w:rPr>
                              <w:t xml:space="preserve">eterminanten und </w:t>
                            </w:r>
                            <w:r w:rsidRPr="00627364">
                              <w:rPr>
                                <w:b/>
                                <w:color w:val="366AB2"/>
                                <w:sz w:val="66"/>
                                <w:szCs w:val="66"/>
                              </w:rPr>
                              <w:t>E</w:t>
                            </w:r>
                            <w:r w:rsidRPr="002F3400">
                              <w:rPr>
                                <w:color w:val="auto"/>
                                <w:sz w:val="66"/>
                                <w:szCs w:val="66"/>
                              </w:rPr>
                              <w:t xml:space="preserve">ffekte von </w:t>
                            </w:r>
                            <w:r w:rsidRPr="00627364">
                              <w:rPr>
                                <w:b/>
                                <w:color w:val="366AB2"/>
                                <w:sz w:val="66"/>
                                <w:szCs w:val="66"/>
                              </w:rPr>
                              <w:t>K</w:t>
                            </w:r>
                            <w:r w:rsidRPr="002F3400">
                              <w:rPr>
                                <w:color w:val="auto"/>
                                <w:sz w:val="66"/>
                                <w:szCs w:val="66"/>
                              </w:rPr>
                              <w:t xml:space="preserve">ooperation </w:t>
                            </w:r>
                            <w:r w:rsidRPr="00627364">
                              <w:rPr>
                                <w:b/>
                                <w:color w:val="366AB2"/>
                                <w:sz w:val="66"/>
                                <w:szCs w:val="66"/>
                              </w:rPr>
                              <w:t>i</w:t>
                            </w:r>
                            <w:r w:rsidRPr="002F3400">
                              <w:rPr>
                                <w:color w:val="auto"/>
                                <w:sz w:val="66"/>
                                <w:szCs w:val="66"/>
                              </w:rPr>
                              <w:t>n homo</w:t>
                            </w:r>
                            <w:r>
                              <w:rPr>
                                <w:color w:val="auto"/>
                                <w:sz w:val="66"/>
                                <w:szCs w:val="66"/>
                              </w:rPr>
                              <w:t>-</w:t>
                            </w:r>
                            <w:r w:rsidRPr="002F3400">
                              <w:rPr>
                                <w:color w:val="auto"/>
                                <w:sz w:val="66"/>
                                <w:szCs w:val="66"/>
                              </w:rPr>
                              <w:t xml:space="preserve">genen und heterogenen </w:t>
                            </w:r>
                            <w:r w:rsidRPr="00627364">
                              <w:rPr>
                                <w:b/>
                                <w:color w:val="366AB2"/>
                                <w:sz w:val="66"/>
                                <w:szCs w:val="66"/>
                              </w:rPr>
                              <w:t>F</w:t>
                            </w:r>
                            <w:r>
                              <w:rPr>
                                <w:color w:val="auto"/>
                                <w:sz w:val="66"/>
                                <w:szCs w:val="66"/>
                              </w:rPr>
                              <w:t>orschungsverbünden</w:t>
                            </w:r>
                          </w:p>
                          <w:p w14:paraId="53EBF7BE" w14:textId="618E64A9" w:rsidR="00141DA1" w:rsidRPr="005E40C3" w:rsidRDefault="00141DA1">
                            <w:pPr>
                              <w:pStyle w:val="berschrift7"/>
                              <w:rPr>
                                <w:color w:val="auto"/>
                                <w:sz w:val="68"/>
                                <w:szCs w:val="68"/>
                              </w:rPr>
                            </w:pPr>
                            <w:r w:rsidRPr="00A54906">
                              <w:t xml:space="preserve">Daten- und Methodenbericht </w:t>
                            </w:r>
                            <w:r>
                              <w:t xml:space="preserve">zum Projekt </w:t>
                            </w:r>
                            <w:proofErr w:type="spellStart"/>
                            <w:r>
                              <w:t>DEKi</w:t>
                            </w:r>
                            <w:r w:rsidRPr="00A54906">
                              <w:t>F</w:t>
                            </w:r>
                            <w:proofErr w:type="spellEnd"/>
                            <w:r>
                              <w:t xml:space="preserve"> </w:t>
                            </w:r>
                          </w:p>
                          <w:p w14:paraId="1E8C2731" w14:textId="77777777" w:rsidR="00141DA1" w:rsidRPr="000E090F" w:rsidRDefault="00141DA1" w:rsidP="000E090F">
                            <w:pPr>
                              <w:rPr>
                                <w:sz w:val="24"/>
                              </w:rPr>
                            </w:pPr>
                          </w:p>
                          <w:p w14:paraId="01C83D40" w14:textId="77777777" w:rsidR="00141DA1" w:rsidRPr="00F9183B" w:rsidRDefault="00141DA1" w:rsidP="00F9183B"/>
                          <w:p w14:paraId="79E2676F" w14:textId="77777777" w:rsidR="00141DA1" w:rsidRPr="0073193F" w:rsidRDefault="00141DA1" w:rsidP="0073193F">
                            <w:pPr>
                              <w:pStyle w:val="berschrift7"/>
                              <w:rPr>
                                <w:color w:val="0070C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FB1A2" id="Text Box 85" o:spid="_x0000_s1027" type="#_x0000_t202" style="position:absolute;left:0;text-align:left;margin-left:75.75pt;margin-top:232.25pt;width:389.4pt;height:346.6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" filled="f" stroked="f">
                <v:textbox inset="0,0,0,0">
                  <w:txbxContent>
                    <w:p w14:paraId="2E33CA03" w14:textId="0270A798" w:rsidR="00141DA1" w:rsidRPr="00905603" w:rsidRDefault="00141DA1" w:rsidP="006C7F8F">
                      <w:pPr>
                        <w:pStyle w:val="berschrift8"/>
                        <w:numPr>
                          <w:ilvl w:val="0"/>
                          <w:numId w:val="0"/>
                        </w:numPr>
                        <w:spacing w:before="0" w:after="0"/>
                        <w:jc w:val="left"/>
                        <w:rPr>
                          <w:szCs w:val="34"/>
                        </w:rPr>
                      </w:pPr>
                      <w:r>
                        <w:rPr>
                          <w:szCs w:val="34"/>
                        </w:rPr>
                        <w:t xml:space="preserve">Florian Meißner / </w:t>
                      </w:r>
                      <w:r w:rsidRPr="00F1296F">
                        <w:rPr>
                          <w:szCs w:val="34"/>
                        </w:rPr>
                        <w:t>Dilek İkiz-Akıncı</w:t>
                      </w:r>
                    </w:p>
                    <w:p w14:paraId="13D997A1" w14:textId="77777777" w:rsidR="00141DA1" w:rsidRPr="00905603" w:rsidRDefault="00141DA1" w:rsidP="00905603"/>
                    <w:p w14:paraId="28C9D566" w14:textId="0CC0097B" w:rsidR="00141DA1" w:rsidRPr="00A54906" w:rsidRDefault="00141DA1" w:rsidP="00DA5A90">
                      <w:pPr>
                        <w:pStyle w:val="berschrift7"/>
                        <w:jc w:val="both"/>
                        <w:rPr>
                          <w:color w:val="auto"/>
                          <w:sz w:val="66"/>
                          <w:szCs w:val="66"/>
                        </w:rPr>
                      </w:pPr>
                      <w:r w:rsidRPr="00627364">
                        <w:rPr>
                          <w:b/>
                          <w:color w:val="366AB2"/>
                          <w:sz w:val="66"/>
                          <w:szCs w:val="66"/>
                        </w:rPr>
                        <w:t>D</w:t>
                      </w:r>
                      <w:r w:rsidRPr="002F3400">
                        <w:rPr>
                          <w:color w:val="auto"/>
                          <w:sz w:val="66"/>
                          <w:szCs w:val="66"/>
                        </w:rPr>
                        <w:t xml:space="preserve">eterminanten und </w:t>
                      </w:r>
                      <w:r w:rsidRPr="00627364">
                        <w:rPr>
                          <w:b/>
                          <w:color w:val="366AB2"/>
                          <w:sz w:val="66"/>
                          <w:szCs w:val="66"/>
                        </w:rPr>
                        <w:t>E</w:t>
                      </w:r>
                      <w:r w:rsidRPr="002F3400">
                        <w:rPr>
                          <w:color w:val="auto"/>
                          <w:sz w:val="66"/>
                          <w:szCs w:val="66"/>
                        </w:rPr>
                        <w:t xml:space="preserve">ffekte von </w:t>
                      </w:r>
                      <w:r w:rsidRPr="00627364">
                        <w:rPr>
                          <w:b/>
                          <w:color w:val="366AB2"/>
                          <w:sz w:val="66"/>
                          <w:szCs w:val="66"/>
                        </w:rPr>
                        <w:t>K</w:t>
                      </w:r>
                      <w:r w:rsidRPr="002F3400">
                        <w:rPr>
                          <w:color w:val="auto"/>
                          <w:sz w:val="66"/>
                          <w:szCs w:val="66"/>
                        </w:rPr>
                        <w:t xml:space="preserve">ooperation </w:t>
                      </w:r>
                      <w:r w:rsidRPr="00627364">
                        <w:rPr>
                          <w:b/>
                          <w:color w:val="366AB2"/>
                          <w:sz w:val="66"/>
                          <w:szCs w:val="66"/>
                        </w:rPr>
                        <w:t>i</w:t>
                      </w:r>
                      <w:r w:rsidRPr="002F3400">
                        <w:rPr>
                          <w:color w:val="auto"/>
                          <w:sz w:val="66"/>
                          <w:szCs w:val="66"/>
                        </w:rPr>
                        <w:t>n homo</w:t>
                      </w:r>
                      <w:r>
                        <w:rPr>
                          <w:color w:val="auto"/>
                          <w:sz w:val="66"/>
                          <w:szCs w:val="66"/>
                        </w:rPr>
                        <w:t>-</w:t>
                      </w:r>
                      <w:r w:rsidRPr="002F3400">
                        <w:rPr>
                          <w:color w:val="auto"/>
                          <w:sz w:val="66"/>
                          <w:szCs w:val="66"/>
                        </w:rPr>
                        <w:t xml:space="preserve">genen und heterogenen </w:t>
                      </w:r>
                      <w:r w:rsidRPr="00627364">
                        <w:rPr>
                          <w:b/>
                          <w:color w:val="366AB2"/>
                          <w:sz w:val="66"/>
                          <w:szCs w:val="66"/>
                        </w:rPr>
                        <w:t>F</w:t>
                      </w:r>
                      <w:r>
                        <w:rPr>
                          <w:color w:val="auto"/>
                          <w:sz w:val="66"/>
                          <w:szCs w:val="66"/>
                        </w:rPr>
                        <w:t>orschungsverbünden</w:t>
                      </w:r>
                    </w:p>
                    <w:p w14:paraId="53EBF7BE" w14:textId="618E64A9" w:rsidR="00141DA1" w:rsidRPr="005E40C3" w:rsidRDefault="00141DA1">
                      <w:pPr>
                        <w:pStyle w:val="berschrift7"/>
                        <w:rPr>
                          <w:color w:val="auto"/>
                          <w:sz w:val="68"/>
                          <w:szCs w:val="68"/>
                        </w:rPr>
                      </w:pPr>
                      <w:r w:rsidRPr="00A54906">
                        <w:t xml:space="preserve">Daten- und Methodenbericht </w:t>
                      </w:r>
                      <w:r>
                        <w:t xml:space="preserve">zum Projekt </w:t>
                      </w:r>
                      <w:proofErr w:type="spellStart"/>
                      <w:r>
                        <w:t>DEKi</w:t>
                      </w:r>
                      <w:r w:rsidRPr="00A54906">
                        <w:t>F</w:t>
                      </w:r>
                      <w:proofErr w:type="spellEnd"/>
                      <w:r>
                        <w:t xml:space="preserve"> </w:t>
                      </w:r>
                    </w:p>
                    <w:p w14:paraId="1E8C2731" w14:textId="77777777" w:rsidR="00141DA1" w:rsidRPr="000E090F" w:rsidRDefault="00141DA1" w:rsidP="000E090F">
                      <w:pPr>
                        <w:rPr>
                          <w:sz w:val="24"/>
                        </w:rPr>
                      </w:pPr>
                    </w:p>
                    <w:p w14:paraId="01C83D40" w14:textId="77777777" w:rsidR="00141DA1" w:rsidRPr="00F9183B" w:rsidRDefault="00141DA1" w:rsidP="00F9183B"/>
                    <w:p w14:paraId="79E2676F" w14:textId="77777777" w:rsidR="00141DA1" w:rsidRPr="0073193F" w:rsidRDefault="00141DA1" w:rsidP="0073193F">
                      <w:pPr>
                        <w:pStyle w:val="berschrift7"/>
                        <w:rPr>
                          <w:color w:val="0070C0"/>
                        </w:rPr>
                      </w:pPr>
                    </w:p>
                  </w:txbxContent>
                </v:textbox>
                <w10:wrap type="through" anchorx="page" anchory="page"/>
                <w10:anchorlock/>
              </v:shape>
            </w:pict>
          </mc:Fallback>
        </mc:AlternateContent>
      </w:r>
      <w:bookmarkEnd w:id="0"/>
      <w:bookmarkEnd w:id="1"/>
      <w:bookmarkEnd w:id="2"/>
      <w:bookmarkEnd w:id="3"/>
      <w:bookmarkEnd w:id="4"/>
      <w:bookmarkEnd w:id="5"/>
      <w:bookmarkEnd w:id="6"/>
      <w:bookmarkEnd w:id="7"/>
    </w:p>
    <w:p w14:paraId="7EB4E72A" w14:textId="77777777" w:rsidR="0039179B" w:rsidRDefault="0039179B" w:rsidP="00C41FEB">
      <w:pPr>
        <w:keepLines w:val="0"/>
        <w:tabs>
          <w:tab w:val="left" w:pos="1984"/>
        </w:tabs>
        <w:autoSpaceDE w:val="0"/>
        <w:autoSpaceDN w:val="0"/>
        <w:adjustRightInd w:val="0"/>
        <w:spacing w:line="220" w:lineRule="atLeast"/>
        <w:jc w:val="left"/>
        <w:textAlignment w:val="center"/>
        <w:rPr>
          <w:rFonts w:cs="Calibri"/>
          <w:sz w:val="16"/>
          <w:szCs w:val="16"/>
        </w:rPr>
      </w:pPr>
    </w:p>
    <w:p w14:paraId="7D15340F" w14:textId="77777777" w:rsidR="0039179B" w:rsidRDefault="0039179B" w:rsidP="00C41FEB">
      <w:pPr>
        <w:keepLines w:val="0"/>
        <w:tabs>
          <w:tab w:val="left" w:pos="1984"/>
        </w:tabs>
        <w:autoSpaceDE w:val="0"/>
        <w:autoSpaceDN w:val="0"/>
        <w:adjustRightInd w:val="0"/>
        <w:spacing w:line="220" w:lineRule="atLeast"/>
        <w:jc w:val="left"/>
        <w:textAlignment w:val="center"/>
        <w:rPr>
          <w:rFonts w:cs="Calibri"/>
          <w:sz w:val="16"/>
          <w:szCs w:val="16"/>
        </w:rPr>
      </w:pPr>
    </w:p>
    <w:p w14:paraId="317B22C1" w14:textId="77777777" w:rsidR="0039179B" w:rsidRDefault="0039179B" w:rsidP="00C41FEB">
      <w:pPr>
        <w:keepLines w:val="0"/>
        <w:tabs>
          <w:tab w:val="left" w:pos="1984"/>
        </w:tabs>
        <w:autoSpaceDE w:val="0"/>
        <w:autoSpaceDN w:val="0"/>
        <w:adjustRightInd w:val="0"/>
        <w:spacing w:line="220" w:lineRule="atLeast"/>
        <w:jc w:val="left"/>
        <w:textAlignment w:val="center"/>
        <w:rPr>
          <w:rFonts w:cs="Calibri"/>
          <w:sz w:val="16"/>
          <w:szCs w:val="16"/>
        </w:rPr>
      </w:pPr>
    </w:p>
    <w:p w14:paraId="5BF110F7" w14:textId="77777777" w:rsidR="0039179B" w:rsidRDefault="0039179B" w:rsidP="00C41FEB">
      <w:pPr>
        <w:keepLines w:val="0"/>
        <w:tabs>
          <w:tab w:val="left" w:pos="1984"/>
        </w:tabs>
        <w:autoSpaceDE w:val="0"/>
        <w:autoSpaceDN w:val="0"/>
        <w:adjustRightInd w:val="0"/>
        <w:spacing w:line="220" w:lineRule="atLeast"/>
        <w:jc w:val="left"/>
        <w:textAlignment w:val="center"/>
        <w:rPr>
          <w:rFonts w:cs="Calibri"/>
          <w:sz w:val="16"/>
          <w:szCs w:val="16"/>
        </w:rPr>
      </w:pPr>
    </w:p>
    <w:p w14:paraId="4A24BF2D" w14:textId="77777777" w:rsidR="0039179B" w:rsidRDefault="0039179B" w:rsidP="00C41FEB">
      <w:pPr>
        <w:keepLines w:val="0"/>
        <w:tabs>
          <w:tab w:val="left" w:pos="1984"/>
        </w:tabs>
        <w:autoSpaceDE w:val="0"/>
        <w:autoSpaceDN w:val="0"/>
        <w:adjustRightInd w:val="0"/>
        <w:spacing w:line="220" w:lineRule="atLeast"/>
        <w:jc w:val="left"/>
        <w:textAlignment w:val="center"/>
        <w:rPr>
          <w:rFonts w:cs="Calibri"/>
          <w:sz w:val="16"/>
          <w:szCs w:val="16"/>
        </w:rPr>
      </w:pPr>
    </w:p>
    <w:p w14:paraId="7EC70D51" w14:textId="77777777" w:rsidR="0039179B" w:rsidRDefault="0039179B" w:rsidP="00C41FEB">
      <w:pPr>
        <w:keepLines w:val="0"/>
        <w:tabs>
          <w:tab w:val="left" w:pos="1984"/>
        </w:tabs>
        <w:autoSpaceDE w:val="0"/>
        <w:autoSpaceDN w:val="0"/>
        <w:adjustRightInd w:val="0"/>
        <w:spacing w:line="220" w:lineRule="atLeast"/>
        <w:jc w:val="left"/>
        <w:textAlignment w:val="center"/>
        <w:rPr>
          <w:rFonts w:cs="Calibri"/>
          <w:sz w:val="16"/>
          <w:szCs w:val="16"/>
        </w:rPr>
      </w:pPr>
    </w:p>
    <w:p w14:paraId="3556D2D0" w14:textId="77777777" w:rsidR="0039179B" w:rsidRDefault="0039179B" w:rsidP="00C41FEB">
      <w:pPr>
        <w:keepLines w:val="0"/>
        <w:tabs>
          <w:tab w:val="left" w:pos="1984"/>
        </w:tabs>
        <w:autoSpaceDE w:val="0"/>
        <w:autoSpaceDN w:val="0"/>
        <w:adjustRightInd w:val="0"/>
        <w:spacing w:line="220" w:lineRule="atLeast"/>
        <w:jc w:val="left"/>
        <w:textAlignment w:val="center"/>
        <w:rPr>
          <w:rFonts w:cs="Calibri"/>
          <w:sz w:val="16"/>
          <w:szCs w:val="16"/>
        </w:rPr>
      </w:pPr>
    </w:p>
    <w:p w14:paraId="5EE24F1A" w14:textId="77777777" w:rsidR="000B74EF" w:rsidRPr="004F1C20" w:rsidRDefault="000B74EF" w:rsidP="00C41FEB">
      <w:pPr>
        <w:keepLines w:val="0"/>
        <w:tabs>
          <w:tab w:val="left" w:pos="1984"/>
        </w:tabs>
        <w:autoSpaceDE w:val="0"/>
        <w:autoSpaceDN w:val="0"/>
        <w:adjustRightInd w:val="0"/>
        <w:spacing w:line="220" w:lineRule="atLeast"/>
        <w:jc w:val="left"/>
        <w:textAlignment w:val="center"/>
        <w:rPr>
          <w:rFonts w:cs="Calibri"/>
          <w:sz w:val="16"/>
          <w:szCs w:val="16"/>
        </w:rPr>
      </w:pPr>
      <w:r w:rsidRPr="004F1C20">
        <w:rPr>
          <w:rFonts w:cs="Calibri"/>
          <w:sz w:val="16"/>
          <w:szCs w:val="16"/>
        </w:rPr>
        <w:t>Autor</w:t>
      </w:r>
      <w:r>
        <w:rPr>
          <w:rFonts w:cs="Calibri"/>
          <w:sz w:val="16"/>
          <w:szCs w:val="16"/>
        </w:rPr>
        <w:t>*</w:t>
      </w:r>
      <w:r w:rsidRPr="004F1C20">
        <w:rPr>
          <w:rFonts w:cs="Calibri"/>
          <w:sz w:val="16"/>
          <w:szCs w:val="16"/>
        </w:rPr>
        <w:t>innen:</w:t>
      </w:r>
    </w:p>
    <w:p w14:paraId="6E2BFA25" w14:textId="6B79AC49" w:rsidR="00494C0B" w:rsidRDefault="00494C0B" w:rsidP="00494C0B">
      <w:pPr>
        <w:keepLines w:val="0"/>
        <w:tabs>
          <w:tab w:val="left" w:pos="1484"/>
        </w:tabs>
        <w:autoSpaceDE w:val="0"/>
        <w:autoSpaceDN w:val="0"/>
        <w:adjustRightInd w:val="0"/>
        <w:spacing w:line="220" w:lineRule="atLeast"/>
        <w:ind w:left="340" w:hanging="340"/>
        <w:jc w:val="left"/>
        <w:textAlignment w:val="center"/>
        <w:rPr>
          <w:rFonts w:cs="Calibri"/>
          <w:sz w:val="16"/>
          <w:szCs w:val="16"/>
        </w:rPr>
      </w:pPr>
      <w:r>
        <w:rPr>
          <w:rFonts w:cs="Calibri"/>
          <w:sz w:val="16"/>
          <w:szCs w:val="16"/>
        </w:rPr>
        <w:t>Florian Meißner</w:t>
      </w:r>
    </w:p>
    <w:p w14:paraId="28284392" w14:textId="77777777" w:rsidR="00494C0B" w:rsidRDefault="00494C0B" w:rsidP="00494C0B">
      <w:pPr>
        <w:keepLines w:val="0"/>
        <w:tabs>
          <w:tab w:val="left" w:pos="1484"/>
        </w:tabs>
        <w:autoSpaceDE w:val="0"/>
        <w:autoSpaceDN w:val="0"/>
        <w:adjustRightInd w:val="0"/>
        <w:spacing w:line="220" w:lineRule="atLeast"/>
        <w:ind w:left="340" w:hanging="340"/>
        <w:jc w:val="left"/>
        <w:textAlignment w:val="center"/>
        <w:rPr>
          <w:ins w:id="9" w:author="Ikiz, Dilek" w:date="2021-02-01T14:50:00Z"/>
          <w:rFonts w:cs="Calibri"/>
          <w:sz w:val="16"/>
          <w:szCs w:val="16"/>
        </w:rPr>
      </w:pPr>
      <w:r w:rsidRPr="00494C0B">
        <w:rPr>
          <w:rFonts w:cs="Calibri"/>
          <w:sz w:val="16"/>
          <w:szCs w:val="16"/>
        </w:rPr>
        <w:t>Dilek İkiz-Akıncı</w:t>
      </w:r>
    </w:p>
    <w:p w14:paraId="32BA78E5" w14:textId="77777777" w:rsidR="00920612" w:rsidRPr="00920612" w:rsidRDefault="00920612" w:rsidP="00920612">
      <w:pPr>
        <w:keepLines w:val="0"/>
        <w:tabs>
          <w:tab w:val="left" w:pos="1484"/>
        </w:tabs>
        <w:autoSpaceDE w:val="0"/>
        <w:autoSpaceDN w:val="0"/>
        <w:adjustRightInd w:val="0"/>
        <w:spacing w:line="220" w:lineRule="atLeast"/>
        <w:ind w:left="340" w:hanging="340"/>
        <w:jc w:val="left"/>
        <w:textAlignment w:val="center"/>
        <w:rPr>
          <w:ins w:id="10" w:author="Ikiz, Dilek" w:date="2021-02-01T14:50:00Z"/>
          <w:rFonts w:cs="Calibri"/>
          <w:sz w:val="16"/>
          <w:szCs w:val="16"/>
        </w:rPr>
      </w:pPr>
      <w:commentRangeStart w:id="11"/>
      <w:ins w:id="12" w:author="Ikiz, Dilek" w:date="2021-02-01T14:50:00Z">
        <w:r w:rsidRPr="00920612">
          <w:rPr>
            <w:rFonts w:cs="Calibri"/>
            <w:sz w:val="16"/>
            <w:szCs w:val="16"/>
          </w:rPr>
          <w:t>Malte Hückstädt</w:t>
        </w:r>
        <w:commentRangeEnd w:id="11"/>
        <w:r>
          <w:rPr>
            <w:rStyle w:val="Kommentarzeichen"/>
            <w:rFonts w:ascii="Times New Roman" w:hAnsi="Times New Roman" w:cs="Times New Roman"/>
            <w:snapToGrid w:val="0"/>
            <w:lang w:val="en-US"/>
          </w:rPr>
          <w:commentReference w:id="11"/>
        </w:r>
      </w:ins>
    </w:p>
    <w:p w14:paraId="2616E31A" w14:textId="77777777" w:rsidR="00920612" w:rsidRPr="00494C0B" w:rsidRDefault="00920612" w:rsidP="00494C0B">
      <w:pPr>
        <w:keepLines w:val="0"/>
        <w:tabs>
          <w:tab w:val="left" w:pos="1484"/>
        </w:tabs>
        <w:autoSpaceDE w:val="0"/>
        <w:autoSpaceDN w:val="0"/>
        <w:adjustRightInd w:val="0"/>
        <w:spacing w:line="220" w:lineRule="atLeast"/>
        <w:ind w:left="340" w:hanging="340"/>
        <w:jc w:val="left"/>
        <w:textAlignment w:val="center"/>
        <w:rPr>
          <w:rFonts w:cs="Calibri"/>
          <w:sz w:val="16"/>
          <w:szCs w:val="16"/>
        </w:rPr>
      </w:pPr>
    </w:p>
    <w:p w14:paraId="35D350A0" w14:textId="77777777" w:rsidR="00494C0B" w:rsidRDefault="00494C0B" w:rsidP="002C1422">
      <w:pPr>
        <w:keepLines w:val="0"/>
        <w:tabs>
          <w:tab w:val="left" w:pos="1484"/>
        </w:tabs>
        <w:autoSpaceDE w:val="0"/>
        <w:autoSpaceDN w:val="0"/>
        <w:adjustRightInd w:val="0"/>
        <w:spacing w:line="220" w:lineRule="atLeast"/>
        <w:jc w:val="left"/>
        <w:textAlignment w:val="center"/>
        <w:rPr>
          <w:rFonts w:cs="Calibri"/>
          <w:sz w:val="16"/>
          <w:szCs w:val="16"/>
        </w:rPr>
      </w:pPr>
    </w:p>
    <w:p w14:paraId="06C8D761" w14:textId="77777777" w:rsidR="00494C0B" w:rsidRDefault="00494C0B" w:rsidP="00494C0B">
      <w:pPr>
        <w:keepLines w:val="0"/>
        <w:tabs>
          <w:tab w:val="left" w:pos="1484"/>
        </w:tabs>
        <w:autoSpaceDE w:val="0"/>
        <w:autoSpaceDN w:val="0"/>
        <w:adjustRightInd w:val="0"/>
        <w:spacing w:line="220" w:lineRule="atLeast"/>
        <w:ind w:left="340" w:hanging="340"/>
        <w:jc w:val="left"/>
        <w:textAlignment w:val="center"/>
        <w:rPr>
          <w:rFonts w:cs="Calibri"/>
          <w:sz w:val="16"/>
          <w:szCs w:val="16"/>
        </w:rPr>
      </w:pPr>
    </w:p>
    <w:p w14:paraId="5A0ED258" w14:textId="77777777" w:rsidR="00494C0B" w:rsidRPr="00494C0B" w:rsidRDefault="00494C0B" w:rsidP="00494C0B">
      <w:pPr>
        <w:keepLines w:val="0"/>
        <w:tabs>
          <w:tab w:val="left" w:pos="1484"/>
        </w:tabs>
        <w:autoSpaceDE w:val="0"/>
        <w:autoSpaceDN w:val="0"/>
        <w:adjustRightInd w:val="0"/>
        <w:spacing w:line="220" w:lineRule="atLeast"/>
        <w:ind w:left="340" w:hanging="340"/>
        <w:jc w:val="left"/>
        <w:textAlignment w:val="center"/>
        <w:rPr>
          <w:rFonts w:cs="Calibri"/>
          <w:sz w:val="16"/>
          <w:szCs w:val="16"/>
        </w:rPr>
      </w:pPr>
      <w:r w:rsidRPr="00494C0B">
        <w:rPr>
          <w:rFonts w:cs="Calibri"/>
          <w:sz w:val="16"/>
          <w:szCs w:val="16"/>
        </w:rPr>
        <w:t xml:space="preserve">Der vorliegende Bericht soll folgendermaßen zitiert werden: </w:t>
      </w:r>
    </w:p>
    <w:p w14:paraId="3754FFCD" w14:textId="117FADC7" w:rsidR="005374DA" w:rsidRPr="004F1C20" w:rsidRDefault="00315799" w:rsidP="00315799">
      <w:pPr>
        <w:rPr>
          <w:rFonts w:cs="Calibri"/>
          <w:sz w:val="16"/>
          <w:szCs w:val="16"/>
        </w:rPr>
      </w:pPr>
      <w:commentRangeStart w:id="13"/>
      <w:r>
        <w:rPr>
          <w:rFonts w:cs="Calibri"/>
          <w:sz w:val="16"/>
          <w:szCs w:val="16"/>
        </w:rPr>
        <w:t xml:space="preserve">Meißner, F. &amp; İkiz-Akıncı, D. </w:t>
      </w:r>
      <w:r w:rsidRPr="00315799">
        <w:rPr>
          <w:rFonts w:cs="Calibri"/>
          <w:sz w:val="16"/>
          <w:szCs w:val="16"/>
        </w:rPr>
        <w:t>(2021</w:t>
      </w:r>
      <w:r w:rsidR="00494C0B" w:rsidRPr="00315799">
        <w:rPr>
          <w:rFonts w:cs="Calibri"/>
          <w:sz w:val="16"/>
          <w:szCs w:val="16"/>
        </w:rPr>
        <w:t>).</w:t>
      </w:r>
      <w:r w:rsidR="00494C0B" w:rsidRPr="00494C0B">
        <w:rPr>
          <w:rFonts w:cs="Calibri"/>
          <w:sz w:val="16"/>
          <w:szCs w:val="16"/>
        </w:rPr>
        <w:t xml:space="preserve"> </w:t>
      </w:r>
      <w:commentRangeEnd w:id="13"/>
      <w:r w:rsidR="001825D3">
        <w:rPr>
          <w:rStyle w:val="Kommentarzeichen"/>
          <w:rFonts w:ascii="Times New Roman" w:hAnsi="Times New Roman" w:cs="Times New Roman"/>
          <w:snapToGrid w:val="0"/>
          <w:lang w:val="en-US"/>
        </w:rPr>
        <w:commentReference w:id="13"/>
      </w:r>
      <w:r w:rsidRPr="00315799">
        <w:rPr>
          <w:rFonts w:cs="Calibri"/>
          <w:sz w:val="16"/>
          <w:szCs w:val="16"/>
        </w:rPr>
        <w:t xml:space="preserve">Determinanten und </w:t>
      </w:r>
      <w:r>
        <w:rPr>
          <w:rFonts w:cs="Calibri"/>
          <w:sz w:val="16"/>
          <w:szCs w:val="16"/>
        </w:rPr>
        <w:t>Effekte von Kooperation in homo</w:t>
      </w:r>
      <w:r w:rsidRPr="00315799">
        <w:rPr>
          <w:rFonts w:cs="Calibri"/>
          <w:sz w:val="16"/>
          <w:szCs w:val="16"/>
        </w:rPr>
        <w:t>genen und heterogenen Forschungsverbünden</w:t>
      </w:r>
      <w:r w:rsidR="00494C0B" w:rsidRPr="00494C0B">
        <w:rPr>
          <w:rFonts w:cs="Calibri"/>
          <w:sz w:val="16"/>
          <w:szCs w:val="16"/>
        </w:rPr>
        <w:t xml:space="preserve">. </w:t>
      </w:r>
      <w:r w:rsidR="0043471E" w:rsidRPr="0043471E">
        <w:rPr>
          <w:rFonts w:cs="Calibri"/>
          <w:sz w:val="16"/>
          <w:szCs w:val="16"/>
        </w:rPr>
        <w:t>Daten- und Methodenbericht zur qualitativen Interviewerhebung an der Heinrich-Heine-Universität Düsseldorf der Studie DEKIF</w:t>
      </w:r>
      <w:r w:rsidR="00D625BC">
        <w:rPr>
          <w:rFonts w:cs="Calibri"/>
          <w:sz w:val="16"/>
          <w:szCs w:val="16"/>
        </w:rPr>
        <w:t xml:space="preserve"> (2019)</w:t>
      </w:r>
      <w:r w:rsidR="003459AE">
        <w:rPr>
          <w:rFonts w:cs="Calibri"/>
          <w:sz w:val="16"/>
          <w:szCs w:val="16"/>
        </w:rPr>
        <w:t>. Version 1.0.0. Düsseldorf</w:t>
      </w:r>
      <w:r w:rsidR="00494C0B" w:rsidRPr="00494C0B">
        <w:rPr>
          <w:rFonts w:cs="Calibri"/>
          <w:sz w:val="16"/>
          <w:szCs w:val="16"/>
        </w:rPr>
        <w:t>/Hannover</w:t>
      </w:r>
    </w:p>
    <w:p w14:paraId="7F42C629" w14:textId="77777777" w:rsidR="00EB1417" w:rsidRDefault="00EB1417" w:rsidP="005C4FA8">
      <w:pPr>
        <w:keepLines w:val="0"/>
        <w:tabs>
          <w:tab w:val="left" w:pos="1484"/>
        </w:tabs>
        <w:autoSpaceDE w:val="0"/>
        <w:autoSpaceDN w:val="0"/>
        <w:adjustRightInd w:val="0"/>
        <w:spacing w:line="220" w:lineRule="atLeast"/>
        <w:textAlignment w:val="center"/>
        <w:rPr>
          <w:rFonts w:cs="Calibri"/>
          <w:sz w:val="16"/>
          <w:szCs w:val="16"/>
          <w:highlight w:val="yellow"/>
        </w:rPr>
      </w:pPr>
    </w:p>
    <w:p w14:paraId="3FB90503" w14:textId="77777777" w:rsidR="00FA0C4A" w:rsidRDefault="00FA0C4A" w:rsidP="00FA0C4A">
      <w:pPr>
        <w:keepLines w:val="0"/>
        <w:tabs>
          <w:tab w:val="left" w:pos="1984"/>
        </w:tabs>
        <w:autoSpaceDE w:val="0"/>
        <w:autoSpaceDN w:val="0"/>
        <w:adjustRightInd w:val="0"/>
        <w:spacing w:line="220" w:lineRule="atLeast"/>
        <w:jc w:val="left"/>
        <w:textAlignment w:val="center"/>
        <w:rPr>
          <w:rFonts w:cs="Calibri"/>
          <w:sz w:val="16"/>
          <w:szCs w:val="16"/>
        </w:rPr>
      </w:pPr>
    </w:p>
    <w:p w14:paraId="38021025" w14:textId="77777777" w:rsidR="00482A60" w:rsidRPr="00080CC2" w:rsidRDefault="00482A60" w:rsidP="00FA0C4A">
      <w:pPr>
        <w:keepLines w:val="0"/>
        <w:tabs>
          <w:tab w:val="left" w:pos="1984"/>
        </w:tabs>
        <w:autoSpaceDE w:val="0"/>
        <w:autoSpaceDN w:val="0"/>
        <w:adjustRightInd w:val="0"/>
        <w:spacing w:line="220" w:lineRule="atLeast"/>
        <w:jc w:val="left"/>
        <w:textAlignment w:val="center"/>
        <w:rPr>
          <w:rFonts w:cs="Calibri"/>
          <w:sz w:val="16"/>
          <w:szCs w:val="16"/>
        </w:rPr>
      </w:pPr>
    </w:p>
    <w:p w14:paraId="42321CEE" w14:textId="77777777" w:rsidR="000C05AE" w:rsidRPr="0017457F" w:rsidRDefault="000C05AE" w:rsidP="000C05AE">
      <w:pPr>
        <w:keepLines w:val="0"/>
        <w:spacing w:line="240" w:lineRule="auto"/>
        <w:jc w:val="left"/>
        <w:rPr>
          <w:rFonts w:cs="Calibri"/>
          <w:sz w:val="16"/>
          <w:szCs w:val="16"/>
        </w:rPr>
      </w:pPr>
      <w:r>
        <w:rPr>
          <w:rFonts w:cs="Calibri"/>
          <w:sz w:val="16"/>
          <w:szCs w:val="16"/>
        </w:rPr>
        <w:t>Herausgeber</w:t>
      </w:r>
      <w:r w:rsidRPr="0017457F">
        <w:rPr>
          <w:rFonts w:cs="Calibri"/>
          <w:sz w:val="16"/>
          <w:szCs w:val="16"/>
        </w:rPr>
        <w:t>:</w:t>
      </w:r>
    </w:p>
    <w:p w14:paraId="178CA6DD" w14:textId="77777777" w:rsidR="000C05AE" w:rsidRPr="00371D24"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r w:rsidRPr="00371D24">
        <w:rPr>
          <w:rFonts w:cs="Calibri"/>
          <w:sz w:val="16"/>
          <w:szCs w:val="16"/>
        </w:rPr>
        <w:t>Deutsches Zentrum für Hochschul- und Wissenschaftsforschung GmbH (DZHW)</w:t>
      </w:r>
    </w:p>
    <w:p w14:paraId="09EA1BF1" w14:textId="77777777" w:rsidR="000C05AE" w:rsidRPr="00371D24"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r w:rsidRPr="00371D24">
        <w:rPr>
          <w:rFonts w:cs="Calibri"/>
          <w:sz w:val="16"/>
          <w:szCs w:val="16"/>
        </w:rPr>
        <w:t>La</w:t>
      </w:r>
      <w:r>
        <w:rPr>
          <w:rFonts w:cs="Calibri"/>
          <w:sz w:val="16"/>
          <w:szCs w:val="16"/>
        </w:rPr>
        <w:t xml:space="preserve">nge Laube 12 | 30159 Hannover </w:t>
      </w:r>
      <w:r w:rsidRPr="00371D24">
        <w:rPr>
          <w:rFonts w:cs="Calibri"/>
          <w:sz w:val="16"/>
          <w:szCs w:val="16"/>
        </w:rPr>
        <w:t>| www.dzhw.eu</w:t>
      </w:r>
    </w:p>
    <w:p w14:paraId="753EB41B" w14:textId="77777777" w:rsidR="000C05AE" w:rsidRPr="00EE797D"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r w:rsidRPr="00EE797D">
        <w:rPr>
          <w:rFonts w:cs="Calibri"/>
          <w:sz w:val="16"/>
          <w:szCs w:val="16"/>
        </w:rPr>
        <w:t>Tel.: +49 511 450670-0 | Fax: +49 511 450670-960 | info@dzhw.eu</w:t>
      </w:r>
    </w:p>
    <w:p w14:paraId="01905B8F" w14:textId="77777777" w:rsidR="000C05AE" w:rsidRPr="00EE797D"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p>
    <w:p w14:paraId="1A153838" w14:textId="77777777" w:rsidR="000C05AE" w:rsidRPr="00EE797D"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r w:rsidRPr="00EE797D">
        <w:rPr>
          <w:rFonts w:cs="Calibri"/>
          <w:sz w:val="16"/>
          <w:szCs w:val="16"/>
        </w:rPr>
        <w:t>Geschäftsführung:</w:t>
      </w:r>
    </w:p>
    <w:p w14:paraId="3B1A89D2" w14:textId="77777777" w:rsidR="000C05AE" w:rsidRPr="00371D24"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r w:rsidRPr="00371D24">
        <w:rPr>
          <w:rFonts w:cs="Calibri"/>
          <w:sz w:val="16"/>
          <w:szCs w:val="16"/>
        </w:rPr>
        <w:t>Prof. Dr. Monika Jungbauer-Gans</w:t>
      </w:r>
    </w:p>
    <w:p w14:paraId="04261B97" w14:textId="77777777" w:rsidR="000C05AE" w:rsidRPr="00CD3168" w:rsidRDefault="00052FB3"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r>
        <w:rPr>
          <w:rFonts w:cs="Calibri"/>
          <w:sz w:val="16"/>
          <w:szCs w:val="16"/>
        </w:rPr>
        <w:t xml:space="preserve">Karen Schlüter </w:t>
      </w:r>
    </w:p>
    <w:p w14:paraId="44FD2701" w14:textId="77777777" w:rsidR="009E2959" w:rsidRDefault="009E2959"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p>
    <w:p w14:paraId="3ECE1F37" w14:textId="77777777" w:rsidR="000C05AE" w:rsidRPr="007C1058"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r w:rsidRPr="007C1058">
        <w:rPr>
          <w:rFonts w:cs="Calibri"/>
          <w:sz w:val="16"/>
          <w:szCs w:val="16"/>
        </w:rPr>
        <w:t>Vorsitzender des Aufsichtsrat</w:t>
      </w:r>
      <w:r>
        <w:rPr>
          <w:rFonts w:cs="Calibri"/>
          <w:sz w:val="16"/>
          <w:szCs w:val="16"/>
        </w:rPr>
        <w:t>s</w:t>
      </w:r>
      <w:r w:rsidRPr="007C1058">
        <w:rPr>
          <w:rFonts w:cs="Calibri"/>
          <w:sz w:val="16"/>
          <w:szCs w:val="16"/>
        </w:rPr>
        <w:t>:</w:t>
      </w:r>
    </w:p>
    <w:p w14:paraId="04905042" w14:textId="77777777" w:rsidR="000C05AE" w:rsidRPr="00D5555A"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r w:rsidRPr="00D5555A">
        <w:rPr>
          <w:rFonts w:cs="Calibri"/>
          <w:sz w:val="16"/>
          <w:szCs w:val="16"/>
        </w:rPr>
        <w:t xml:space="preserve">Ministerialdirigent Peter </w:t>
      </w:r>
      <w:proofErr w:type="spellStart"/>
      <w:r w:rsidRPr="00D5555A">
        <w:rPr>
          <w:rFonts w:cs="Calibri"/>
          <w:sz w:val="16"/>
          <w:szCs w:val="16"/>
        </w:rPr>
        <w:t>Greisler</w:t>
      </w:r>
      <w:proofErr w:type="spellEnd"/>
    </w:p>
    <w:p w14:paraId="2F63AE32" w14:textId="77777777" w:rsidR="000C05AE" w:rsidRPr="00D5555A"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p>
    <w:p w14:paraId="1E1E932D" w14:textId="77777777" w:rsidR="000C05AE" w:rsidRPr="007C1058"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r w:rsidRPr="007C1058">
        <w:rPr>
          <w:rFonts w:cs="Calibri"/>
          <w:sz w:val="16"/>
          <w:szCs w:val="16"/>
        </w:rPr>
        <w:t>Registergericht:</w:t>
      </w:r>
    </w:p>
    <w:p w14:paraId="1600E51D" w14:textId="77777777" w:rsidR="000C05AE" w:rsidRPr="00EE797D"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r w:rsidRPr="00EE797D">
        <w:rPr>
          <w:rFonts w:cs="Calibri"/>
          <w:sz w:val="16"/>
          <w:szCs w:val="16"/>
        </w:rPr>
        <w:t>Amtsgericht Hannover | B 210251</w:t>
      </w:r>
    </w:p>
    <w:p w14:paraId="3B62531E" w14:textId="77777777" w:rsidR="000C05AE" w:rsidRPr="00EE797D"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p>
    <w:p w14:paraId="461B679C" w14:textId="77777777" w:rsidR="000C05AE" w:rsidRPr="007C1058" w:rsidRDefault="000C05AE" w:rsidP="000C05AE">
      <w:pPr>
        <w:keepLines w:val="0"/>
        <w:tabs>
          <w:tab w:val="left" w:pos="1984"/>
        </w:tabs>
        <w:autoSpaceDE w:val="0"/>
        <w:autoSpaceDN w:val="0"/>
        <w:adjustRightInd w:val="0"/>
        <w:spacing w:line="220" w:lineRule="atLeast"/>
        <w:jc w:val="left"/>
        <w:textAlignment w:val="center"/>
        <w:rPr>
          <w:rFonts w:cs="Calibri"/>
          <w:sz w:val="16"/>
          <w:szCs w:val="16"/>
        </w:rPr>
      </w:pPr>
      <w:r w:rsidRPr="007C1058">
        <w:rPr>
          <w:rFonts w:cs="Calibri"/>
          <w:sz w:val="16"/>
          <w:szCs w:val="16"/>
        </w:rPr>
        <w:t>Dieses Werk st</w:t>
      </w:r>
      <w:r w:rsidR="009F5D53">
        <w:rPr>
          <w:rFonts w:cs="Calibri"/>
          <w:sz w:val="16"/>
          <w:szCs w:val="16"/>
        </w:rPr>
        <w:t xml:space="preserve">eht unter der Creative </w:t>
      </w:r>
      <w:proofErr w:type="spellStart"/>
      <w:r w:rsidR="009F5D53">
        <w:rPr>
          <w:rFonts w:cs="Calibri"/>
          <w:sz w:val="16"/>
          <w:szCs w:val="16"/>
        </w:rPr>
        <w:t>Commons</w:t>
      </w:r>
      <w:proofErr w:type="spellEnd"/>
      <w:r w:rsidR="009F5D53">
        <w:rPr>
          <w:rFonts w:cs="Calibri"/>
          <w:sz w:val="16"/>
          <w:szCs w:val="16"/>
        </w:rPr>
        <w:t xml:space="preserve"> „</w:t>
      </w:r>
      <w:r w:rsidRPr="007C1058">
        <w:rPr>
          <w:rFonts w:cs="Calibri"/>
          <w:sz w:val="16"/>
          <w:szCs w:val="16"/>
        </w:rPr>
        <w:t>Namensnennung – Nicht kommerziell – Weitergabe unter gleichen Bedingungen 3.</w:t>
      </w:r>
      <w:r w:rsidR="009F5D53">
        <w:rPr>
          <w:rFonts w:cs="Calibri"/>
          <w:sz w:val="16"/>
          <w:szCs w:val="16"/>
        </w:rPr>
        <w:t>0 Deutschland Lizenz“</w:t>
      </w:r>
      <w:r w:rsidRPr="007C1058">
        <w:rPr>
          <w:rFonts w:cs="Calibri"/>
          <w:sz w:val="16"/>
          <w:szCs w:val="16"/>
        </w:rPr>
        <w:t xml:space="preserve"> (CC‐BY‐NC‐SA)</w:t>
      </w:r>
    </w:p>
    <w:p w14:paraId="2462B0FA" w14:textId="77777777" w:rsidR="000C05AE" w:rsidRDefault="00141DA1" w:rsidP="000C05AE">
      <w:pPr>
        <w:keepLines w:val="0"/>
        <w:tabs>
          <w:tab w:val="left" w:pos="1984"/>
        </w:tabs>
        <w:autoSpaceDE w:val="0"/>
        <w:autoSpaceDN w:val="0"/>
        <w:adjustRightInd w:val="0"/>
        <w:spacing w:line="220" w:lineRule="atLeast"/>
        <w:ind w:left="340" w:hanging="340"/>
        <w:jc w:val="left"/>
        <w:textAlignment w:val="center"/>
        <w:rPr>
          <w:rStyle w:val="Hyperlink"/>
          <w:rFonts w:cs="Calibri"/>
          <w:sz w:val="16"/>
          <w:szCs w:val="16"/>
        </w:rPr>
      </w:pPr>
      <w:hyperlink r:id="rId19" w:history="1">
        <w:r w:rsidR="000C05AE" w:rsidRPr="00EE797D">
          <w:rPr>
            <w:rStyle w:val="Hyperlink"/>
            <w:rFonts w:cs="Calibri"/>
            <w:sz w:val="16"/>
            <w:szCs w:val="16"/>
          </w:rPr>
          <w:t>https://creativecommons.org/licenses/by-nc-sa/3.0/</w:t>
        </w:r>
      </w:hyperlink>
    </w:p>
    <w:p w14:paraId="792C3079" w14:textId="77777777" w:rsidR="0039179B" w:rsidRDefault="0039179B" w:rsidP="000C05AE">
      <w:pPr>
        <w:keepLines w:val="0"/>
        <w:tabs>
          <w:tab w:val="left" w:pos="1984"/>
        </w:tabs>
        <w:autoSpaceDE w:val="0"/>
        <w:autoSpaceDN w:val="0"/>
        <w:adjustRightInd w:val="0"/>
        <w:spacing w:line="220" w:lineRule="atLeast"/>
        <w:ind w:left="340" w:hanging="340"/>
        <w:jc w:val="left"/>
        <w:textAlignment w:val="center"/>
        <w:rPr>
          <w:rStyle w:val="Hyperlink"/>
          <w:rFonts w:cs="Calibri"/>
          <w:sz w:val="16"/>
          <w:szCs w:val="16"/>
        </w:rPr>
      </w:pPr>
    </w:p>
    <w:p w14:paraId="2F4C8101" w14:textId="77777777" w:rsidR="0039179B" w:rsidRPr="00EE797D" w:rsidRDefault="0039179B" w:rsidP="000C05AE">
      <w:pPr>
        <w:keepLines w:val="0"/>
        <w:tabs>
          <w:tab w:val="left" w:pos="1984"/>
        </w:tabs>
        <w:autoSpaceDE w:val="0"/>
        <w:autoSpaceDN w:val="0"/>
        <w:adjustRightInd w:val="0"/>
        <w:spacing w:line="220" w:lineRule="atLeast"/>
        <w:ind w:left="340" w:hanging="340"/>
        <w:jc w:val="left"/>
        <w:textAlignment w:val="center"/>
        <w:rPr>
          <w:rStyle w:val="Hyperlink"/>
          <w:rFonts w:cs="Calibri"/>
          <w:sz w:val="16"/>
          <w:szCs w:val="16"/>
        </w:rPr>
      </w:pPr>
    </w:p>
    <w:p w14:paraId="24FDBE55" w14:textId="77777777" w:rsidR="000C05AE" w:rsidRPr="00EE797D" w:rsidRDefault="000C05AE" w:rsidP="000C05AE">
      <w:pPr>
        <w:keepLines w:val="0"/>
        <w:tabs>
          <w:tab w:val="left" w:pos="1984"/>
        </w:tabs>
        <w:autoSpaceDE w:val="0"/>
        <w:autoSpaceDN w:val="0"/>
        <w:adjustRightInd w:val="0"/>
        <w:spacing w:line="220" w:lineRule="atLeast"/>
        <w:ind w:left="340" w:hanging="340"/>
        <w:jc w:val="left"/>
        <w:textAlignment w:val="center"/>
        <w:rPr>
          <w:rFonts w:cs="Calibri"/>
          <w:sz w:val="16"/>
          <w:szCs w:val="16"/>
        </w:rPr>
      </w:pPr>
    </w:p>
    <w:p w14:paraId="357B9AD8" w14:textId="77777777" w:rsidR="001069E2" w:rsidRDefault="000C05AE" w:rsidP="000C05AE">
      <w:pPr>
        <w:rPr>
          <w:sz w:val="16"/>
          <w:szCs w:val="16"/>
        </w:rPr>
      </w:pPr>
      <w:r>
        <w:rPr>
          <w:rFonts w:cs="Calibri"/>
          <w:i/>
          <w:noProof/>
          <w:sz w:val="16"/>
          <w:szCs w:val="16"/>
        </w:rPr>
        <w:drawing>
          <wp:inline distT="0" distB="0" distL="0" distR="0" wp14:anchorId="0C6BBC19" wp14:editId="1C1BC741">
            <wp:extent cx="1069200" cy="3708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_e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69200" cy="370800"/>
                    </a:xfrm>
                    <a:prstGeom prst="rect">
                      <a:avLst/>
                    </a:prstGeom>
                  </pic:spPr>
                </pic:pic>
              </a:graphicData>
            </a:graphic>
          </wp:inline>
        </w:drawing>
      </w:r>
    </w:p>
    <w:p w14:paraId="61F033BF" w14:textId="77777777" w:rsidR="00915347" w:rsidRDefault="00915347" w:rsidP="00915347">
      <w:pPr>
        <w:sectPr w:rsidR="00915347" w:rsidSect="00ED1B01">
          <w:headerReference w:type="even" r:id="rId21"/>
          <w:headerReference w:type="default" r:id="rId22"/>
          <w:footerReference w:type="even" r:id="rId23"/>
          <w:headerReference w:type="first" r:id="rId24"/>
          <w:pgSz w:w="11905" w:h="16837" w:code="9"/>
          <w:pgMar w:top="4820" w:right="2722" w:bottom="1474" w:left="238" w:header="0" w:footer="1418" w:gutter="1247"/>
          <w:pgNumType w:fmt="upperRoman"/>
          <w:cols w:space="708"/>
          <w:docGrid w:linePitch="360"/>
        </w:sectPr>
      </w:pPr>
    </w:p>
    <w:p w14:paraId="56FE1A13" w14:textId="77777777" w:rsidR="00D432E2" w:rsidRPr="00CA0B19" w:rsidRDefault="00A1622D" w:rsidP="00865B0F">
      <w:pPr>
        <w:spacing w:after="227" w:line="264" w:lineRule="auto"/>
        <w:rPr>
          <w:color w:val="006AB2"/>
          <w:sz w:val="32"/>
          <w:szCs w:val="32"/>
        </w:rPr>
      </w:pPr>
      <w:r w:rsidRPr="00CA0B19">
        <w:rPr>
          <w:color w:val="006AB2"/>
          <w:sz w:val="32"/>
          <w:szCs w:val="32"/>
        </w:rPr>
        <w:lastRenderedPageBreak/>
        <w:t>Inhaltsverzeichnis</w:t>
      </w:r>
    </w:p>
    <w:p w14:paraId="1A357C0B" w14:textId="3E254344" w:rsidR="00141DA1" w:rsidRDefault="00266271">
      <w:pPr>
        <w:pStyle w:val="Verzeichnis1"/>
        <w:rPr>
          <w:rFonts w:asciiTheme="minorHAnsi" w:eastAsiaTheme="minorEastAsia" w:hAnsiTheme="minorHAnsi" w:cstheme="minorBidi"/>
          <w:sz w:val="24"/>
          <w:szCs w:val="24"/>
        </w:rPr>
      </w:pPr>
      <w:r>
        <w:fldChar w:fldCharType="begin"/>
      </w:r>
      <w:r w:rsidR="005018D7">
        <w:instrText xml:space="preserve"> TOC \o "1-3" \h \z \u </w:instrText>
      </w:r>
      <w:r>
        <w:fldChar w:fldCharType="separate"/>
      </w:r>
      <w:hyperlink w:anchor="_Toc64617026" w:history="1">
        <w:r w:rsidR="00141DA1" w:rsidRPr="00CD660D">
          <w:rPr>
            <w:rStyle w:val="Hyperlink"/>
          </w:rPr>
          <w:t>Tabellenverzeichnis</w:t>
        </w:r>
        <w:r w:rsidR="00141DA1">
          <w:rPr>
            <w:webHidden/>
          </w:rPr>
          <w:tab/>
        </w:r>
        <w:r w:rsidR="00141DA1">
          <w:rPr>
            <w:webHidden/>
          </w:rPr>
          <w:fldChar w:fldCharType="begin"/>
        </w:r>
        <w:r w:rsidR="00141DA1">
          <w:rPr>
            <w:webHidden/>
          </w:rPr>
          <w:instrText xml:space="preserve"> PAGEREF _Toc64617026 \h </w:instrText>
        </w:r>
        <w:r w:rsidR="00141DA1">
          <w:rPr>
            <w:webHidden/>
          </w:rPr>
        </w:r>
        <w:r w:rsidR="00141DA1">
          <w:rPr>
            <w:webHidden/>
          </w:rPr>
          <w:fldChar w:fldCharType="separate"/>
        </w:r>
        <w:r w:rsidR="00141DA1">
          <w:rPr>
            <w:webHidden/>
          </w:rPr>
          <w:t>IV</w:t>
        </w:r>
        <w:r w:rsidR="00141DA1">
          <w:rPr>
            <w:webHidden/>
          </w:rPr>
          <w:fldChar w:fldCharType="end"/>
        </w:r>
      </w:hyperlink>
    </w:p>
    <w:p w14:paraId="10E463D4" w14:textId="506A1646" w:rsidR="00141DA1" w:rsidRDefault="00141DA1">
      <w:pPr>
        <w:pStyle w:val="Verzeichnis1"/>
        <w:rPr>
          <w:rFonts w:asciiTheme="minorHAnsi" w:eastAsiaTheme="minorEastAsia" w:hAnsiTheme="minorHAnsi" w:cstheme="minorBidi"/>
          <w:sz w:val="24"/>
          <w:szCs w:val="24"/>
        </w:rPr>
      </w:pPr>
      <w:hyperlink w:anchor="_Toc64617027" w:history="1">
        <w:r w:rsidRPr="00CD660D">
          <w:rPr>
            <w:rStyle w:val="Hyperlink"/>
          </w:rPr>
          <w:t>I Einleitung</w:t>
        </w:r>
        <w:r>
          <w:rPr>
            <w:webHidden/>
          </w:rPr>
          <w:tab/>
        </w:r>
        <w:r>
          <w:rPr>
            <w:webHidden/>
          </w:rPr>
          <w:fldChar w:fldCharType="begin"/>
        </w:r>
        <w:r>
          <w:rPr>
            <w:webHidden/>
          </w:rPr>
          <w:instrText xml:space="preserve"> PAGEREF _Toc64617027 \h </w:instrText>
        </w:r>
        <w:r>
          <w:rPr>
            <w:webHidden/>
          </w:rPr>
        </w:r>
        <w:r>
          <w:rPr>
            <w:webHidden/>
          </w:rPr>
          <w:fldChar w:fldCharType="separate"/>
        </w:r>
        <w:r>
          <w:rPr>
            <w:webHidden/>
          </w:rPr>
          <w:t>1</w:t>
        </w:r>
        <w:r>
          <w:rPr>
            <w:webHidden/>
          </w:rPr>
          <w:fldChar w:fldCharType="end"/>
        </w:r>
      </w:hyperlink>
    </w:p>
    <w:p w14:paraId="24D6677A" w14:textId="1A70590B" w:rsidR="00141DA1" w:rsidRDefault="00141DA1">
      <w:pPr>
        <w:pStyle w:val="Verzeichnis1"/>
        <w:rPr>
          <w:rFonts w:asciiTheme="minorHAnsi" w:eastAsiaTheme="minorEastAsia" w:hAnsiTheme="minorHAnsi" w:cstheme="minorBidi"/>
          <w:sz w:val="24"/>
          <w:szCs w:val="24"/>
        </w:rPr>
      </w:pPr>
      <w:hyperlink w:anchor="_Toc64617028" w:history="1">
        <w:r w:rsidRPr="00CD660D">
          <w:rPr>
            <w:rStyle w:val="Hyperlink"/>
          </w:rPr>
          <w:t>II Datennutzungshinweise</w:t>
        </w:r>
        <w:r>
          <w:rPr>
            <w:webHidden/>
          </w:rPr>
          <w:tab/>
        </w:r>
        <w:r>
          <w:rPr>
            <w:webHidden/>
          </w:rPr>
          <w:fldChar w:fldCharType="begin"/>
        </w:r>
        <w:r>
          <w:rPr>
            <w:webHidden/>
          </w:rPr>
          <w:instrText xml:space="preserve"> PAGEREF _Toc64617028 \h </w:instrText>
        </w:r>
        <w:r>
          <w:rPr>
            <w:webHidden/>
          </w:rPr>
        </w:r>
        <w:r>
          <w:rPr>
            <w:webHidden/>
          </w:rPr>
          <w:fldChar w:fldCharType="separate"/>
        </w:r>
        <w:r>
          <w:rPr>
            <w:webHidden/>
          </w:rPr>
          <w:t>1</w:t>
        </w:r>
        <w:r>
          <w:rPr>
            <w:webHidden/>
          </w:rPr>
          <w:fldChar w:fldCharType="end"/>
        </w:r>
      </w:hyperlink>
    </w:p>
    <w:p w14:paraId="504C7448" w14:textId="7E1505C7" w:rsidR="00141DA1" w:rsidRDefault="00141DA1">
      <w:pPr>
        <w:pStyle w:val="Verzeichnis1"/>
        <w:rPr>
          <w:rFonts w:asciiTheme="minorHAnsi" w:eastAsiaTheme="minorEastAsia" w:hAnsiTheme="minorHAnsi" w:cstheme="minorBidi"/>
          <w:sz w:val="24"/>
          <w:szCs w:val="24"/>
        </w:rPr>
      </w:pPr>
      <w:hyperlink w:anchor="_Toc64617029" w:history="1">
        <w:r w:rsidRPr="00CD660D">
          <w:rPr>
            <w:rStyle w:val="Hyperlink"/>
          </w:rPr>
          <w:t>1</w:t>
        </w:r>
        <w:r>
          <w:rPr>
            <w:rFonts w:asciiTheme="minorHAnsi" w:eastAsiaTheme="minorEastAsia" w:hAnsiTheme="minorHAnsi" w:cstheme="minorBidi"/>
            <w:sz w:val="24"/>
            <w:szCs w:val="24"/>
          </w:rPr>
          <w:tab/>
        </w:r>
        <w:r w:rsidRPr="00CD660D">
          <w:rPr>
            <w:rStyle w:val="Hyperlink"/>
          </w:rPr>
          <w:t>Inhalt und Anlage der Studie</w:t>
        </w:r>
        <w:r>
          <w:rPr>
            <w:webHidden/>
          </w:rPr>
          <w:tab/>
        </w:r>
        <w:r>
          <w:rPr>
            <w:webHidden/>
          </w:rPr>
          <w:fldChar w:fldCharType="begin"/>
        </w:r>
        <w:r>
          <w:rPr>
            <w:webHidden/>
          </w:rPr>
          <w:instrText xml:space="preserve"> PAGEREF _Toc64617029 \h </w:instrText>
        </w:r>
        <w:r>
          <w:rPr>
            <w:webHidden/>
          </w:rPr>
        </w:r>
        <w:r>
          <w:rPr>
            <w:webHidden/>
          </w:rPr>
          <w:fldChar w:fldCharType="separate"/>
        </w:r>
        <w:r>
          <w:rPr>
            <w:webHidden/>
          </w:rPr>
          <w:t>2</w:t>
        </w:r>
        <w:r>
          <w:rPr>
            <w:webHidden/>
          </w:rPr>
          <w:fldChar w:fldCharType="end"/>
        </w:r>
      </w:hyperlink>
    </w:p>
    <w:p w14:paraId="2015DA81" w14:textId="0789A8E3" w:rsidR="00141DA1" w:rsidRDefault="00141DA1">
      <w:pPr>
        <w:pStyle w:val="Verzeichnis2"/>
        <w:rPr>
          <w:rFonts w:asciiTheme="minorHAnsi" w:eastAsiaTheme="minorEastAsia" w:hAnsiTheme="minorHAnsi" w:cstheme="minorBidi"/>
          <w:noProof/>
          <w:sz w:val="24"/>
          <w:szCs w:val="24"/>
        </w:rPr>
      </w:pPr>
      <w:hyperlink w:anchor="_Toc64617030" w:history="1">
        <w:r w:rsidRPr="00CD660D">
          <w:rPr>
            <w:rStyle w:val="Hyperlink"/>
            <w:noProof/>
          </w:rPr>
          <w:t>1.1</w:t>
        </w:r>
        <w:r>
          <w:rPr>
            <w:rFonts w:asciiTheme="minorHAnsi" w:eastAsiaTheme="minorEastAsia" w:hAnsiTheme="minorHAnsi" w:cstheme="minorBidi"/>
            <w:noProof/>
            <w:sz w:val="24"/>
            <w:szCs w:val="24"/>
          </w:rPr>
          <w:tab/>
        </w:r>
        <w:r w:rsidRPr="00CD660D">
          <w:rPr>
            <w:rStyle w:val="Hyperlink"/>
            <w:noProof/>
          </w:rPr>
          <w:t>Die Teilprojekte im Überblick</w:t>
        </w:r>
        <w:r>
          <w:rPr>
            <w:noProof/>
            <w:webHidden/>
          </w:rPr>
          <w:tab/>
        </w:r>
        <w:r>
          <w:rPr>
            <w:noProof/>
            <w:webHidden/>
          </w:rPr>
          <w:fldChar w:fldCharType="begin"/>
        </w:r>
        <w:r>
          <w:rPr>
            <w:noProof/>
            <w:webHidden/>
          </w:rPr>
          <w:instrText xml:space="preserve"> PAGEREF _Toc64617030 \h </w:instrText>
        </w:r>
        <w:r>
          <w:rPr>
            <w:noProof/>
            <w:webHidden/>
          </w:rPr>
        </w:r>
        <w:r>
          <w:rPr>
            <w:noProof/>
            <w:webHidden/>
          </w:rPr>
          <w:fldChar w:fldCharType="separate"/>
        </w:r>
        <w:r>
          <w:rPr>
            <w:noProof/>
            <w:webHidden/>
          </w:rPr>
          <w:t>2</w:t>
        </w:r>
        <w:r>
          <w:rPr>
            <w:noProof/>
            <w:webHidden/>
          </w:rPr>
          <w:fldChar w:fldCharType="end"/>
        </w:r>
      </w:hyperlink>
    </w:p>
    <w:p w14:paraId="016C535F" w14:textId="783B0D65" w:rsidR="00141DA1" w:rsidRDefault="00141DA1">
      <w:pPr>
        <w:pStyle w:val="Verzeichnis2"/>
        <w:rPr>
          <w:rFonts w:asciiTheme="minorHAnsi" w:eastAsiaTheme="minorEastAsia" w:hAnsiTheme="minorHAnsi" w:cstheme="minorBidi"/>
          <w:noProof/>
          <w:sz w:val="24"/>
          <w:szCs w:val="24"/>
        </w:rPr>
      </w:pPr>
      <w:hyperlink w:anchor="_Toc64617031" w:history="1">
        <w:r w:rsidRPr="00CD660D">
          <w:rPr>
            <w:rStyle w:val="Hyperlink"/>
            <w:noProof/>
          </w:rPr>
          <w:t>1.2</w:t>
        </w:r>
        <w:r>
          <w:rPr>
            <w:rFonts w:asciiTheme="minorHAnsi" w:eastAsiaTheme="minorEastAsia" w:hAnsiTheme="minorHAnsi" w:cstheme="minorBidi"/>
            <w:noProof/>
            <w:sz w:val="24"/>
            <w:szCs w:val="24"/>
          </w:rPr>
          <w:tab/>
        </w:r>
        <w:r w:rsidRPr="00CD660D">
          <w:rPr>
            <w:rStyle w:val="Hyperlink"/>
            <w:noProof/>
          </w:rPr>
          <w:t>Beitrag der Fallstudien 1 und 2 der HHU Düsseldorf zum Gesamtprojekt</w:t>
        </w:r>
        <w:r>
          <w:rPr>
            <w:noProof/>
            <w:webHidden/>
          </w:rPr>
          <w:tab/>
        </w:r>
        <w:r>
          <w:rPr>
            <w:noProof/>
            <w:webHidden/>
          </w:rPr>
          <w:fldChar w:fldCharType="begin"/>
        </w:r>
        <w:r>
          <w:rPr>
            <w:noProof/>
            <w:webHidden/>
          </w:rPr>
          <w:instrText xml:space="preserve"> PAGEREF _Toc64617031 \h </w:instrText>
        </w:r>
        <w:r>
          <w:rPr>
            <w:noProof/>
            <w:webHidden/>
          </w:rPr>
        </w:r>
        <w:r>
          <w:rPr>
            <w:noProof/>
            <w:webHidden/>
          </w:rPr>
          <w:fldChar w:fldCharType="separate"/>
        </w:r>
        <w:r>
          <w:rPr>
            <w:noProof/>
            <w:webHidden/>
          </w:rPr>
          <w:t>3</w:t>
        </w:r>
        <w:r>
          <w:rPr>
            <w:noProof/>
            <w:webHidden/>
          </w:rPr>
          <w:fldChar w:fldCharType="end"/>
        </w:r>
      </w:hyperlink>
    </w:p>
    <w:p w14:paraId="33C70215" w14:textId="6CE99464" w:rsidR="00141DA1" w:rsidRDefault="00141DA1">
      <w:pPr>
        <w:pStyle w:val="Verzeichnis1"/>
        <w:rPr>
          <w:rFonts w:asciiTheme="minorHAnsi" w:eastAsiaTheme="minorEastAsia" w:hAnsiTheme="minorHAnsi" w:cstheme="minorBidi"/>
          <w:sz w:val="24"/>
          <w:szCs w:val="24"/>
        </w:rPr>
      </w:pPr>
      <w:hyperlink w:anchor="_Toc64617032" w:history="1">
        <w:r w:rsidRPr="00CD660D">
          <w:rPr>
            <w:rStyle w:val="Hyperlink"/>
          </w:rPr>
          <w:t>2</w:t>
        </w:r>
        <w:r>
          <w:rPr>
            <w:rFonts w:asciiTheme="minorHAnsi" w:eastAsiaTheme="minorEastAsia" w:hAnsiTheme="minorHAnsi" w:cstheme="minorBidi"/>
            <w:sz w:val="24"/>
            <w:szCs w:val="24"/>
          </w:rPr>
          <w:tab/>
        </w:r>
        <w:r w:rsidRPr="00CD660D">
          <w:rPr>
            <w:rStyle w:val="Hyperlink"/>
          </w:rPr>
          <w:t>Methodisches Vorgehen</w:t>
        </w:r>
        <w:r>
          <w:rPr>
            <w:webHidden/>
          </w:rPr>
          <w:tab/>
        </w:r>
        <w:r>
          <w:rPr>
            <w:webHidden/>
          </w:rPr>
          <w:fldChar w:fldCharType="begin"/>
        </w:r>
        <w:r>
          <w:rPr>
            <w:webHidden/>
          </w:rPr>
          <w:instrText xml:space="preserve"> PAGEREF _Toc64617032 \h </w:instrText>
        </w:r>
        <w:r>
          <w:rPr>
            <w:webHidden/>
          </w:rPr>
        </w:r>
        <w:r>
          <w:rPr>
            <w:webHidden/>
          </w:rPr>
          <w:fldChar w:fldCharType="separate"/>
        </w:r>
        <w:r>
          <w:rPr>
            <w:webHidden/>
          </w:rPr>
          <w:t>4</w:t>
        </w:r>
        <w:r>
          <w:rPr>
            <w:webHidden/>
          </w:rPr>
          <w:fldChar w:fldCharType="end"/>
        </w:r>
      </w:hyperlink>
    </w:p>
    <w:p w14:paraId="74A7BDAA" w14:textId="1CD28AB6" w:rsidR="00141DA1" w:rsidRDefault="00141DA1">
      <w:pPr>
        <w:pStyle w:val="Verzeichnis2"/>
        <w:rPr>
          <w:rFonts w:asciiTheme="minorHAnsi" w:eastAsiaTheme="minorEastAsia" w:hAnsiTheme="minorHAnsi" w:cstheme="minorBidi"/>
          <w:noProof/>
          <w:sz w:val="24"/>
          <w:szCs w:val="24"/>
        </w:rPr>
      </w:pPr>
      <w:hyperlink w:anchor="_Toc64617033" w:history="1">
        <w:r w:rsidRPr="00CD660D">
          <w:rPr>
            <w:rStyle w:val="Hyperlink"/>
            <w:rFonts w:eastAsiaTheme="majorEastAsia"/>
            <w:noProof/>
          </w:rPr>
          <w:t>2.1</w:t>
        </w:r>
        <w:r>
          <w:rPr>
            <w:rFonts w:asciiTheme="minorHAnsi" w:eastAsiaTheme="minorEastAsia" w:hAnsiTheme="minorHAnsi" w:cstheme="minorBidi"/>
            <w:noProof/>
            <w:sz w:val="24"/>
            <w:szCs w:val="24"/>
          </w:rPr>
          <w:tab/>
        </w:r>
        <w:r w:rsidRPr="00CD660D">
          <w:rPr>
            <w:rStyle w:val="Hyperlink"/>
            <w:rFonts w:eastAsiaTheme="majorEastAsia"/>
            <w:noProof/>
          </w:rPr>
          <w:t>Datenerhebung</w:t>
        </w:r>
        <w:r>
          <w:rPr>
            <w:noProof/>
            <w:webHidden/>
          </w:rPr>
          <w:tab/>
        </w:r>
        <w:r>
          <w:rPr>
            <w:noProof/>
            <w:webHidden/>
          </w:rPr>
          <w:fldChar w:fldCharType="begin"/>
        </w:r>
        <w:r>
          <w:rPr>
            <w:noProof/>
            <w:webHidden/>
          </w:rPr>
          <w:instrText xml:space="preserve"> PAGEREF _Toc64617033 \h </w:instrText>
        </w:r>
        <w:r>
          <w:rPr>
            <w:noProof/>
            <w:webHidden/>
          </w:rPr>
        </w:r>
        <w:r>
          <w:rPr>
            <w:noProof/>
            <w:webHidden/>
          </w:rPr>
          <w:fldChar w:fldCharType="separate"/>
        </w:r>
        <w:r>
          <w:rPr>
            <w:noProof/>
            <w:webHidden/>
          </w:rPr>
          <w:t>4</w:t>
        </w:r>
        <w:r>
          <w:rPr>
            <w:noProof/>
            <w:webHidden/>
          </w:rPr>
          <w:fldChar w:fldCharType="end"/>
        </w:r>
      </w:hyperlink>
    </w:p>
    <w:p w14:paraId="62240686" w14:textId="65DF540F" w:rsidR="00141DA1" w:rsidRDefault="00141DA1">
      <w:pPr>
        <w:pStyle w:val="Verzeichnis3"/>
        <w:rPr>
          <w:rFonts w:asciiTheme="minorHAnsi" w:eastAsiaTheme="minorEastAsia" w:hAnsiTheme="minorHAnsi" w:cstheme="minorBidi"/>
          <w:noProof/>
          <w:sz w:val="24"/>
          <w:szCs w:val="24"/>
        </w:rPr>
      </w:pPr>
      <w:hyperlink w:anchor="_Toc64617034" w:history="1">
        <w:r w:rsidRPr="00CD660D">
          <w:rPr>
            <w:rStyle w:val="Hyperlink"/>
            <w:rFonts w:eastAsiaTheme="majorEastAsia"/>
            <w:noProof/>
          </w:rPr>
          <w:t>2.1.1</w:t>
        </w:r>
        <w:r>
          <w:rPr>
            <w:rFonts w:asciiTheme="minorHAnsi" w:eastAsiaTheme="minorEastAsia" w:hAnsiTheme="minorHAnsi" w:cstheme="minorBidi"/>
            <w:noProof/>
            <w:sz w:val="24"/>
            <w:szCs w:val="24"/>
          </w:rPr>
          <w:tab/>
        </w:r>
        <w:r w:rsidRPr="00CD660D">
          <w:rPr>
            <w:rStyle w:val="Hyperlink"/>
            <w:rFonts w:eastAsiaTheme="majorEastAsia"/>
            <w:noProof/>
          </w:rPr>
          <w:t>Das Expert*inneninterview</w:t>
        </w:r>
        <w:r>
          <w:rPr>
            <w:noProof/>
            <w:webHidden/>
          </w:rPr>
          <w:tab/>
        </w:r>
        <w:r>
          <w:rPr>
            <w:noProof/>
            <w:webHidden/>
          </w:rPr>
          <w:fldChar w:fldCharType="begin"/>
        </w:r>
        <w:r>
          <w:rPr>
            <w:noProof/>
            <w:webHidden/>
          </w:rPr>
          <w:instrText xml:space="preserve"> PAGEREF _Toc64617034 \h </w:instrText>
        </w:r>
        <w:r>
          <w:rPr>
            <w:noProof/>
            <w:webHidden/>
          </w:rPr>
        </w:r>
        <w:r>
          <w:rPr>
            <w:noProof/>
            <w:webHidden/>
          </w:rPr>
          <w:fldChar w:fldCharType="separate"/>
        </w:r>
        <w:r>
          <w:rPr>
            <w:noProof/>
            <w:webHidden/>
          </w:rPr>
          <w:t>4</w:t>
        </w:r>
        <w:r>
          <w:rPr>
            <w:noProof/>
            <w:webHidden/>
          </w:rPr>
          <w:fldChar w:fldCharType="end"/>
        </w:r>
      </w:hyperlink>
    </w:p>
    <w:p w14:paraId="1B1B2A29" w14:textId="6AB639B4" w:rsidR="00141DA1" w:rsidRDefault="00141DA1">
      <w:pPr>
        <w:pStyle w:val="Verzeichnis3"/>
        <w:rPr>
          <w:rFonts w:asciiTheme="minorHAnsi" w:eastAsiaTheme="minorEastAsia" w:hAnsiTheme="minorHAnsi" w:cstheme="minorBidi"/>
          <w:noProof/>
          <w:sz w:val="24"/>
          <w:szCs w:val="24"/>
        </w:rPr>
      </w:pPr>
      <w:hyperlink w:anchor="_Toc64617035" w:history="1">
        <w:r w:rsidRPr="00CD660D">
          <w:rPr>
            <w:rStyle w:val="Hyperlink"/>
            <w:rFonts w:eastAsiaTheme="majorEastAsia"/>
            <w:noProof/>
          </w:rPr>
          <w:t>2.1.2</w:t>
        </w:r>
        <w:r>
          <w:rPr>
            <w:rFonts w:asciiTheme="minorHAnsi" w:eastAsiaTheme="minorEastAsia" w:hAnsiTheme="minorHAnsi" w:cstheme="minorBidi"/>
            <w:noProof/>
            <w:sz w:val="24"/>
            <w:szCs w:val="24"/>
          </w:rPr>
          <w:tab/>
        </w:r>
        <w:r w:rsidRPr="00CD660D">
          <w:rPr>
            <w:rStyle w:val="Hyperlink"/>
            <w:rFonts w:eastAsiaTheme="majorEastAsia"/>
            <w:noProof/>
          </w:rPr>
          <w:t>Interviewleitfaden</w:t>
        </w:r>
        <w:r>
          <w:rPr>
            <w:noProof/>
            <w:webHidden/>
          </w:rPr>
          <w:tab/>
        </w:r>
        <w:r>
          <w:rPr>
            <w:noProof/>
            <w:webHidden/>
          </w:rPr>
          <w:fldChar w:fldCharType="begin"/>
        </w:r>
        <w:r>
          <w:rPr>
            <w:noProof/>
            <w:webHidden/>
          </w:rPr>
          <w:instrText xml:space="preserve"> PAGEREF _Toc64617035 \h </w:instrText>
        </w:r>
        <w:r>
          <w:rPr>
            <w:noProof/>
            <w:webHidden/>
          </w:rPr>
        </w:r>
        <w:r>
          <w:rPr>
            <w:noProof/>
            <w:webHidden/>
          </w:rPr>
          <w:fldChar w:fldCharType="separate"/>
        </w:r>
        <w:r>
          <w:rPr>
            <w:noProof/>
            <w:webHidden/>
          </w:rPr>
          <w:t>4</w:t>
        </w:r>
        <w:r>
          <w:rPr>
            <w:noProof/>
            <w:webHidden/>
          </w:rPr>
          <w:fldChar w:fldCharType="end"/>
        </w:r>
      </w:hyperlink>
    </w:p>
    <w:p w14:paraId="7C2D1473" w14:textId="4CA50937" w:rsidR="00141DA1" w:rsidRDefault="00141DA1">
      <w:pPr>
        <w:pStyle w:val="Verzeichnis2"/>
        <w:rPr>
          <w:rFonts w:asciiTheme="minorHAnsi" w:eastAsiaTheme="minorEastAsia" w:hAnsiTheme="minorHAnsi" w:cstheme="minorBidi"/>
          <w:noProof/>
          <w:sz w:val="24"/>
          <w:szCs w:val="24"/>
        </w:rPr>
      </w:pPr>
      <w:hyperlink w:anchor="_Toc64617036" w:history="1">
        <w:r w:rsidRPr="00CD660D">
          <w:rPr>
            <w:rStyle w:val="Hyperlink"/>
            <w:noProof/>
          </w:rPr>
          <w:t>2.2</w:t>
        </w:r>
        <w:r>
          <w:rPr>
            <w:rFonts w:asciiTheme="minorHAnsi" w:eastAsiaTheme="minorEastAsia" w:hAnsiTheme="minorHAnsi" w:cstheme="minorBidi"/>
            <w:noProof/>
            <w:sz w:val="24"/>
            <w:szCs w:val="24"/>
          </w:rPr>
          <w:tab/>
        </w:r>
        <w:r w:rsidRPr="00CD660D">
          <w:rPr>
            <w:rStyle w:val="Hyperlink"/>
            <w:noProof/>
          </w:rPr>
          <w:t>Sampling, Feldzugang und Sample</w:t>
        </w:r>
        <w:r>
          <w:rPr>
            <w:noProof/>
            <w:webHidden/>
          </w:rPr>
          <w:tab/>
        </w:r>
        <w:r>
          <w:rPr>
            <w:noProof/>
            <w:webHidden/>
          </w:rPr>
          <w:fldChar w:fldCharType="begin"/>
        </w:r>
        <w:r>
          <w:rPr>
            <w:noProof/>
            <w:webHidden/>
          </w:rPr>
          <w:instrText xml:space="preserve"> PAGEREF _Toc64617036 \h </w:instrText>
        </w:r>
        <w:r>
          <w:rPr>
            <w:noProof/>
            <w:webHidden/>
          </w:rPr>
        </w:r>
        <w:r>
          <w:rPr>
            <w:noProof/>
            <w:webHidden/>
          </w:rPr>
          <w:fldChar w:fldCharType="separate"/>
        </w:r>
        <w:r>
          <w:rPr>
            <w:noProof/>
            <w:webHidden/>
          </w:rPr>
          <w:t>5</w:t>
        </w:r>
        <w:r>
          <w:rPr>
            <w:noProof/>
            <w:webHidden/>
          </w:rPr>
          <w:fldChar w:fldCharType="end"/>
        </w:r>
      </w:hyperlink>
    </w:p>
    <w:p w14:paraId="68766A66" w14:textId="586CE6D7" w:rsidR="00141DA1" w:rsidRDefault="00141DA1">
      <w:pPr>
        <w:pStyle w:val="Verzeichnis3"/>
        <w:rPr>
          <w:rFonts w:asciiTheme="minorHAnsi" w:eastAsiaTheme="minorEastAsia" w:hAnsiTheme="minorHAnsi" w:cstheme="minorBidi"/>
          <w:noProof/>
          <w:sz w:val="24"/>
          <w:szCs w:val="24"/>
        </w:rPr>
      </w:pPr>
      <w:hyperlink w:anchor="_Toc64617037" w:history="1">
        <w:r w:rsidRPr="00CD660D">
          <w:rPr>
            <w:rStyle w:val="Hyperlink"/>
            <w:noProof/>
          </w:rPr>
          <w:t>2.2.1</w:t>
        </w:r>
        <w:r>
          <w:rPr>
            <w:rFonts w:asciiTheme="minorHAnsi" w:eastAsiaTheme="minorEastAsia" w:hAnsiTheme="minorHAnsi" w:cstheme="minorBidi"/>
            <w:noProof/>
            <w:sz w:val="24"/>
            <w:szCs w:val="24"/>
          </w:rPr>
          <w:tab/>
        </w:r>
        <w:r w:rsidRPr="00CD660D">
          <w:rPr>
            <w:rStyle w:val="Hyperlink"/>
            <w:noProof/>
          </w:rPr>
          <w:t>Fallstudie 1</w:t>
        </w:r>
        <w:r>
          <w:rPr>
            <w:noProof/>
            <w:webHidden/>
          </w:rPr>
          <w:tab/>
        </w:r>
        <w:r>
          <w:rPr>
            <w:noProof/>
            <w:webHidden/>
          </w:rPr>
          <w:fldChar w:fldCharType="begin"/>
        </w:r>
        <w:r>
          <w:rPr>
            <w:noProof/>
            <w:webHidden/>
          </w:rPr>
          <w:instrText xml:space="preserve"> PAGEREF _Toc64617037 \h </w:instrText>
        </w:r>
        <w:r>
          <w:rPr>
            <w:noProof/>
            <w:webHidden/>
          </w:rPr>
        </w:r>
        <w:r>
          <w:rPr>
            <w:noProof/>
            <w:webHidden/>
          </w:rPr>
          <w:fldChar w:fldCharType="separate"/>
        </w:r>
        <w:r>
          <w:rPr>
            <w:noProof/>
            <w:webHidden/>
          </w:rPr>
          <w:t>5</w:t>
        </w:r>
        <w:r>
          <w:rPr>
            <w:noProof/>
            <w:webHidden/>
          </w:rPr>
          <w:fldChar w:fldCharType="end"/>
        </w:r>
      </w:hyperlink>
    </w:p>
    <w:p w14:paraId="21DCB72E" w14:textId="3E880830" w:rsidR="00141DA1" w:rsidRDefault="00141DA1">
      <w:pPr>
        <w:pStyle w:val="Verzeichnis3"/>
        <w:rPr>
          <w:rFonts w:asciiTheme="minorHAnsi" w:eastAsiaTheme="minorEastAsia" w:hAnsiTheme="minorHAnsi" w:cstheme="minorBidi"/>
          <w:noProof/>
          <w:sz w:val="24"/>
          <w:szCs w:val="24"/>
        </w:rPr>
      </w:pPr>
      <w:hyperlink w:anchor="_Toc64617038" w:history="1">
        <w:r w:rsidRPr="00CD660D">
          <w:rPr>
            <w:rStyle w:val="Hyperlink"/>
            <w:noProof/>
          </w:rPr>
          <w:t>2.2.2</w:t>
        </w:r>
        <w:r>
          <w:rPr>
            <w:rFonts w:asciiTheme="minorHAnsi" w:eastAsiaTheme="minorEastAsia" w:hAnsiTheme="minorHAnsi" w:cstheme="minorBidi"/>
            <w:noProof/>
            <w:sz w:val="24"/>
            <w:szCs w:val="24"/>
          </w:rPr>
          <w:tab/>
        </w:r>
        <w:r w:rsidRPr="00CD660D">
          <w:rPr>
            <w:rStyle w:val="Hyperlink"/>
            <w:noProof/>
          </w:rPr>
          <w:t>Fallstudie 2</w:t>
        </w:r>
        <w:r>
          <w:rPr>
            <w:noProof/>
            <w:webHidden/>
          </w:rPr>
          <w:tab/>
        </w:r>
        <w:r>
          <w:rPr>
            <w:noProof/>
            <w:webHidden/>
          </w:rPr>
          <w:fldChar w:fldCharType="begin"/>
        </w:r>
        <w:r>
          <w:rPr>
            <w:noProof/>
            <w:webHidden/>
          </w:rPr>
          <w:instrText xml:space="preserve"> PAGEREF _Toc64617038 \h </w:instrText>
        </w:r>
        <w:r>
          <w:rPr>
            <w:noProof/>
            <w:webHidden/>
          </w:rPr>
        </w:r>
        <w:r>
          <w:rPr>
            <w:noProof/>
            <w:webHidden/>
          </w:rPr>
          <w:fldChar w:fldCharType="separate"/>
        </w:r>
        <w:r>
          <w:rPr>
            <w:noProof/>
            <w:webHidden/>
          </w:rPr>
          <w:t>7</w:t>
        </w:r>
        <w:r>
          <w:rPr>
            <w:noProof/>
            <w:webHidden/>
          </w:rPr>
          <w:fldChar w:fldCharType="end"/>
        </w:r>
      </w:hyperlink>
    </w:p>
    <w:p w14:paraId="2B6C174F" w14:textId="2897FA8C" w:rsidR="00141DA1" w:rsidRDefault="00141DA1">
      <w:pPr>
        <w:pStyle w:val="Verzeichnis2"/>
        <w:rPr>
          <w:rFonts w:asciiTheme="minorHAnsi" w:eastAsiaTheme="minorEastAsia" w:hAnsiTheme="minorHAnsi" w:cstheme="minorBidi"/>
          <w:noProof/>
          <w:sz w:val="24"/>
          <w:szCs w:val="24"/>
        </w:rPr>
      </w:pPr>
      <w:hyperlink w:anchor="_Toc64617039" w:history="1">
        <w:r w:rsidRPr="00CD660D">
          <w:rPr>
            <w:rStyle w:val="Hyperlink"/>
            <w:rFonts w:eastAsiaTheme="majorEastAsia"/>
            <w:noProof/>
          </w:rPr>
          <w:t>2.3</w:t>
        </w:r>
        <w:r>
          <w:rPr>
            <w:rFonts w:asciiTheme="minorHAnsi" w:eastAsiaTheme="minorEastAsia" w:hAnsiTheme="minorHAnsi" w:cstheme="minorBidi"/>
            <w:noProof/>
            <w:sz w:val="24"/>
            <w:szCs w:val="24"/>
          </w:rPr>
          <w:tab/>
        </w:r>
        <w:r w:rsidRPr="00CD660D">
          <w:rPr>
            <w:rStyle w:val="Hyperlink"/>
            <w:rFonts w:eastAsiaTheme="majorEastAsia"/>
            <w:noProof/>
          </w:rPr>
          <w:t>Datenauswertung</w:t>
        </w:r>
        <w:r>
          <w:rPr>
            <w:noProof/>
            <w:webHidden/>
          </w:rPr>
          <w:tab/>
        </w:r>
        <w:r>
          <w:rPr>
            <w:noProof/>
            <w:webHidden/>
          </w:rPr>
          <w:fldChar w:fldCharType="begin"/>
        </w:r>
        <w:r>
          <w:rPr>
            <w:noProof/>
            <w:webHidden/>
          </w:rPr>
          <w:instrText xml:space="preserve"> PAGEREF _Toc64617039 \h </w:instrText>
        </w:r>
        <w:r>
          <w:rPr>
            <w:noProof/>
            <w:webHidden/>
          </w:rPr>
        </w:r>
        <w:r>
          <w:rPr>
            <w:noProof/>
            <w:webHidden/>
          </w:rPr>
          <w:fldChar w:fldCharType="separate"/>
        </w:r>
        <w:r>
          <w:rPr>
            <w:noProof/>
            <w:webHidden/>
          </w:rPr>
          <w:t>8</w:t>
        </w:r>
        <w:r>
          <w:rPr>
            <w:noProof/>
            <w:webHidden/>
          </w:rPr>
          <w:fldChar w:fldCharType="end"/>
        </w:r>
      </w:hyperlink>
    </w:p>
    <w:p w14:paraId="6CC702FE" w14:textId="7E66B3E2" w:rsidR="00141DA1" w:rsidRDefault="00141DA1">
      <w:pPr>
        <w:pStyle w:val="Verzeichnis3"/>
        <w:rPr>
          <w:rFonts w:asciiTheme="minorHAnsi" w:eastAsiaTheme="minorEastAsia" w:hAnsiTheme="minorHAnsi" w:cstheme="minorBidi"/>
          <w:noProof/>
          <w:sz w:val="24"/>
          <w:szCs w:val="24"/>
        </w:rPr>
      </w:pPr>
      <w:hyperlink w:anchor="_Toc64617040" w:history="1">
        <w:r w:rsidRPr="00CD660D">
          <w:rPr>
            <w:rStyle w:val="Hyperlink"/>
            <w:rFonts w:eastAsiaTheme="majorEastAsia"/>
            <w:noProof/>
          </w:rPr>
          <w:t>2.3.1</w:t>
        </w:r>
        <w:r>
          <w:rPr>
            <w:rFonts w:asciiTheme="minorHAnsi" w:eastAsiaTheme="minorEastAsia" w:hAnsiTheme="minorHAnsi" w:cstheme="minorBidi"/>
            <w:noProof/>
            <w:sz w:val="24"/>
            <w:szCs w:val="24"/>
          </w:rPr>
          <w:tab/>
        </w:r>
        <w:r w:rsidRPr="00CD660D">
          <w:rPr>
            <w:rStyle w:val="Hyperlink"/>
            <w:rFonts w:eastAsiaTheme="majorEastAsia"/>
            <w:noProof/>
          </w:rPr>
          <w:t>Qualitative Inhaltsanalyse</w:t>
        </w:r>
        <w:r>
          <w:rPr>
            <w:noProof/>
            <w:webHidden/>
          </w:rPr>
          <w:tab/>
        </w:r>
        <w:r>
          <w:rPr>
            <w:noProof/>
            <w:webHidden/>
          </w:rPr>
          <w:fldChar w:fldCharType="begin"/>
        </w:r>
        <w:r>
          <w:rPr>
            <w:noProof/>
            <w:webHidden/>
          </w:rPr>
          <w:instrText xml:space="preserve"> PAGEREF _Toc64617040 \h </w:instrText>
        </w:r>
        <w:r>
          <w:rPr>
            <w:noProof/>
            <w:webHidden/>
          </w:rPr>
        </w:r>
        <w:r>
          <w:rPr>
            <w:noProof/>
            <w:webHidden/>
          </w:rPr>
          <w:fldChar w:fldCharType="separate"/>
        </w:r>
        <w:r>
          <w:rPr>
            <w:noProof/>
            <w:webHidden/>
          </w:rPr>
          <w:t>8</w:t>
        </w:r>
        <w:r>
          <w:rPr>
            <w:noProof/>
            <w:webHidden/>
          </w:rPr>
          <w:fldChar w:fldCharType="end"/>
        </w:r>
      </w:hyperlink>
    </w:p>
    <w:p w14:paraId="29CACD8D" w14:textId="504279A4" w:rsidR="00141DA1" w:rsidRDefault="00141DA1">
      <w:pPr>
        <w:pStyle w:val="Verzeichnis3"/>
        <w:rPr>
          <w:rFonts w:asciiTheme="minorHAnsi" w:eastAsiaTheme="minorEastAsia" w:hAnsiTheme="minorHAnsi" w:cstheme="minorBidi"/>
          <w:noProof/>
          <w:sz w:val="24"/>
          <w:szCs w:val="24"/>
        </w:rPr>
      </w:pPr>
      <w:hyperlink w:anchor="_Toc64617041" w:history="1">
        <w:r w:rsidRPr="00CD660D">
          <w:rPr>
            <w:rStyle w:val="Hyperlink"/>
            <w:rFonts w:eastAsiaTheme="majorEastAsia"/>
            <w:noProof/>
          </w:rPr>
          <w:t>2.3.2</w:t>
        </w:r>
        <w:r>
          <w:rPr>
            <w:rFonts w:asciiTheme="minorHAnsi" w:eastAsiaTheme="minorEastAsia" w:hAnsiTheme="minorHAnsi" w:cstheme="minorBidi"/>
            <w:noProof/>
            <w:sz w:val="24"/>
            <w:szCs w:val="24"/>
          </w:rPr>
          <w:tab/>
        </w:r>
        <w:r w:rsidRPr="00CD660D">
          <w:rPr>
            <w:rStyle w:val="Hyperlink"/>
            <w:rFonts w:eastAsiaTheme="majorEastAsia"/>
            <w:noProof/>
          </w:rPr>
          <w:t>Vorbereitung</w:t>
        </w:r>
        <w:r>
          <w:rPr>
            <w:noProof/>
            <w:webHidden/>
          </w:rPr>
          <w:tab/>
        </w:r>
        <w:r>
          <w:rPr>
            <w:noProof/>
            <w:webHidden/>
          </w:rPr>
          <w:fldChar w:fldCharType="begin"/>
        </w:r>
        <w:r>
          <w:rPr>
            <w:noProof/>
            <w:webHidden/>
          </w:rPr>
          <w:instrText xml:space="preserve"> PAGEREF _Toc64617041 \h </w:instrText>
        </w:r>
        <w:r>
          <w:rPr>
            <w:noProof/>
            <w:webHidden/>
          </w:rPr>
        </w:r>
        <w:r>
          <w:rPr>
            <w:noProof/>
            <w:webHidden/>
          </w:rPr>
          <w:fldChar w:fldCharType="separate"/>
        </w:r>
        <w:r>
          <w:rPr>
            <w:noProof/>
            <w:webHidden/>
          </w:rPr>
          <w:t>8</w:t>
        </w:r>
        <w:r>
          <w:rPr>
            <w:noProof/>
            <w:webHidden/>
          </w:rPr>
          <w:fldChar w:fldCharType="end"/>
        </w:r>
      </w:hyperlink>
    </w:p>
    <w:p w14:paraId="643C56B0" w14:textId="3702D5F4" w:rsidR="00141DA1" w:rsidRDefault="00141DA1">
      <w:pPr>
        <w:pStyle w:val="Verzeichnis3"/>
        <w:rPr>
          <w:rFonts w:asciiTheme="minorHAnsi" w:eastAsiaTheme="minorEastAsia" w:hAnsiTheme="minorHAnsi" w:cstheme="minorBidi"/>
          <w:noProof/>
          <w:sz w:val="24"/>
          <w:szCs w:val="24"/>
        </w:rPr>
      </w:pPr>
      <w:hyperlink w:anchor="_Toc64617042" w:history="1">
        <w:r w:rsidRPr="00CD660D">
          <w:rPr>
            <w:rStyle w:val="Hyperlink"/>
            <w:rFonts w:eastAsiaTheme="majorEastAsia"/>
            <w:noProof/>
          </w:rPr>
          <w:t>2.3.3</w:t>
        </w:r>
        <w:r>
          <w:rPr>
            <w:rFonts w:asciiTheme="minorHAnsi" w:eastAsiaTheme="minorEastAsia" w:hAnsiTheme="minorHAnsi" w:cstheme="minorBidi"/>
            <w:noProof/>
            <w:sz w:val="24"/>
            <w:szCs w:val="24"/>
          </w:rPr>
          <w:tab/>
        </w:r>
        <w:r w:rsidRPr="00CD660D">
          <w:rPr>
            <w:rStyle w:val="Hyperlink"/>
            <w:rFonts w:eastAsiaTheme="majorEastAsia"/>
            <w:noProof/>
          </w:rPr>
          <w:t>Durchführung in drei Schritten</w:t>
        </w:r>
        <w:r>
          <w:rPr>
            <w:noProof/>
            <w:webHidden/>
          </w:rPr>
          <w:tab/>
        </w:r>
        <w:r>
          <w:rPr>
            <w:noProof/>
            <w:webHidden/>
          </w:rPr>
          <w:fldChar w:fldCharType="begin"/>
        </w:r>
        <w:r>
          <w:rPr>
            <w:noProof/>
            <w:webHidden/>
          </w:rPr>
          <w:instrText xml:space="preserve"> PAGEREF _Toc64617042 \h </w:instrText>
        </w:r>
        <w:r>
          <w:rPr>
            <w:noProof/>
            <w:webHidden/>
          </w:rPr>
        </w:r>
        <w:r>
          <w:rPr>
            <w:noProof/>
            <w:webHidden/>
          </w:rPr>
          <w:fldChar w:fldCharType="separate"/>
        </w:r>
        <w:r>
          <w:rPr>
            <w:noProof/>
            <w:webHidden/>
          </w:rPr>
          <w:t>8</w:t>
        </w:r>
        <w:r>
          <w:rPr>
            <w:noProof/>
            <w:webHidden/>
          </w:rPr>
          <w:fldChar w:fldCharType="end"/>
        </w:r>
      </w:hyperlink>
    </w:p>
    <w:p w14:paraId="79D68E2D" w14:textId="2742BE1E" w:rsidR="00141DA1" w:rsidRDefault="00141DA1">
      <w:pPr>
        <w:pStyle w:val="Verzeichnis1"/>
        <w:rPr>
          <w:rFonts w:asciiTheme="minorHAnsi" w:eastAsiaTheme="minorEastAsia" w:hAnsiTheme="minorHAnsi" w:cstheme="minorBidi"/>
          <w:sz w:val="24"/>
          <w:szCs w:val="24"/>
        </w:rPr>
      </w:pPr>
      <w:hyperlink w:anchor="_Toc64617043" w:history="1">
        <w:r w:rsidRPr="00CD660D">
          <w:rPr>
            <w:rStyle w:val="Hyperlink"/>
          </w:rPr>
          <w:t>3</w:t>
        </w:r>
        <w:r>
          <w:rPr>
            <w:rFonts w:asciiTheme="minorHAnsi" w:eastAsiaTheme="minorEastAsia" w:hAnsiTheme="minorHAnsi" w:cstheme="minorBidi"/>
            <w:sz w:val="24"/>
            <w:szCs w:val="24"/>
          </w:rPr>
          <w:tab/>
        </w:r>
        <w:r w:rsidRPr="00CD660D">
          <w:rPr>
            <w:rStyle w:val="Hyperlink"/>
          </w:rPr>
          <w:t>Datenaufbereitung</w:t>
        </w:r>
        <w:r>
          <w:rPr>
            <w:webHidden/>
          </w:rPr>
          <w:tab/>
        </w:r>
        <w:r>
          <w:rPr>
            <w:webHidden/>
          </w:rPr>
          <w:fldChar w:fldCharType="begin"/>
        </w:r>
        <w:r>
          <w:rPr>
            <w:webHidden/>
          </w:rPr>
          <w:instrText xml:space="preserve"> PAGEREF _Toc64617043 \h </w:instrText>
        </w:r>
        <w:r>
          <w:rPr>
            <w:webHidden/>
          </w:rPr>
        </w:r>
        <w:r>
          <w:rPr>
            <w:webHidden/>
          </w:rPr>
          <w:fldChar w:fldCharType="separate"/>
        </w:r>
        <w:r>
          <w:rPr>
            <w:webHidden/>
          </w:rPr>
          <w:t>9</w:t>
        </w:r>
        <w:r>
          <w:rPr>
            <w:webHidden/>
          </w:rPr>
          <w:fldChar w:fldCharType="end"/>
        </w:r>
      </w:hyperlink>
    </w:p>
    <w:p w14:paraId="3719584C" w14:textId="1BCA74EE" w:rsidR="00141DA1" w:rsidRDefault="00141DA1">
      <w:pPr>
        <w:pStyle w:val="Verzeichnis2"/>
        <w:rPr>
          <w:rFonts w:asciiTheme="minorHAnsi" w:eastAsiaTheme="minorEastAsia" w:hAnsiTheme="minorHAnsi" w:cstheme="minorBidi"/>
          <w:noProof/>
          <w:sz w:val="24"/>
          <w:szCs w:val="24"/>
        </w:rPr>
      </w:pPr>
      <w:hyperlink w:anchor="_Toc64617044" w:history="1">
        <w:r w:rsidRPr="00CD660D">
          <w:rPr>
            <w:rStyle w:val="Hyperlink"/>
            <w:rFonts w:eastAsiaTheme="majorEastAsia"/>
            <w:noProof/>
          </w:rPr>
          <w:t>3.1</w:t>
        </w:r>
        <w:r>
          <w:rPr>
            <w:rFonts w:asciiTheme="minorHAnsi" w:eastAsiaTheme="minorEastAsia" w:hAnsiTheme="minorHAnsi" w:cstheme="minorBidi"/>
            <w:noProof/>
            <w:sz w:val="24"/>
            <w:szCs w:val="24"/>
          </w:rPr>
          <w:tab/>
        </w:r>
        <w:r w:rsidRPr="00CD660D">
          <w:rPr>
            <w:rStyle w:val="Hyperlink"/>
            <w:rFonts w:eastAsiaTheme="majorEastAsia"/>
            <w:noProof/>
          </w:rPr>
          <w:t>Transkription</w:t>
        </w:r>
        <w:r>
          <w:rPr>
            <w:noProof/>
            <w:webHidden/>
          </w:rPr>
          <w:tab/>
        </w:r>
        <w:r>
          <w:rPr>
            <w:noProof/>
            <w:webHidden/>
          </w:rPr>
          <w:fldChar w:fldCharType="begin"/>
        </w:r>
        <w:r>
          <w:rPr>
            <w:noProof/>
            <w:webHidden/>
          </w:rPr>
          <w:instrText xml:space="preserve"> PAGEREF _Toc64617044 \h </w:instrText>
        </w:r>
        <w:r>
          <w:rPr>
            <w:noProof/>
            <w:webHidden/>
          </w:rPr>
        </w:r>
        <w:r>
          <w:rPr>
            <w:noProof/>
            <w:webHidden/>
          </w:rPr>
          <w:fldChar w:fldCharType="separate"/>
        </w:r>
        <w:r>
          <w:rPr>
            <w:noProof/>
            <w:webHidden/>
          </w:rPr>
          <w:t>9</w:t>
        </w:r>
        <w:r>
          <w:rPr>
            <w:noProof/>
            <w:webHidden/>
          </w:rPr>
          <w:fldChar w:fldCharType="end"/>
        </w:r>
      </w:hyperlink>
    </w:p>
    <w:p w14:paraId="625D3080" w14:textId="361DD8B3" w:rsidR="00141DA1" w:rsidRDefault="00141DA1">
      <w:pPr>
        <w:pStyle w:val="Verzeichnis2"/>
        <w:rPr>
          <w:rFonts w:asciiTheme="minorHAnsi" w:eastAsiaTheme="minorEastAsia" w:hAnsiTheme="minorHAnsi" w:cstheme="minorBidi"/>
          <w:noProof/>
          <w:sz w:val="24"/>
          <w:szCs w:val="24"/>
        </w:rPr>
      </w:pPr>
      <w:hyperlink w:anchor="_Toc64617045" w:history="1">
        <w:r w:rsidRPr="00CD660D">
          <w:rPr>
            <w:rStyle w:val="Hyperlink"/>
            <w:rFonts w:eastAsiaTheme="majorEastAsia"/>
            <w:noProof/>
          </w:rPr>
          <w:t>3.2</w:t>
        </w:r>
        <w:r>
          <w:rPr>
            <w:rFonts w:asciiTheme="minorHAnsi" w:eastAsiaTheme="minorEastAsia" w:hAnsiTheme="minorHAnsi" w:cstheme="minorBidi"/>
            <w:noProof/>
            <w:sz w:val="24"/>
            <w:szCs w:val="24"/>
          </w:rPr>
          <w:tab/>
        </w:r>
        <w:r w:rsidRPr="00CD660D">
          <w:rPr>
            <w:rStyle w:val="Hyperlink"/>
            <w:rFonts w:eastAsiaTheme="majorEastAsia"/>
            <w:noProof/>
          </w:rPr>
          <w:t>Anonymisierung</w:t>
        </w:r>
        <w:r>
          <w:rPr>
            <w:noProof/>
            <w:webHidden/>
          </w:rPr>
          <w:tab/>
        </w:r>
        <w:r>
          <w:rPr>
            <w:noProof/>
            <w:webHidden/>
          </w:rPr>
          <w:fldChar w:fldCharType="begin"/>
        </w:r>
        <w:r>
          <w:rPr>
            <w:noProof/>
            <w:webHidden/>
          </w:rPr>
          <w:instrText xml:space="preserve"> PAGEREF _Toc64617045 \h </w:instrText>
        </w:r>
        <w:r>
          <w:rPr>
            <w:noProof/>
            <w:webHidden/>
          </w:rPr>
        </w:r>
        <w:r>
          <w:rPr>
            <w:noProof/>
            <w:webHidden/>
          </w:rPr>
          <w:fldChar w:fldCharType="separate"/>
        </w:r>
        <w:r>
          <w:rPr>
            <w:noProof/>
            <w:webHidden/>
          </w:rPr>
          <w:t>12</w:t>
        </w:r>
        <w:r>
          <w:rPr>
            <w:noProof/>
            <w:webHidden/>
          </w:rPr>
          <w:fldChar w:fldCharType="end"/>
        </w:r>
      </w:hyperlink>
    </w:p>
    <w:p w14:paraId="2C1A96FC" w14:textId="7986C9E5" w:rsidR="00141DA1" w:rsidRDefault="00141DA1">
      <w:pPr>
        <w:pStyle w:val="Verzeichnis1"/>
        <w:rPr>
          <w:rFonts w:asciiTheme="minorHAnsi" w:eastAsiaTheme="minorEastAsia" w:hAnsiTheme="minorHAnsi" w:cstheme="minorBidi"/>
          <w:sz w:val="24"/>
          <w:szCs w:val="24"/>
        </w:rPr>
      </w:pPr>
      <w:hyperlink w:anchor="_Toc64617046" w:history="1">
        <w:r w:rsidRPr="00CD660D">
          <w:rPr>
            <w:rStyle w:val="Hyperlink"/>
            <w:lang w:val="en-GB"/>
          </w:rPr>
          <w:t>4</w:t>
        </w:r>
        <w:r>
          <w:rPr>
            <w:rFonts w:asciiTheme="minorHAnsi" w:eastAsiaTheme="minorEastAsia" w:hAnsiTheme="minorHAnsi" w:cstheme="minorBidi"/>
            <w:sz w:val="24"/>
            <w:szCs w:val="24"/>
          </w:rPr>
          <w:tab/>
        </w:r>
        <w:r w:rsidRPr="00CD660D">
          <w:rPr>
            <w:rStyle w:val="Hyperlink"/>
            <w:lang w:val="en-GB"/>
          </w:rPr>
          <w:t>Nachnutzungspotenzial</w:t>
        </w:r>
        <w:r>
          <w:rPr>
            <w:webHidden/>
          </w:rPr>
          <w:tab/>
        </w:r>
        <w:r>
          <w:rPr>
            <w:webHidden/>
          </w:rPr>
          <w:fldChar w:fldCharType="begin"/>
        </w:r>
        <w:r>
          <w:rPr>
            <w:webHidden/>
          </w:rPr>
          <w:instrText xml:space="preserve"> PAGEREF _Toc64617046 \h </w:instrText>
        </w:r>
        <w:r>
          <w:rPr>
            <w:webHidden/>
          </w:rPr>
        </w:r>
        <w:r>
          <w:rPr>
            <w:webHidden/>
          </w:rPr>
          <w:fldChar w:fldCharType="separate"/>
        </w:r>
        <w:r>
          <w:rPr>
            <w:webHidden/>
          </w:rPr>
          <w:t>13</w:t>
        </w:r>
        <w:r>
          <w:rPr>
            <w:webHidden/>
          </w:rPr>
          <w:fldChar w:fldCharType="end"/>
        </w:r>
      </w:hyperlink>
    </w:p>
    <w:p w14:paraId="131F1E63" w14:textId="2C1D9884" w:rsidR="00141DA1" w:rsidRDefault="00141DA1">
      <w:pPr>
        <w:pStyle w:val="Verzeichnis1"/>
        <w:rPr>
          <w:rFonts w:asciiTheme="minorHAnsi" w:eastAsiaTheme="minorEastAsia" w:hAnsiTheme="minorHAnsi" w:cstheme="minorBidi"/>
          <w:sz w:val="24"/>
          <w:szCs w:val="24"/>
        </w:rPr>
      </w:pPr>
      <w:hyperlink w:anchor="_Toc64617047" w:history="1">
        <w:r w:rsidRPr="00CD660D">
          <w:rPr>
            <w:rStyle w:val="Hyperlink"/>
          </w:rPr>
          <w:t>5</w:t>
        </w:r>
        <w:r>
          <w:rPr>
            <w:rFonts w:asciiTheme="minorHAnsi" w:eastAsiaTheme="minorEastAsia" w:hAnsiTheme="minorHAnsi" w:cstheme="minorBidi"/>
            <w:sz w:val="24"/>
            <w:szCs w:val="24"/>
          </w:rPr>
          <w:tab/>
        </w:r>
        <w:r w:rsidRPr="00CD660D">
          <w:rPr>
            <w:rStyle w:val="Hyperlink"/>
          </w:rPr>
          <w:t>Übersicht über das Datenpaket der qualitativen Teilstudie der HHU Düsseldorf</w:t>
        </w:r>
        <w:r>
          <w:rPr>
            <w:webHidden/>
          </w:rPr>
          <w:tab/>
        </w:r>
        <w:r>
          <w:rPr>
            <w:webHidden/>
          </w:rPr>
          <w:fldChar w:fldCharType="begin"/>
        </w:r>
        <w:r>
          <w:rPr>
            <w:webHidden/>
          </w:rPr>
          <w:instrText xml:space="preserve"> PAGEREF _Toc64617047 \h </w:instrText>
        </w:r>
        <w:r>
          <w:rPr>
            <w:webHidden/>
          </w:rPr>
        </w:r>
        <w:r>
          <w:rPr>
            <w:webHidden/>
          </w:rPr>
          <w:fldChar w:fldCharType="separate"/>
        </w:r>
        <w:r>
          <w:rPr>
            <w:webHidden/>
          </w:rPr>
          <w:t>14</w:t>
        </w:r>
        <w:r>
          <w:rPr>
            <w:webHidden/>
          </w:rPr>
          <w:fldChar w:fldCharType="end"/>
        </w:r>
      </w:hyperlink>
    </w:p>
    <w:p w14:paraId="2BDD7177" w14:textId="251BEE94" w:rsidR="00141DA1" w:rsidRDefault="00141DA1">
      <w:pPr>
        <w:pStyle w:val="Verzeichnis1"/>
        <w:rPr>
          <w:rFonts w:asciiTheme="minorHAnsi" w:eastAsiaTheme="minorEastAsia" w:hAnsiTheme="minorHAnsi" w:cstheme="minorBidi"/>
          <w:sz w:val="24"/>
          <w:szCs w:val="24"/>
        </w:rPr>
      </w:pPr>
      <w:hyperlink w:anchor="_Toc64617048" w:history="1">
        <w:r w:rsidRPr="00CD660D">
          <w:rPr>
            <w:rStyle w:val="Hyperlink"/>
            <w:lang w:val="en-GB"/>
          </w:rPr>
          <w:t>6</w:t>
        </w:r>
        <w:r>
          <w:rPr>
            <w:rFonts w:asciiTheme="minorHAnsi" w:eastAsiaTheme="minorEastAsia" w:hAnsiTheme="minorHAnsi" w:cstheme="minorBidi"/>
            <w:sz w:val="24"/>
            <w:szCs w:val="24"/>
          </w:rPr>
          <w:tab/>
        </w:r>
        <w:r w:rsidRPr="00CD660D">
          <w:rPr>
            <w:rStyle w:val="Hyperlink"/>
          </w:rPr>
          <w:t>Literaturverzeichnis</w:t>
        </w:r>
        <w:r>
          <w:rPr>
            <w:webHidden/>
          </w:rPr>
          <w:tab/>
        </w:r>
        <w:r>
          <w:rPr>
            <w:webHidden/>
          </w:rPr>
          <w:fldChar w:fldCharType="begin"/>
        </w:r>
        <w:r>
          <w:rPr>
            <w:webHidden/>
          </w:rPr>
          <w:instrText xml:space="preserve"> PAGEREF _Toc64617048 \h </w:instrText>
        </w:r>
        <w:r>
          <w:rPr>
            <w:webHidden/>
          </w:rPr>
        </w:r>
        <w:r>
          <w:rPr>
            <w:webHidden/>
          </w:rPr>
          <w:fldChar w:fldCharType="separate"/>
        </w:r>
        <w:r>
          <w:rPr>
            <w:webHidden/>
          </w:rPr>
          <w:t>15</w:t>
        </w:r>
        <w:r>
          <w:rPr>
            <w:webHidden/>
          </w:rPr>
          <w:fldChar w:fldCharType="end"/>
        </w:r>
      </w:hyperlink>
    </w:p>
    <w:p w14:paraId="78F3ADD3" w14:textId="6956B03B" w:rsidR="0037264B" w:rsidRPr="00E50CDF" w:rsidRDefault="00266271" w:rsidP="00D64124">
      <w:pPr>
        <w:rPr>
          <w:bCs/>
          <w:iCs/>
          <w:sz w:val="24"/>
          <w:szCs w:val="24"/>
        </w:rPr>
      </w:pPr>
      <w:r>
        <w:rPr>
          <w:rFonts w:cs="Times New Roman"/>
          <w:noProof/>
        </w:rPr>
        <w:fldChar w:fldCharType="end"/>
      </w:r>
      <w:r w:rsidR="0037264B">
        <w:br w:type="page"/>
      </w:r>
    </w:p>
    <w:p w14:paraId="3374B060" w14:textId="77777777" w:rsidR="002300C4" w:rsidRPr="00BF1EDC" w:rsidRDefault="002300C4" w:rsidP="00C41999">
      <w:pPr>
        <w:pStyle w:val="berschrift1"/>
        <w:numPr>
          <w:ilvl w:val="0"/>
          <w:numId w:val="0"/>
        </w:numPr>
      </w:pPr>
      <w:bookmarkStart w:id="14" w:name="_Toc461694072"/>
      <w:bookmarkStart w:id="15" w:name="_Toc64617026"/>
      <w:r>
        <w:lastRenderedPageBreak/>
        <w:t>Tabellen</w:t>
      </w:r>
      <w:r w:rsidRPr="00BF1EDC">
        <w:t>verzeichnis</w:t>
      </w:r>
      <w:bookmarkEnd w:id="14"/>
      <w:bookmarkEnd w:id="15"/>
    </w:p>
    <w:p w14:paraId="3D014168" w14:textId="77777777" w:rsidR="008D5192" w:rsidRDefault="00187A71">
      <w:pPr>
        <w:pStyle w:val="Abbildungsverzeichnis"/>
        <w:rPr>
          <w:bCs w:val="0"/>
          <w:sz w:val="22"/>
        </w:rPr>
      </w:pPr>
      <w:r>
        <w:rPr>
          <w:bCs w:val="0"/>
        </w:rPr>
        <w:fldChar w:fldCharType="begin"/>
      </w:r>
      <w:r>
        <w:rPr>
          <w:bCs w:val="0"/>
        </w:rPr>
        <w:instrText xml:space="preserve"> TOC \h \z \c "Tabelle" </w:instrText>
      </w:r>
      <w:r>
        <w:rPr>
          <w:bCs w:val="0"/>
        </w:rPr>
        <w:fldChar w:fldCharType="separate"/>
      </w:r>
      <w:hyperlink w:anchor="_Toc63870156" w:history="1">
        <w:r w:rsidR="008D5192" w:rsidRPr="00290743">
          <w:rPr>
            <w:rStyle w:val="Hyperlink"/>
          </w:rPr>
          <w:t>Tabelle 1: Kriterien-Matrix für die Auswahl der Verbünde</w:t>
        </w:r>
        <w:r w:rsidR="008D5192">
          <w:rPr>
            <w:webHidden/>
          </w:rPr>
          <w:tab/>
        </w:r>
        <w:r w:rsidR="008D5192">
          <w:rPr>
            <w:webHidden/>
          </w:rPr>
          <w:fldChar w:fldCharType="begin"/>
        </w:r>
        <w:r w:rsidR="008D5192">
          <w:rPr>
            <w:webHidden/>
          </w:rPr>
          <w:instrText xml:space="preserve"> PAGEREF _Toc63870156 \h </w:instrText>
        </w:r>
        <w:r w:rsidR="008D5192">
          <w:rPr>
            <w:webHidden/>
          </w:rPr>
        </w:r>
        <w:r w:rsidR="008D5192">
          <w:rPr>
            <w:webHidden/>
          </w:rPr>
          <w:fldChar w:fldCharType="separate"/>
        </w:r>
        <w:r w:rsidR="008D5192">
          <w:rPr>
            <w:webHidden/>
          </w:rPr>
          <w:t>6</w:t>
        </w:r>
        <w:r w:rsidR="008D5192">
          <w:rPr>
            <w:webHidden/>
          </w:rPr>
          <w:fldChar w:fldCharType="end"/>
        </w:r>
      </w:hyperlink>
    </w:p>
    <w:p w14:paraId="74370DAB" w14:textId="77777777" w:rsidR="008D5192" w:rsidRDefault="00141DA1">
      <w:pPr>
        <w:pStyle w:val="Abbildungsverzeichnis"/>
        <w:rPr>
          <w:bCs w:val="0"/>
          <w:sz w:val="22"/>
        </w:rPr>
      </w:pPr>
      <w:hyperlink w:anchor="_Toc63870157" w:history="1">
        <w:r w:rsidR="008D5192" w:rsidRPr="00290743">
          <w:rPr>
            <w:rStyle w:val="Hyperlink"/>
          </w:rPr>
          <w:t>Tabelle 2: Sample der Fallstudie 1 der qualitativen Teilstudie der HHU Düsseldorf</w:t>
        </w:r>
        <w:r w:rsidR="008D5192">
          <w:rPr>
            <w:webHidden/>
          </w:rPr>
          <w:tab/>
        </w:r>
        <w:r w:rsidR="008D5192">
          <w:rPr>
            <w:webHidden/>
          </w:rPr>
          <w:fldChar w:fldCharType="begin"/>
        </w:r>
        <w:r w:rsidR="008D5192">
          <w:rPr>
            <w:webHidden/>
          </w:rPr>
          <w:instrText xml:space="preserve"> PAGEREF _Toc63870157 \h </w:instrText>
        </w:r>
        <w:r w:rsidR="008D5192">
          <w:rPr>
            <w:webHidden/>
          </w:rPr>
        </w:r>
        <w:r w:rsidR="008D5192">
          <w:rPr>
            <w:webHidden/>
          </w:rPr>
          <w:fldChar w:fldCharType="separate"/>
        </w:r>
        <w:r w:rsidR="008D5192">
          <w:rPr>
            <w:webHidden/>
          </w:rPr>
          <w:t>6</w:t>
        </w:r>
        <w:r w:rsidR="008D5192">
          <w:rPr>
            <w:webHidden/>
          </w:rPr>
          <w:fldChar w:fldCharType="end"/>
        </w:r>
      </w:hyperlink>
    </w:p>
    <w:p w14:paraId="7F143F9F" w14:textId="77777777" w:rsidR="008D5192" w:rsidRDefault="00141DA1">
      <w:pPr>
        <w:pStyle w:val="Abbildungsverzeichnis"/>
        <w:rPr>
          <w:bCs w:val="0"/>
          <w:sz w:val="22"/>
        </w:rPr>
      </w:pPr>
      <w:hyperlink w:anchor="_Toc63870158" w:history="1">
        <w:r w:rsidR="008D5192" w:rsidRPr="00290743">
          <w:rPr>
            <w:rStyle w:val="Hyperlink"/>
          </w:rPr>
          <w:t>Tabelle 3: Sample der Fallstudie 2 der qualitativen Teilstudie der HHU Düsseldorf</w:t>
        </w:r>
        <w:r w:rsidR="008D5192">
          <w:rPr>
            <w:webHidden/>
          </w:rPr>
          <w:tab/>
        </w:r>
        <w:r w:rsidR="008D5192">
          <w:rPr>
            <w:webHidden/>
          </w:rPr>
          <w:fldChar w:fldCharType="begin"/>
        </w:r>
        <w:r w:rsidR="008D5192">
          <w:rPr>
            <w:webHidden/>
          </w:rPr>
          <w:instrText xml:space="preserve"> PAGEREF _Toc63870158 \h </w:instrText>
        </w:r>
        <w:r w:rsidR="008D5192">
          <w:rPr>
            <w:webHidden/>
          </w:rPr>
        </w:r>
        <w:r w:rsidR="008D5192">
          <w:rPr>
            <w:webHidden/>
          </w:rPr>
          <w:fldChar w:fldCharType="separate"/>
        </w:r>
        <w:r w:rsidR="008D5192">
          <w:rPr>
            <w:webHidden/>
          </w:rPr>
          <w:t>7</w:t>
        </w:r>
        <w:r w:rsidR="008D5192">
          <w:rPr>
            <w:webHidden/>
          </w:rPr>
          <w:fldChar w:fldCharType="end"/>
        </w:r>
      </w:hyperlink>
    </w:p>
    <w:p w14:paraId="46D9A32F" w14:textId="77777777" w:rsidR="008D5192" w:rsidRDefault="00141DA1">
      <w:pPr>
        <w:pStyle w:val="Abbildungsverzeichnis"/>
        <w:rPr>
          <w:bCs w:val="0"/>
          <w:sz w:val="22"/>
        </w:rPr>
      </w:pPr>
      <w:hyperlink w:anchor="_Toc63870159" w:history="1">
        <w:r w:rsidR="008D5192" w:rsidRPr="00290743">
          <w:rPr>
            <w:rStyle w:val="Hyperlink"/>
          </w:rPr>
          <w:t>Tabelle 4: Übersicht zum Datenbestand der qualitativen Teilstudie der HHU Düsseldorf</w:t>
        </w:r>
        <w:r w:rsidR="008D5192">
          <w:rPr>
            <w:webHidden/>
          </w:rPr>
          <w:tab/>
        </w:r>
        <w:r w:rsidR="008D5192">
          <w:rPr>
            <w:webHidden/>
          </w:rPr>
          <w:fldChar w:fldCharType="begin"/>
        </w:r>
        <w:r w:rsidR="008D5192">
          <w:rPr>
            <w:webHidden/>
          </w:rPr>
          <w:instrText xml:space="preserve"> PAGEREF _Toc63870159 \h </w:instrText>
        </w:r>
        <w:r w:rsidR="008D5192">
          <w:rPr>
            <w:webHidden/>
          </w:rPr>
        </w:r>
        <w:r w:rsidR="008D5192">
          <w:rPr>
            <w:webHidden/>
          </w:rPr>
          <w:fldChar w:fldCharType="separate"/>
        </w:r>
        <w:r w:rsidR="008D5192">
          <w:rPr>
            <w:webHidden/>
          </w:rPr>
          <w:t>13</w:t>
        </w:r>
        <w:r w:rsidR="008D5192">
          <w:rPr>
            <w:webHidden/>
          </w:rPr>
          <w:fldChar w:fldCharType="end"/>
        </w:r>
      </w:hyperlink>
    </w:p>
    <w:p w14:paraId="2656159F" w14:textId="77777777" w:rsidR="008D5192" w:rsidRDefault="00141DA1">
      <w:pPr>
        <w:pStyle w:val="Abbildungsverzeichnis"/>
        <w:rPr>
          <w:bCs w:val="0"/>
          <w:sz w:val="22"/>
        </w:rPr>
      </w:pPr>
      <w:hyperlink w:anchor="_Toc63870160" w:history="1">
        <w:r w:rsidR="008D5192" w:rsidRPr="00290743">
          <w:rPr>
            <w:rStyle w:val="Hyperlink"/>
          </w:rPr>
          <w:t>Tabelle 5: Inhalte des Datenpaketes der qualitativen Teilstudie an der HHU Düsseldorf</w:t>
        </w:r>
        <w:r w:rsidR="008D5192">
          <w:rPr>
            <w:webHidden/>
          </w:rPr>
          <w:tab/>
        </w:r>
        <w:r w:rsidR="008D5192">
          <w:rPr>
            <w:webHidden/>
          </w:rPr>
          <w:fldChar w:fldCharType="begin"/>
        </w:r>
        <w:r w:rsidR="008D5192">
          <w:rPr>
            <w:webHidden/>
          </w:rPr>
          <w:instrText xml:space="preserve"> PAGEREF _Toc63870160 \h </w:instrText>
        </w:r>
        <w:r w:rsidR="008D5192">
          <w:rPr>
            <w:webHidden/>
          </w:rPr>
        </w:r>
        <w:r w:rsidR="008D5192">
          <w:rPr>
            <w:webHidden/>
          </w:rPr>
          <w:fldChar w:fldCharType="separate"/>
        </w:r>
        <w:r w:rsidR="008D5192">
          <w:rPr>
            <w:webHidden/>
          </w:rPr>
          <w:t>14</w:t>
        </w:r>
        <w:r w:rsidR="008D5192">
          <w:rPr>
            <w:webHidden/>
          </w:rPr>
          <w:fldChar w:fldCharType="end"/>
        </w:r>
      </w:hyperlink>
    </w:p>
    <w:p w14:paraId="6764AEAD" w14:textId="77777777" w:rsidR="00F34BCC" w:rsidRDefault="00187A71" w:rsidP="00A92970">
      <w:pPr>
        <w:pStyle w:val="Inhaltsverzeichnis"/>
      </w:pPr>
      <w:r>
        <w:rPr>
          <w:rFonts w:asciiTheme="minorHAnsi" w:eastAsiaTheme="minorEastAsia" w:hAnsiTheme="minorHAnsi" w:cstheme="minorBidi"/>
          <w:bCs/>
          <w:noProof/>
          <w:szCs w:val="22"/>
        </w:rPr>
        <w:fldChar w:fldCharType="end"/>
      </w:r>
      <w:r w:rsidR="008E6B5D">
        <w:br w:type="page"/>
      </w:r>
    </w:p>
    <w:p w14:paraId="1C8E02AF" w14:textId="77777777" w:rsidR="00187A71" w:rsidRDefault="00187A71" w:rsidP="00A92970">
      <w:pPr>
        <w:pStyle w:val="Inhaltsverzeichnis"/>
        <w:sectPr w:rsidR="00187A71" w:rsidSect="008E6B5D">
          <w:headerReference w:type="even" r:id="rId25"/>
          <w:headerReference w:type="default" r:id="rId26"/>
          <w:footerReference w:type="even" r:id="rId27"/>
          <w:headerReference w:type="first" r:id="rId28"/>
          <w:footerReference w:type="first" r:id="rId29"/>
          <w:pgSz w:w="11905" w:h="16837" w:code="9"/>
          <w:pgMar w:top="2041" w:right="2722" w:bottom="1474" w:left="0" w:header="907" w:footer="690" w:gutter="1247"/>
          <w:pgNumType w:fmt="upperRoman" w:start="3"/>
          <w:cols w:space="708"/>
          <w:titlePg/>
          <w:docGrid w:linePitch="360"/>
        </w:sectPr>
      </w:pPr>
    </w:p>
    <w:p w14:paraId="0F09B344" w14:textId="77777777" w:rsidR="00A93DD0" w:rsidRDefault="00A07FE0" w:rsidP="00ED5CF8">
      <w:pPr>
        <w:pStyle w:val="berschrift1"/>
        <w:numPr>
          <w:ilvl w:val="0"/>
          <w:numId w:val="0"/>
        </w:numPr>
        <w:spacing w:before="240" w:after="240"/>
        <w:ind w:left="431" w:hanging="431"/>
      </w:pPr>
      <w:bookmarkStart w:id="16" w:name="_Toc482800602"/>
      <w:bookmarkStart w:id="17" w:name="_Toc449701157"/>
      <w:bookmarkStart w:id="18" w:name="_Toc64617027"/>
      <w:r>
        <w:lastRenderedPageBreak/>
        <w:t xml:space="preserve">I </w:t>
      </w:r>
      <w:r w:rsidR="0037264B">
        <w:t>Einleitung</w:t>
      </w:r>
      <w:bookmarkEnd w:id="16"/>
      <w:bookmarkEnd w:id="18"/>
    </w:p>
    <w:p w14:paraId="043DD500" w14:textId="77777777" w:rsidR="00164701" w:rsidRPr="00164701" w:rsidRDefault="00164701" w:rsidP="00164701">
      <w:commentRangeStart w:id="19"/>
      <w:r w:rsidRPr="00164701">
        <w:t>Dieser Daten- und Methodenbericht widmet sich ….</w:t>
      </w:r>
      <w:commentRangeEnd w:id="19"/>
      <w:r w:rsidR="0089400F">
        <w:rPr>
          <w:rStyle w:val="Kommentarzeichen"/>
          <w:rFonts w:ascii="Times New Roman" w:hAnsi="Times New Roman" w:cs="Times New Roman"/>
          <w:snapToGrid w:val="0"/>
          <w:lang w:val="en-US"/>
        </w:rPr>
        <w:commentReference w:id="19"/>
      </w:r>
    </w:p>
    <w:p w14:paraId="0B9A52CB" w14:textId="77777777" w:rsidR="00164701" w:rsidRPr="00164701" w:rsidRDefault="00164701" w:rsidP="00164701"/>
    <w:p w14:paraId="022EFA52" w14:textId="77777777" w:rsidR="00F04A79" w:rsidRDefault="00D650DA" w:rsidP="00ED5CF8">
      <w:pPr>
        <w:pStyle w:val="berschrift1"/>
        <w:numPr>
          <w:ilvl w:val="0"/>
          <w:numId w:val="0"/>
        </w:numPr>
        <w:spacing w:before="240" w:after="240"/>
        <w:ind w:left="431" w:hanging="431"/>
      </w:pPr>
      <w:bookmarkStart w:id="20" w:name="_Toc450912501"/>
      <w:bookmarkStart w:id="21" w:name="_Ref457569577"/>
      <w:bookmarkStart w:id="22" w:name="_Toc64617028"/>
      <w:bookmarkEnd w:id="17"/>
      <w:r>
        <w:t>I</w:t>
      </w:r>
      <w:r w:rsidR="0041081D">
        <w:t xml:space="preserve">I </w:t>
      </w:r>
      <w:r w:rsidR="00F04A79" w:rsidRPr="00CB1992">
        <w:t>Datennutzung</w:t>
      </w:r>
      <w:bookmarkEnd w:id="20"/>
      <w:r w:rsidR="00376565">
        <w:t>shinweise</w:t>
      </w:r>
      <w:bookmarkEnd w:id="21"/>
      <w:bookmarkEnd w:id="22"/>
    </w:p>
    <w:p w14:paraId="2D0C9519" w14:textId="0A35D195" w:rsidR="00164701" w:rsidRPr="00164701" w:rsidRDefault="00164701" w:rsidP="00164701">
      <w:r w:rsidRPr="00164701">
        <w:rPr>
          <w:b/>
        </w:rPr>
        <w:t xml:space="preserve">[Voraussetzungen der Datennutzung] </w:t>
      </w:r>
      <w:r w:rsidRPr="00164701">
        <w:t xml:space="preserve">Die </w:t>
      </w:r>
      <w:r w:rsidR="00520BA4">
        <w:t>qualitativen Interviewdaten der Studie „</w:t>
      </w:r>
      <w:r w:rsidR="00520BA4" w:rsidRPr="00520BA4">
        <w:rPr>
          <w:b/>
        </w:rPr>
        <w:t>D</w:t>
      </w:r>
      <w:r w:rsidR="00520BA4" w:rsidRPr="00520BA4">
        <w:t xml:space="preserve">eterminanten und </w:t>
      </w:r>
      <w:r w:rsidR="00520BA4" w:rsidRPr="00520BA4">
        <w:rPr>
          <w:b/>
        </w:rPr>
        <w:t>E</w:t>
      </w:r>
      <w:r w:rsidR="00520BA4" w:rsidRPr="00520BA4">
        <w:t xml:space="preserve">ffekte von </w:t>
      </w:r>
      <w:r w:rsidR="00520BA4" w:rsidRPr="00520BA4">
        <w:rPr>
          <w:b/>
        </w:rPr>
        <w:t>K</w:t>
      </w:r>
      <w:r w:rsidR="00520BA4" w:rsidRPr="00520BA4">
        <w:t xml:space="preserve">ooperation </w:t>
      </w:r>
      <w:r w:rsidR="00520BA4" w:rsidRPr="00520BA4">
        <w:rPr>
          <w:b/>
        </w:rPr>
        <w:t>i</w:t>
      </w:r>
      <w:r w:rsidR="00520BA4" w:rsidRPr="00520BA4">
        <w:t xml:space="preserve">n homogenen und heterogenen </w:t>
      </w:r>
      <w:r w:rsidR="00520BA4" w:rsidRPr="00520BA4">
        <w:rPr>
          <w:b/>
        </w:rPr>
        <w:t>F</w:t>
      </w:r>
      <w:r w:rsidR="00520BA4">
        <w:t xml:space="preserve">orschungsverbünden“ </w:t>
      </w:r>
      <w:r w:rsidR="00520BA4" w:rsidRPr="00E333E0">
        <w:rPr>
          <w:b/>
        </w:rPr>
        <w:t>(DEKIF)</w:t>
      </w:r>
      <w:r w:rsidR="00520BA4">
        <w:t xml:space="preserve">, die an der Heinrich-Heine-Universität erhoben wurden, </w:t>
      </w:r>
      <w:r w:rsidRPr="00164701">
        <w:t>werden durch das FDZ des DZHW entsprechend der europäischen Datenschutzgrundverordnung (EU-DSGVO) anonymisiert bereitgestellt und ausschließlich zur wissenschaftlichen Nutzung freigegeben.</w:t>
      </w:r>
      <w:r w:rsidRPr="00164701">
        <w:rPr>
          <w:vertAlign w:val="superscript"/>
        </w:rPr>
        <w:footnoteReference w:id="2"/>
      </w:r>
      <w:r w:rsidRPr="00164701">
        <w:t xml:space="preserve"> Im Rahmen der Datenaufbereitung des Scientific </w:t>
      </w:r>
      <w:proofErr w:type="spellStart"/>
      <w:r w:rsidRPr="00164701">
        <w:t>Use</w:t>
      </w:r>
      <w:proofErr w:type="spellEnd"/>
      <w:r w:rsidRPr="00164701">
        <w:t xml:space="preserve"> File (SUF) für die wissenschaftliche Sekundärnutzung wurde ein hohes Datenschutzniveau im Hinblick auf die Spezifika von qualitativen Daten berücksichtigt.</w:t>
      </w:r>
      <w:r w:rsidRPr="00164701" w:rsidDel="00415031">
        <w:t xml:space="preserve"> </w:t>
      </w:r>
      <w:r w:rsidRPr="00164701">
        <w:t xml:space="preserve">Die datenschutzrechtlichen Maßnahmen in der Datenaufnahme, -aufbereitung und -bereitstellung von qualitativen Daten erfolgte entsprechend den Standards zum Datenschutz für die Archivierung von Daten der qualitativen empirischen Sozialforschung. Voraussetzungen für die Nutzung des Scientific </w:t>
      </w:r>
      <w:proofErr w:type="spellStart"/>
      <w:r w:rsidRPr="00164701">
        <w:t>Use</w:t>
      </w:r>
      <w:proofErr w:type="spellEnd"/>
      <w:r w:rsidRPr="00164701">
        <w:t xml:space="preserve"> File sind die Anstellung der Datennutzenden an einer wissenschaftlichen Einrichtung und der Abschluss eines Datennutzungsvertrags mit dem FDZ. Studierende oder Promovierende ohne eine Anstellung an einer wissenschaftlichen Einrichtung müssen </w:t>
      </w:r>
      <w:r w:rsidR="00C92BE0" w:rsidRPr="00C92BE0">
        <w:t>gemeinsam mit einer betreuenden Person</w:t>
      </w:r>
      <w:r w:rsidR="00B12A3B">
        <w:t xml:space="preserve"> oder einer kollaborierenden</w:t>
      </w:r>
      <w:r w:rsidRPr="00164701">
        <w:t xml:space="preserve"> Mitarbeitenden einen Datennutzungsvertrag abschließen. Im Zuge des Vertragsabschlusses wird durch das FDZ auch das Vorliegen eines wissenschaftlichen Nutzungsinteresses geprüft.</w:t>
      </w:r>
      <w:r w:rsidR="00B12A3B" w:rsidRPr="00B12A3B">
        <w:t xml:space="preserve"> Der Datennutzungsantrag kann über</w:t>
      </w:r>
      <w:r w:rsidR="00B12A3B">
        <w:t xml:space="preserve"> die </w:t>
      </w:r>
      <w:hyperlink r:id="rId30" w:history="1">
        <w:r w:rsidR="00B12A3B" w:rsidRPr="008939B9">
          <w:rPr>
            <w:rStyle w:val="Hyperlink"/>
          </w:rPr>
          <w:t>Website des FDZ</w:t>
        </w:r>
      </w:hyperlink>
      <w:r w:rsidR="00B12A3B">
        <w:t xml:space="preserve"> gestellt we</w:t>
      </w:r>
      <w:r w:rsidR="00B12A3B" w:rsidRPr="00B12A3B">
        <w:t>rden</w:t>
      </w:r>
      <w:r w:rsidR="008939B9">
        <w:t xml:space="preserve">. </w:t>
      </w:r>
      <w:r w:rsidRPr="00164701">
        <w:t>Die Daten werden über einen technisch gesicherten Zugangsweg – vor unberechtigtem Zugriff geschützt – zum Download bereitgestellt. Datennutzende können die Daten auf ihrem lokalen Computer speichern, falls gewünscht, selbst mit Daten aus externen Quellen verknüpfen und die Daten mit eigener Software analysieren.</w:t>
      </w:r>
    </w:p>
    <w:p w14:paraId="56C0B6A0" w14:textId="77E391C1" w:rsidR="00164701" w:rsidRPr="00164701" w:rsidRDefault="00164701" w:rsidP="00164701">
      <w:pPr>
        <w:keepLines w:val="0"/>
        <w:spacing w:before="240"/>
      </w:pPr>
      <w:r w:rsidRPr="00164701">
        <w:rPr>
          <w:b/>
        </w:rPr>
        <w:t>[Datenpaket und -</w:t>
      </w:r>
      <w:proofErr w:type="spellStart"/>
      <w:r w:rsidRPr="00164701">
        <w:rPr>
          <w:b/>
        </w:rPr>
        <w:t>zugangsweg</w:t>
      </w:r>
      <w:proofErr w:type="spellEnd"/>
      <w:r w:rsidRPr="00164701">
        <w:rPr>
          <w:b/>
        </w:rPr>
        <w:t xml:space="preserve">] </w:t>
      </w:r>
      <w:r w:rsidRPr="00164701">
        <w:t xml:space="preserve">Das FDZ-DZHW stellt einen anonymisierte Scientific </w:t>
      </w:r>
      <w:proofErr w:type="spellStart"/>
      <w:r w:rsidRPr="00164701">
        <w:t>Use</w:t>
      </w:r>
      <w:proofErr w:type="spellEnd"/>
      <w:r w:rsidRPr="00164701">
        <w:t xml:space="preserve"> File für die wissenschaftliche Sekundärnutzung zur Verfügung. Über das Webangebot des FDZ stehen Informationen zur Studie, weitere Dokumentationsmaterialien sowie eine Übersicht des zur Verfügung stehenden Datenproduktes zur Verfügung. Der </w:t>
      </w:r>
      <w:r w:rsidRPr="00164701">
        <w:rPr>
          <w:iCs/>
        </w:rPr>
        <w:t xml:space="preserve">Digital </w:t>
      </w:r>
      <w:proofErr w:type="spellStart"/>
      <w:r w:rsidRPr="00164701">
        <w:rPr>
          <w:iCs/>
        </w:rPr>
        <w:t>Object</w:t>
      </w:r>
      <w:proofErr w:type="spellEnd"/>
      <w:r w:rsidRPr="00164701">
        <w:rPr>
          <w:iCs/>
        </w:rPr>
        <w:t xml:space="preserve"> Identifier</w:t>
      </w:r>
      <w:r w:rsidRPr="00164701">
        <w:t xml:space="preserve"> (DOI) der Studie </w:t>
      </w:r>
      <w:r w:rsidRPr="00D33E0C">
        <w:t xml:space="preserve">lautet </w:t>
      </w:r>
      <w:commentRangeStart w:id="26"/>
      <w:r w:rsidR="006819E0" w:rsidRPr="00D33E0C">
        <w:fldChar w:fldCharType="begin"/>
      </w:r>
      <w:r w:rsidR="006819E0" w:rsidRPr="00D33E0C">
        <w:instrText xml:space="preserve"> HYPERLINK "https://dx.doi.org/10.21249/DZHW:dps2018:1.0.0" </w:instrText>
      </w:r>
      <w:r w:rsidR="006819E0" w:rsidRPr="00D33E0C">
        <w:fldChar w:fldCharType="separate"/>
      </w:r>
      <w:r w:rsidRPr="00D33E0C">
        <w:rPr>
          <w:color w:val="0000FF"/>
          <w:u w:val="single"/>
        </w:rPr>
        <w:t>10.21249/</w:t>
      </w:r>
      <w:proofErr w:type="gramStart"/>
      <w:r w:rsidRPr="00D33E0C">
        <w:rPr>
          <w:color w:val="0000FF"/>
          <w:u w:val="single"/>
        </w:rPr>
        <w:t>DZHW:</w:t>
      </w:r>
      <w:r w:rsidR="009E2791" w:rsidRPr="00D33E0C">
        <w:rPr>
          <w:color w:val="0000FF"/>
          <w:u w:val="single"/>
        </w:rPr>
        <w:t>dec</w:t>
      </w:r>
      <w:proofErr w:type="gramEnd"/>
      <w:r w:rsidR="009E2791" w:rsidRPr="00D33E0C">
        <w:rPr>
          <w:color w:val="0000FF"/>
          <w:u w:val="single"/>
        </w:rPr>
        <w:t>2019</w:t>
      </w:r>
      <w:r w:rsidRPr="00D33E0C">
        <w:rPr>
          <w:color w:val="0000FF"/>
          <w:u w:val="single"/>
        </w:rPr>
        <w:t>:1.0.0</w:t>
      </w:r>
      <w:r w:rsidR="006819E0" w:rsidRPr="00D33E0C">
        <w:rPr>
          <w:color w:val="0000FF"/>
          <w:u w:val="single"/>
        </w:rPr>
        <w:fldChar w:fldCharType="end"/>
      </w:r>
      <w:commentRangeEnd w:id="26"/>
      <w:r w:rsidR="00096C43" w:rsidRPr="00D33E0C">
        <w:rPr>
          <w:rStyle w:val="Kommentarzeichen"/>
          <w:rFonts w:ascii="Times New Roman" w:hAnsi="Times New Roman" w:cs="Times New Roman"/>
          <w:snapToGrid w:val="0"/>
          <w:lang w:val="en-US"/>
        </w:rPr>
        <w:commentReference w:id="26"/>
      </w:r>
      <w:r w:rsidRPr="00D33E0C">
        <w:t>.</w:t>
      </w:r>
      <w:r w:rsidRPr="00D33E0C">
        <w:rPr>
          <w:color w:val="1F497D"/>
        </w:rPr>
        <w:t xml:space="preserve"> </w:t>
      </w:r>
      <w:r w:rsidRPr="00D33E0C">
        <w:rPr>
          <w:rFonts w:eastAsiaTheme="minorHAnsi"/>
        </w:rPr>
        <w:t xml:space="preserve">Zur Verfügung stehen </w:t>
      </w:r>
      <w:r w:rsidRPr="00D33E0C">
        <w:t xml:space="preserve">insgesamt </w:t>
      </w:r>
      <w:r w:rsidR="009E2791" w:rsidRPr="00D33E0C">
        <w:t>dreizehn</w:t>
      </w:r>
      <w:r w:rsidRPr="00D33E0C">
        <w:t xml:space="preserve"> Transkript-</w:t>
      </w:r>
      <w:r w:rsidRPr="00164701">
        <w:t>Dateien</w:t>
      </w:r>
      <w:r w:rsidR="009E2791">
        <w:t xml:space="preserve">, </w:t>
      </w:r>
      <w:r w:rsidR="00930FC0">
        <w:t>die auch formale</w:t>
      </w:r>
      <w:r w:rsidR="009E2791">
        <w:t xml:space="preserve"> Kontextinformationen</w:t>
      </w:r>
      <w:r w:rsidR="00096C43">
        <w:t xml:space="preserve"> und </w:t>
      </w:r>
      <w:r w:rsidR="00930FC0">
        <w:t xml:space="preserve">die </w:t>
      </w:r>
      <w:r w:rsidR="00096C43">
        <w:t xml:space="preserve">Transkriptionskonventionen und </w:t>
      </w:r>
      <w:r w:rsidR="00930FC0">
        <w:t>–</w:t>
      </w:r>
      <w:r w:rsidR="00096C43" w:rsidRPr="00096C43">
        <w:t>regeln</w:t>
      </w:r>
      <w:r w:rsidR="00930FC0">
        <w:t xml:space="preserve"> beinhalten</w:t>
      </w:r>
      <w:r w:rsidRPr="00096C43">
        <w:t xml:space="preserve">. Zusätzlich </w:t>
      </w:r>
      <w:r w:rsidR="00096C43" w:rsidRPr="00096C43">
        <w:t>wird die</w:t>
      </w:r>
      <w:r w:rsidRPr="00096C43">
        <w:t xml:space="preserve"> Einwilligungserklärung zur Nachnutzung bereitgestellt. Das Scientific </w:t>
      </w:r>
      <w:proofErr w:type="spellStart"/>
      <w:r w:rsidRPr="00164701">
        <w:t>Use</w:t>
      </w:r>
      <w:proofErr w:type="spellEnd"/>
      <w:r w:rsidRPr="00164701">
        <w:t xml:space="preserve"> File wird über einen Downloadzugang angeboten und die Dateien des Datenpa</w:t>
      </w:r>
      <w:r w:rsidR="00610C46">
        <w:t>ketes sind in verschiedenen Fo</w:t>
      </w:r>
      <w:r w:rsidR="006919F6">
        <w:t>rmaten</w:t>
      </w:r>
      <w:r w:rsidR="00610C46">
        <w:t xml:space="preserve"> (.</w:t>
      </w:r>
      <w:proofErr w:type="spellStart"/>
      <w:r w:rsidR="00610C46">
        <w:t>doc</w:t>
      </w:r>
      <w:proofErr w:type="spellEnd"/>
      <w:r w:rsidR="00610C46">
        <w:t>, .</w:t>
      </w:r>
      <w:proofErr w:type="spellStart"/>
      <w:r w:rsidR="00610C46">
        <w:t>r</w:t>
      </w:r>
      <w:r w:rsidR="006919F6">
        <w:t>tf</w:t>
      </w:r>
      <w:proofErr w:type="spellEnd"/>
      <w:r w:rsidR="006919F6">
        <w:t xml:space="preserve"> und .</w:t>
      </w:r>
      <w:proofErr w:type="spellStart"/>
      <w:r w:rsidR="006919F6">
        <w:t>pdf</w:t>
      </w:r>
      <w:proofErr w:type="spellEnd"/>
      <w:r w:rsidR="006919F6">
        <w:t>) verfügbar</w:t>
      </w:r>
      <w:r w:rsidRPr="00164701">
        <w:t xml:space="preserve">.  </w:t>
      </w:r>
    </w:p>
    <w:p w14:paraId="3A2AEA19" w14:textId="07ECD8A6" w:rsidR="00164701" w:rsidRPr="00164701" w:rsidRDefault="00164701" w:rsidP="00164701">
      <w:pPr>
        <w:keepLines w:val="0"/>
        <w:spacing w:before="240"/>
      </w:pPr>
      <w:r w:rsidRPr="00164701">
        <w:rPr>
          <w:b/>
        </w:rPr>
        <w:lastRenderedPageBreak/>
        <w:t xml:space="preserve">[Kosten der Datenbereitstellung] </w:t>
      </w:r>
      <w:r w:rsidRPr="00164701">
        <w:t xml:space="preserve">Das Scientific </w:t>
      </w:r>
      <w:proofErr w:type="spellStart"/>
      <w:r w:rsidRPr="00164701">
        <w:t>Use</w:t>
      </w:r>
      <w:proofErr w:type="spellEnd"/>
      <w:r w:rsidRPr="00164701">
        <w:t xml:space="preserve"> File wird derzeit </w:t>
      </w:r>
      <w:commentRangeStart w:id="27"/>
      <w:r w:rsidRPr="00314EBA">
        <w:rPr>
          <w:highlight w:val="yellow"/>
        </w:rPr>
        <w:t>(Stand: Juli 2020)</w:t>
      </w:r>
      <w:r w:rsidRPr="00164701">
        <w:t xml:space="preserve"> </w:t>
      </w:r>
      <w:commentRangeEnd w:id="27"/>
      <w:r w:rsidR="00314EBA">
        <w:rPr>
          <w:rStyle w:val="Kommentarzeichen"/>
          <w:rFonts w:ascii="Times New Roman" w:hAnsi="Times New Roman" w:cs="Times New Roman"/>
          <w:snapToGrid w:val="0"/>
          <w:lang w:val="en-US"/>
        </w:rPr>
        <w:commentReference w:id="27"/>
      </w:r>
      <w:r w:rsidRPr="00164701">
        <w:t xml:space="preserve">kostenfrei zur Verfügung gestellt. Änderungen bzw. das aktuelle Kostenmodell können auf der </w:t>
      </w:r>
      <w:hyperlink r:id="rId31" w:history="1">
        <w:r w:rsidRPr="00456A22">
          <w:rPr>
            <w:rStyle w:val="Hyperlink"/>
          </w:rPr>
          <w:t>Website des FDZ</w:t>
        </w:r>
      </w:hyperlink>
      <w:r w:rsidR="00456A22">
        <w:t xml:space="preserve"> </w:t>
      </w:r>
      <w:r w:rsidRPr="00164701">
        <w:t>eingesehen werden.</w:t>
      </w:r>
    </w:p>
    <w:p w14:paraId="1B638FFC" w14:textId="77777777" w:rsidR="00164701" w:rsidRPr="00164701" w:rsidRDefault="00164701" w:rsidP="00164701">
      <w:pPr>
        <w:keepLines w:val="0"/>
        <w:ind w:firstLine="340"/>
      </w:pPr>
    </w:p>
    <w:p w14:paraId="55977449" w14:textId="77777777" w:rsidR="00164701" w:rsidRPr="00164701" w:rsidRDefault="00164701" w:rsidP="00164701">
      <w:pPr>
        <w:keepLines w:val="0"/>
        <w:spacing w:before="240"/>
      </w:pPr>
      <w:r w:rsidRPr="00164701">
        <w:rPr>
          <w:b/>
        </w:rPr>
        <w:t xml:space="preserve">[Pflichten der Datennutzenden] </w:t>
      </w:r>
      <w:r w:rsidRPr="00164701">
        <w:t>Die Datennutzenden verpflichten sich, folgende Regeln einzuhalten, die Details der Nutzung werden im Datennutzungsvertrag geregelt:</w:t>
      </w:r>
    </w:p>
    <w:p w14:paraId="2E550823" w14:textId="77777777" w:rsidR="00164701" w:rsidRPr="00164701" w:rsidRDefault="00164701" w:rsidP="00164701">
      <w:pPr>
        <w:widowControl w:val="0"/>
        <w:numPr>
          <w:ilvl w:val="0"/>
          <w:numId w:val="4"/>
        </w:numPr>
        <w:rPr>
          <w:rFonts w:cs="Times New Roman"/>
          <w:b/>
          <w:snapToGrid w:val="0"/>
        </w:rPr>
      </w:pPr>
      <w:r w:rsidRPr="00164701">
        <w:rPr>
          <w:rFonts w:cs="Times New Roman"/>
          <w:b/>
          <w:snapToGrid w:val="0"/>
        </w:rPr>
        <w:t xml:space="preserve">Wissenschaftliche Nutzung: </w:t>
      </w:r>
      <w:r w:rsidRPr="00164701">
        <w:rPr>
          <w:rFonts w:cs="Times New Roman"/>
          <w:snapToGrid w:val="0"/>
        </w:rPr>
        <w:t>Die Daten dürfen ausschließlich für wissenschaftliche Zwecke verwendet werden. Eine kommerzielle Nutzung ist untersagt.</w:t>
      </w:r>
    </w:p>
    <w:p w14:paraId="0F25E49C" w14:textId="77777777" w:rsidR="00164701" w:rsidRPr="00164701" w:rsidRDefault="00164701" w:rsidP="00164701">
      <w:pPr>
        <w:widowControl w:val="0"/>
        <w:numPr>
          <w:ilvl w:val="0"/>
          <w:numId w:val="4"/>
        </w:numPr>
        <w:rPr>
          <w:rFonts w:cs="Times New Roman"/>
          <w:snapToGrid w:val="0"/>
        </w:rPr>
      </w:pPr>
      <w:r w:rsidRPr="00164701">
        <w:rPr>
          <w:rFonts w:cs="Times New Roman"/>
          <w:b/>
          <w:snapToGrid w:val="0"/>
        </w:rPr>
        <w:t xml:space="preserve">De-Anonymisierungsverbot: </w:t>
      </w:r>
      <w:r w:rsidRPr="00164701">
        <w:rPr>
          <w:rFonts w:cs="Times New Roman"/>
          <w:snapToGrid w:val="0"/>
        </w:rPr>
        <w:t>Jeder Versuch der Re-Identifikation von Analyseeinheiten (z. B. Personen, Haushalten, Institutionen) ist verboten.</w:t>
      </w:r>
    </w:p>
    <w:p w14:paraId="3BBFE97F" w14:textId="77777777" w:rsidR="00164701" w:rsidRPr="00164701" w:rsidRDefault="00164701" w:rsidP="00164701">
      <w:pPr>
        <w:widowControl w:val="0"/>
        <w:numPr>
          <w:ilvl w:val="0"/>
          <w:numId w:val="4"/>
        </w:numPr>
        <w:rPr>
          <w:rFonts w:cs="Times New Roman"/>
          <w:snapToGrid w:val="0"/>
        </w:rPr>
      </w:pPr>
      <w:r w:rsidRPr="00164701">
        <w:rPr>
          <w:rFonts w:cs="Times New Roman"/>
          <w:b/>
          <w:snapToGrid w:val="0"/>
        </w:rPr>
        <w:t xml:space="preserve">Gebot zur Mitteilung von Sicherheitslücken: </w:t>
      </w:r>
      <w:r w:rsidRPr="00164701">
        <w:rPr>
          <w:rFonts w:cs="Times New Roman"/>
          <w:snapToGrid w:val="0"/>
        </w:rPr>
        <w:t>Falls Datennutzende Kenntnis von Sicherheitslücken hinsichtlich Datenschutz bzw. Datensicherheit erlangen, sind diese dem FDZ-DZHW unverzüglich anzuzeigen.</w:t>
      </w:r>
    </w:p>
    <w:p w14:paraId="4C6D8926" w14:textId="77777777" w:rsidR="00164701" w:rsidRPr="00164701" w:rsidRDefault="00164701" w:rsidP="00456A22">
      <w:pPr>
        <w:pStyle w:val="Aufzhlungszeichen"/>
      </w:pPr>
      <w:r w:rsidRPr="00164701">
        <w:rPr>
          <w:b/>
        </w:rPr>
        <w:t xml:space="preserve">Keine Weitergabe der Daten: </w:t>
      </w:r>
      <w:r w:rsidRPr="00164701">
        <w:t xml:space="preserve">Scientific </w:t>
      </w:r>
      <w:proofErr w:type="spellStart"/>
      <w:r w:rsidRPr="00164701">
        <w:t>Use</w:t>
      </w:r>
      <w:proofErr w:type="spellEnd"/>
      <w:r w:rsidRPr="00164701">
        <w:t xml:space="preserve"> Files dürfen nur durch die Personen genutzt werden, die einen Datennutzungsvertrag abgeschlossen haben.</w:t>
      </w:r>
    </w:p>
    <w:p w14:paraId="213352BE" w14:textId="77777777" w:rsidR="00164701" w:rsidRPr="00164701" w:rsidRDefault="00164701" w:rsidP="00456A22">
      <w:pPr>
        <w:pStyle w:val="Aufzhlungszeichen"/>
      </w:pPr>
      <w:r w:rsidRPr="00164701">
        <w:rPr>
          <w:b/>
        </w:rPr>
        <w:t xml:space="preserve">Löschungsgebot: </w:t>
      </w:r>
      <w:r w:rsidRPr="00164701">
        <w:t>Download-SUF sind nach Ablauf der vereinbarten Nutzungsdauer (in der Regel 1,5 Jahre) von jeglichen Rechnern, Servern und Datenträgern zu löschen. Ebenso müssen alle Sicherungskopien, modifizierten Datensätze (z. B. Arbeits-, Auszugs- oder Hilfsdateien) sowie Ausdrucke vernichtet werden.</w:t>
      </w:r>
    </w:p>
    <w:p w14:paraId="48FA17FE" w14:textId="77777777" w:rsidR="00164701" w:rsidRPr="00164701" w:rsidRDefault="00164701" w:rsidP="00456A22">
      <w:pPr>
        <w:pStyle w:val="Aufzhlungszeichen"/>
      </w:pPr>
      <w:r w:rsidRPr="00164701">
        <w:rPr>
          <w:b/>
        </w:rPr>
        <w:t>Bereitstellung/Meldung von Publikationen:</w:t>
      </w:r>
      <w:r w:rsidRPr="00164701">
        <w:t xml:space="preserve"> Jede Art von wissenschaftlichen Arbeiten (z.B. Publikationen, Abschlussarbeiten, Dissertationen), die aus der Arbeit mit Daten des FDZ hervorgehen, ist dem FDZ anzuzeigen. Dabei ist dem FDZ eine elektronische Version der Druckfassung zur Verfügung zu stellen.</w:t>
      </w:r>
    </w:p>
    <w:p w14:paraId="3D77445D" w14:textId="77777777" w:rsidR="00164701" w:rsidRPr="00164701" w:rsidRDefault="00164701" w:rsidP="00456A22">
      <w:pPr>
        <w:pStyle w:val="Aufzhlungszeichen"/>
      </w:pPr>
      <w:r w:rsidRPr="00164701">
        <w:rPr>
          <w:b/>
        </w:rPr>
        <w:t>Zitationspflicht</w:t>
      </w:r>
      <w:r w:rsidRPr="00164701">
        <w:t>: Die verwendeten Daten müssen in Veröffentlichungen, anderen Arbeiten (z. B. Abschlussarbeiten) und Vorträgen laut der Vorgaben des FDZ zitiert werden (Zitationsanleitung).</w:t>
      </w:r>
    </w:p>
    <w:p w14:paraId="25C59111" w14:textId="77777777" w:rsidR="00164701" w:rsidRPr="00164701" w:rsidRDefault="00164701" w:rsidP="00164701"/>
    <w:p w14:paraId="731828C6" w14:textId="225F6512" w:rsidR="003765A4" w:rsidRPr="00164701" w:rsidRDefault="003453AF" w:rsidP="00ED5CF8">
      <w:pPr>
        <w:pStyle w:val="berschrift1"/>
        <w:numPr>
          <w:ilvl w:val="0"/>
          <w:numId w:val="15"/>
        </w:numPr>
        <w:spacing w:before="240" w:after="240"/>
        <w:ind w:left="431" w:hanging="431"/>
      </w:pPr>
      <w:bookmarkStart w:id="28" w:name="_Ref457569628"/>
      <w:bookmarkStart w:id="29" w:name="_Ref457569641"/>
      <w:bookmarkStart w:id="30" w:name="_Ref457573293"/>
      <w:bookmarkStart w:id="31" w:name="_Toc64617029"/>
      <w:r w:rsidRPr="003453AF">
        <w:t>Inhalt und Anlage der Studie</w:t>
      </w:r>
      <w:bookmarkEnd w:id="28"/>
      <w:bookmarkEnd w:id="29"/>
      <w:bookmarkEnd w:id="30"/>
      <w:bookmarkEnd w:id="31"/>
    </w:p>
    <w:p w14:paraId="25617183" w14:textId="5C9260ED" w:rsidR="003765A4" w:rsidRDefault="003765A4" w:rsidP="003765A4">
      <w:pPr>
        <w:spacing w:line="360" w:lineRule="auto"/>
        <w:rPr>
          <w:rFonts w:asciiTheme="minorHAnsi" w:hAnsiTheme="minorHAnsi"/>
          <w:b/>
        </w:rPr>
      </w:pPr>
      <w:commentRangeStart w:id="32"/>
      <w:r w:rsidRPr="00D625BC">
        <w:rPr>
          <w:rFonts w:asciiTheme="minorHAnsi" w:hAnsiTheme="minorHAnsi"/>
          <w:b/>
          <w:highlight w:val="yellow"/>
        </w:rPr>
        <w:t>[Beschreibung des Gesamtprojekts durch DZHW]</w:t>
      </w:r>
      <w:commentRangeEnd w:id="32"/>
      <w:r w:rsidR="00456A22">
        <w:rPr>
          <w:rStyle w:val="Kommentarzeichen"/>
          <w:rFonts w:ascii="Times New Roman" w:hAnsi="Times New Roman" w:cs="Times New Roman"/>
          <w:snapToGrid w:val="0"/>
          <w:lang w:val="en-US"/>
        </w:rPr>
        <w:commentReference w:id="32"/>
      </w:r>
    </w:p>
    <w:p w14:paraId="47962AA7" w14:textId="46FEED1D" w:rsidR="00F853C8" w:rsidRPr="00F853C8" w:rsidRDefault="00F853C8" w:rsidP="00ED5CF8">
      <w:pPr>
        <w:pStyle w:val="berschrift2"/>
        <w:spacing w:before="240" w:after="240" w:line="264" w:lineRule="auto"/>
        <w:ind w:left="578" w:hanging="578"/>
      </w:pPr>
      <w:bookmarkStart w:id="33" w:name="_Toc64617030"/>
      <w:r w:rsidRPr="00F853C8">
        <w:t>Die Teilprojekte im Überblick</w:t>
      </w:r>
      <w:bookmarkEnd w:id="33"/>
    </w:p>
    <w:p w14:paraId="7F8E4A23" w14:textId="46B3322A" w:rsidR="00DB406D" w:rsidRPr="0076451B" w:rsidRDefault="003765A4" w:rsidP="0076451B">
      <w:pPr>
        <w:keepLines w:val="0"/>
        <w:autoSpaceDE w:val="0"/>
        <w:autoSpaceDN w:val="0"/>
        <w:adjustRightInd w:val="0"/>
        <w:spacing w:before="240"/>
      </w:pPr>
      <w:r w:rsidRPr="004C1487">
        <w:t>Die Studie besteht aus einem quantitativen Survey</w:t>
      </w:r>
      <w:r w:rsidR="00AC515A">
        <w:t xml:space="preserve"> (DZHW</w:t>
      </w:r>
      <w:r w:rsidR="00F66851">
        <w:t xml:space="preserve"> Hannover</w:t>
      </w:r>
      <w:r w:rsidR="00AC515A">
        <w:t>)</w:t>
      </w:r>
      <w:r w:rsidRPr="004C1487">
        <w:t xml:space="preserve">, fünf Fallstudien </w:t>
      </w:r>
      <w:r w:rsidR="00AC515A">
        <w:t>(HHU</w:t>
      </w:r>
      <w:r w:rsidR="00F66851">
        <w:t xml:space="preserve"> </w:t>
      </w:r>
      <w:r w:rsidR="00AC515A">
        <w:t>Düsseldorf</w:t>
      </w:r>
      <w:r w:rsidR="00F66851">
        <w:t>,</w:t>
      </w:r>
      <w:r w:rsidR="00AC515A">
        <w:t xml:space="preserve"> </w:t>
      </w:r>
      <w:r w:rsidR="00F66851">
        <w:t>DZHW Berlin, Stifterverband der Deutschen Wissenschaft</w:t>
      </w:r>
      <w:r w:rsidR="00AC515A">
        <w:t xml:space="preserve">) </w:t>
      </w:r>
      <w:r w:rsidRPr="004C1487">
        <w:t xml:space="preserve">und einer </w:t>
      </w:r>
      <w:proofErr w:type="spellStart"/>
      <w:r w:rsidRPr="004C1487">
        <w:t>bibliometrischen</w:t>
      </w:r>
      <w:proofErr w:type="spellEnd"/>
      <w:r w:rsidRPr="004C1487">
        <w:t xml:space="preserve"> Analyse</w:t>
      </w:r>
      <w:r w:rsidR="00AC515A">
        <w:t xml:space="preserve"> (</w:t>
      </w:r>
      <w:r w:rsidR="00F66851">
        <w:t>DZHW Berlin</w:t>
      </w:r>
      <w:r w:rsidR="00AC515A">
        <w:t>)</w:t>
      </w:r>
      <w:r w:rsidRPr="004C1487">
        <w:t>. Der quantitative Survey umfasst Verbünde mit homogenen und heterogenen Kollaborationen. Der Survey wird flankiert durch insgesamt fünf Fallstudien. (1) Parallel zur Vorbereitung des quantitativen Surveys w</w:t>
      </w:r>
      <w:r w:rsidR="00570CFD" w:rsidRPr="004C1487">
        <w:t>u</w:t>
      </w:r>
      <w:r w:rsidRPr="004C1487">
        <w:t>rd</w:t>
      </w:r>
      <w:r w:rsidR="00570CFD" w:rsidRPr="004C1487">
        <w:t>e</w:t>
      </w:r>
      <w:r w:rsidRPr="004C1487">
        <w:t xml:space="preserve"> eine explorative Fallstudie zu einzelnen homogenen und heterogenen Kollaborationen durchgeführt (Fallstudie 1 Exploration</w:t>
      </w:r>
      <w:r w:rsidR="00A55995">
        <w:t>, HHU</w:t>
      </w:r>
      <w:r w:rsidR="00F66851">
        <w:t xml:space="preserve"> </w:t>
      </w:r>
      <w:r w:rsidR="00A55995">
        <w:t>Düsseldorf</w:t>
      </w:r>
      <w:r w:rsidRPr="004C1487">
        <w:t xml:space="preserve">). Daran </w:t>
      </w:r>
      <w:r w:rsidR="00570CFD" w:rsidRPr="004C1487">
        <w:t xml:space="preserve">schloss </w:t>
      </w:r>
      <w:r w:rsidRPr="004C1487">
        <w:t>sich (2) eine vertiefende Fallstudie an, in der Kooperationen zwischen Forschungseinrichtungen und Unternehmen untersucht w</w:t>
      </w:r>
      <w:r w:rsidR="00570CFD" w:rsidRPr="004C1487">
        <w:t>u</w:t>
      </w:r>
      <w:r w:rsidRPr="004C1487">
        <w:t>rden (Fallstudie 2 Universitäten-Unternehmen</w:t>
      </w:r>
      <w:r w:rsidR="00A55995">
        <w:t>, HHU</w:t>
      </w:r>
      <w:r w:rsidR="00F66851">
        <w:t xml:space="preserve"> </w:t>
      </w:r>
      <w:r w:rsidR="00A55995">
        <w:t>Düsseldorf</w:t>
      </w:r>
      <w:r w:rsidRPr="004C1487">
        <w:t>). In zwei weiteren Fallstudien w</w:t>
      </w:r>
      <w:r w:rsidR="00570CFD" w:rsidRPr="004C1487">
        <w:t>u</w:t>
      </w:r>
      <w:r w:rsidRPr="004C1487">
        <w:t>rden (3) die Kollaboration von Forschung und Anwendung am Beispiel von Medizin (Fallstudie 3 Translation</w:t>
      </w:r>
      <w:r w:rsidR="00AC515A">
        <w:t xml:space="preserve">, </w:t>
      </w:r>
      <w:r w:rsidR="00F66851">
        <w:t>DZHW Berlin)</w:t>
      </w:r>
      <w:r w:rsidRPr="004C1487">
        <w:t xml:space="preserve"> so</w:t>
      </w:r>
      <w:r w:rsidRPr="004C1487">
        <w:lastRenderedPageBreak/>
        <w:t>wie (4) Kooperationen in der Metropolregion Berlin untersucht (Fallstudie 4 Metropolregion</w:t>
      </w:r>
      <w:r w:rsidR="00AC515A">
        <w:t xml:space="preserve">, </w:t>
      </w:r>
      <w:r w:rsidR="00F66851">
        <w:t>DZHW Berlin</w:t>
      </w:r>
      <w:r w:rsidRPr="004C1487">
        <w:t>). Die fünfte Fallstudie umfasst</w:t>
      </w:r>
      <w:r w:rsidR="00D901D9">
        <w:t xml:space="preserve"> die im </w:t>
      </w:r>
      <w:commentRangeStart w:id="34"/>
      <w:r w:rsidRPr="004C1487">
        <w:t xml:space="preserve">Future Lab-Projekt des Stifterverbandes </w:t>
      </w:r>
      <w:commentRangeEnd w:id="34"/>
      <w:r w:rsidR="00AC515A" w:rsidRPr="0089400F">
        <w:commentReference w:id="34"/>
      </w:r>
      <w:r w:rsidRPr="004C1487">
        <w:t>integrierten Kollaborationen, deren Material in Zusammenarbeit mit der Fallstudie 2 ausgewertet w</w:t>
      </w:r>
      <w:r w:rsidR="00570CFD" w:rsidRPr="004C1487">
        <w:t>u</w:t>
      </w:r>
      <w:r w:rsidRPr="004C1487">
        <w:t>rd</w:t>
      </w:r>
      <w:r w:rsidR="00570CFD" w:rsidRPr="004C1487">
        <w:t>e</w:t>
      </w:r>
      <w:r w:rsidRPr="004C1487">
        <w:t>.</w:t>
      </w:r>
    </w:p>
    <w:p w14:paraId="546E7AAE" w14:textId="061879D6" w:rsidR="002D04F2" w:rsidRDefault="002D04F2" w:rsidP="00ED5CF8">
      <w:pPr>
        <w:pStyle w:val="berschrift2"/>
        <w:spacing w:before="240" w:after="240" w:line="264" w:lineRule="auto"/>
        <w:ind w:left="578" w:hanging="578"/>
      </w:pPr>
      <w:bookmarkStart w:id="35" w:name="_Toc64617031"/>
      <w:r>
        <w:t>Beitrag der Fallstudien 1 und 2</w:t>
      </w:r>
      <w:r w:rsidR="00DF1B1F">
        <w:t xml:space="preserve"> der HHU Düsseldorf</w:t>
      </w:r>
      <w:r>
        <w:t xml:space="preserve"> zum Gesamtprojekt</w:t>
      </w:r>
      <w:bookmarkEnd w:id="35"/>
    </w:p>
    <w:p w14:paraId="5FB8C313" w14:textId="5F2E98FB" w:rsidR="00A2432B" w:rsidRPr="00A2432B" w:rsidRDefault="002D04F2" w:rsidP="0076451B">
      <w:pPr>
        <w:keepLines w:val="0"/>
        <w:autoSpaceDE w:val="0"/>
        <w:autoSpaceDN w:val="0"/>
        <w:adjustRightInd w:val="0"/>
        <w:spacing w:before="240"/>
      </w:pPr>
      <w:r w:rsidRPr="00A2432B">
        <w:t xml:space="preserve">(1) </w:t>
      </w:r>
      <w:r w:rsidR="003765A4" w:rsidRPr="00A2432B">
        <w:t xml:space="preserve">Die </w:t>
      </w:r>
      <w:r w:rsidR="003765A4" w:rsidRPr="007A2093">
        <w:rPr>
          <w:b/>
        </w:rPr>
        <w:t>explorative Fallstudie</w:t>
      </w:r>
      <w:r w:rsidR="003765A4" w:rsidRPr="00A2432B">
        <w:t xml:space="preserve"> zu homogenen und heterogenen Kooperationen</w:t>
      </w:r>
      <w:r w:rsidR="00064ECA" w:rsidRPr="00A2432B">
        <w:t xml:space="preserve"> </w:t>
      </w:r>
      <w:r w:rsidR="003765A4" w:rsidRPr="00A2432B">
        <w:t>verfolgt das Ziel, zu erkunden, ob die theoretisch und durch Vorarbeiten eruierten Probleme, Lösungen und Bedingungen hinreichend differenziert sind oder ob weitere Rahmenbedingungen berücksichtigt werden m</w:t>
      </w:r>
      <w:r w:rsidR="00A56BF7">
        <w:t>ü</w:t>
      </w:r>
      <w:r w:rsidR="003765A4" w:rsidRPr="00A2432B">
        <w:t>ss</w:t>
      </w:r>
      <w:r w:rsidR="00570CFD" w:rsidRPr="00A2432B">
        <w:t>t</w:t>
      </w:r>
      <w:r w:rsidR="003765A4" w:rsidRPr="00A2432B">
        <w:t>en.</w:t>
      </w:r>
      <w:r w:rsidRPr="00A2432B">
        <w:t xml:space="preserve"> Die Daten der explorativen Fallstudie w</w:t>
      </w:r>
      <w:r w:rsidR="00570CFD" w:rsidRPr="00A2432B">
        <w:t>u</w:t>
      </w:r>
      <w:r w:rsidRPr="00A2432B">
        <w:t xml:space="preserve">rden in leitfadengestützten </w:t>
      </w:r>
      <w:r w:rsidR="006D302E" w:rsidRPr="00A2432B">
        <w:t>E</w:t>
      </w:r>
      <w:r w:rsidRPr="00A2432B">
        <w:t>xpert</w:t>
      </w:r>
      <w:r w:rsidR="00A56BF7">
        <w:t>*</w:t>
      </w:r>
      <w:proofErr w:type="spellStart"/>
      <w:r w:rsidR="00A56BF7">
        <w:t>inn</w:t>
      </w:r>
      <w:r w:rsidRPr="00A2432B">
        <w:t>eninterviews</w:t>
      </w:r>
      <w:proofErr w:type="spellEnd"/>
      <w:r w:rsidRPr="00A2432B">
        <w:t xml:space="preserve"> nach Gläser &amp; Laudel (2009) erhoben. Die Auswahl der Verbünde wurde so gestaltet</w:t>
      </w:r>
      <w:r w:rsidR="006D302E" w:rsidRPr="00A2432B">
        <w:t xml:space="preserve">, dass unterschiedliche Grade an organisationaler und disziplinärer Heterogenität im Sample vertreten </w:t>
      </w:r>
      <w:r w:rsidR="000724CA">
        <w:t>sind</w:t>
      </w:r>
      <w:r w:rsidRPr="00A2432B">
        <w:t xml:space="preserve">. </w:t>
      </w:r>
      <w:r w:rsidR="006D302E" w:rsidRPr="00A2432B">
        <w:t xml:space="preserve">Schwerpunkt der explorativen Fallstudie </w:t>
      </w:r>
      <w:r w:rsidR="000724CA">
        <w:t>sind</w:t>
      </w:r>
      <w:r w:rsidR="000724CA" w:rsidRPr="00A2432B">
        <w:t xml:space="preserve"> </w:t>
      </w:r>
      <w:r w:rsidR="006D302E" w:rsidRPr="00921973">
        <w:rPr>
          <w:b/>
        </w:rPr>
        <w:t>akademisch geführte Verbünde</w:t>
      </w:r>
      <w:r w:rsidR="006D302E" w:rsidRPr="00A2432B">
        <w:t xml:space="preserve">, also extern geförderte und zeitlich befristete Forschungskooperationen im Hochschulbereich. </w:t>
      </w:r>
      <w:r w:rsidRPr="00A2432B">
        <w:t>Mit offenen Fragen zum Arbeitsalltag und zu positiven bzw. negativen Erfahrungen mit Kooperationen w</w:t>
      </w:r>
      <w:r w:rsidR="00570CFD" w:rsidRPr="00A2432B">
        <w:t>u</w:t>
      </w:r>
      <w:r w:rsidRPr="00A2432B">
        <w:t>rden gezielt Kooperationsprobleme, Lösungsvorschläge und Rahmenbedingungen der Zusammenarbeit erhoben. Ergebnis</w:t>
      </w:r>
      <w:r w:rsidR="00064ECA" w:rsidRPr="00A2432B">
        <w:t xml:space="preserve"> </w:t>
      </w:r>
      <w:r w:rsidRPr="00A2432B">
        <w:t xml:space="preserve">dieser Arbeiten </w:t>
      </w:r>
      <w:r w:rsidR="00570CFD" w:rsidRPr="00A2432B">
        <w:t>war</w:t>
      </w:r>
      <w:r w:rsidRPr="00A2432B">
        <w:t xml:space="preserve"> </w:t>
      </w:r>
      <w:r w:rsidR="000724CA">
        <w:t>ist</w:t>
      </w:r>
      <w:r w:rsidR="000724CA" w:rsidRPr="00A2432B">
        <w:t xml:space="preserve"> </w:t>
      </w:r>
      <w:r w:rsidR="00064ECA" w:rsidRPr="00A2432B">
        <w:t>die Erarbeitung differenzierter Kataloge von Kooperationsproblemen</w:t>
      </w:r>
      <w:r w:rsidRPr="00A2432B">
        <w:t xml:space="preserve">, Lösungen für die Probleme und Bedingungen, die </w:t>
      </w:r>
      <w:r w:rsidR="00064ECA" w:rsidRPr="00A2432B">
        <w:t xml:space="preserve">Kooperationen </w:t>
      </w:r>
      <w:r w:rsidRPr="00A2432B">
        <w:t xml:space="preserve">beeinflussen. </w:t>
      </w:r>
      <w:r w:rsidR="00064ECA" w:rsidRPr="00A2432B">
        <w:t xml:space="preserve">Die Erkenntnisse aus dieser ersten Fallstudie </w:t>
      </w:r>
      <w:r w:rsidRPr="00A2432B">
        <w:t>bild</w:t>
      </w:r>
      <w:r w:rsidR="00570CFD" w:rsidRPr="00A2432B">
        <w:t>e</w:t>
      </w:r>
      <w:r w:rsidRPr="00A2432B">
        <w:t xml:space="preserve">n eine </w:t>
      </w:r>
      <w:r w:rsidR="00064ECA" w:rsidRPr="00A2432B">
        <w:t xml:space="preserve">der zentralen </w:t>
      </w:r>
      <w:r w:rsidRPr="00A2432B">
        <w:t>Grundlage</w:t>
      </w:r>
      <w:r w:rsidR="00064ECA" w:rsidRPr="00A2432B">
        <w:t>n</w:t>
      </w:r>
      <w:r w:rsidRPr="00A2432B">
        <w:t xml:space="preserve"> für den quantitativen Survey.</w:t>
      </w:r>
    </w:p>
    <w:p w14:paraId="7EEB8B59" w14:textId="543F1A66" w:rsidR="00921973" w:rsidRDefault="00064ECA" w:rsidP="0076451B">
      <w:pPr>
        <w:keepLines w:val="0"/>
        <w:autoSpaceDE w:val="0"/>
        <w:autoSpaceDN w:val="0"/>
        <w:adjustRightInd w:val="0"/>
        <w:spacing w:before="240"/>
        <w:rPr>
          <w:rFonts w:cs="Calibri"/>
        </w:rPr>
      </w:pPr>
      <w:r w:rsidRPr="00064ECA">
        <w:rPr>
          <w:rFonts w:cs="Calibri"/>
        </w:rPr>
        <w:t xml:space="preserve">(2) </w:t>
      </w:r>
      <w:r>
        <w:rPr>
          <w:rFonts w:cs="Calibri"/>
        </w:rPr>
        <w:t xml:space="preserve">Die </w:t>
      </w:r>
      <w:r w:rsidRPr="006D302E">
        <w:rPr>
          <w:rFonts w:cs="Calibri"/>
          <w:b/>
        </w:rPr>
        <w:t>vertiefende Fallstudie zu heterogenen Verbünden</w:t>
      </w:r>
      <w:r>
        <w:rPr>
          <w:rFonts w:cs="Calibri"/>
        </w:rPr>
        <w:t xml:space="preserve"> </w:t>
      </w:r>
      <w:r w:rsidR="000724CA">
        <w:rPr>
          <w:rFonts w:cs="Calibri"/>
        </w:rPr>
        <w:t xml:space="preserve">untersuchte </w:t>
      </w:r>
      <w:r>
        <w:rPr>
          <w:rFonts w:cs="Calibri"/>
        </w:rPr>
        <w:t xml:space="preserve">Kooperationen zwischen Universitäten und Unternehmen. Für das Sample von heterogenen </w:t>
      </w:r>
      <w:r w:rsidRPr="00921973">
        <w:rPr>
          <w:rFonts w:cs="Calibri"/>
          <w:b/>
        </w:rPr>
        <w:t>Universitäts-Unternehmens-Verbünden</w:t>
      </w:r>
      <w:r>
        <w:rPr>
          <w:rFonts w:cs="Calibri"/>
        </w:rPr>
        <w:t xml:space="preserve"> w</w:t>
      </w:r>
      <w:r w:rsidR="00570CFD">
        <w:rPr>
          <w:rFonts w:cs="Calibri"/>
        </w:rPr>
        <w:t>u</w:t>
      </w:r>
      <w:r>
        <w:rPr>
          <w:rFonts w:cs="Calibri"/>
        </w:rPr>
        <w:t>rden drei Verbünde ausgewählt, sodass sich ein möglichst kontrastreiches Bild erg</w:t>
      </w:r>
      <w:r w:rsidR="000724CA">
        <w:rPr>
          <w:rFonts w:cs="Calibri"/>
        </w:rPr>
        <w:t>ibt</w:t>
      </w:r>
      <w:r w:rsidR="00E432D9">
        <w:rPr>
          <w:rFonts w:cs="Calibri"/>
        </w:rPr>
        <w:t xml:space="preserve"> (s. Ausführungen zum Sample)</w:t>
      </w:r>
      <w:r>
        <w:rPr>
          <w:rFonts w:cs="Calibri"/>
        </w:rPr>
        <w:t xml:space="preserve">. In der Fallstudie sollen die spezifische Struktur der Kooperationsprobleme und die Erfahrung mit Lösungen genauer untersucht werden. Ein weiterer Schwerpunkt </w:t>
      </w:r>
      <w:r w:rsidR="000724CA">
        <w:rPr>
          <w:rFonts w:cs="Calibri"/>
        </w:rPr>
        <w:t xml:space="preserve">sind </w:t>
      </w:r>
      <w:r>
        <w:rPr>
          <w:rFonts w:cs="Calibri"/>
        </w:rPr>
        <w:t xml:space="preserve">die Spezifika von heterogenen Verbünden aus Universitäten und Unternehmen, die der Literatur zu entnehmen </w:t>
      </w:r>
      <w:r w:rsidR="00570CFD">
        <w:rPr>
          <w:rFonts w:cs="Calibri"/>
        </w:rPr>
        <w:t>waren</w:t>
      </w:r>
      <w:r>
        <w:rPr>
          <w:rFonts w:cs="Calibri"/>
        </w:rPr>
        <w:t xml:space="preserve">, insbesondere die Konflikte, die sich aus den unterschiedlichen Zielvorstellungen und Anreizsystemen ergeben. Zudem </w:t>
      </w:r>
      <w:r w:rsidR="00570CFD">
        <w:rPr>
          <w:rFonts w:cs="Calibri"/>
        </w:rPr>
        <w:t xml:space="preserve">wurde </w:t>
      </w:r>
      <w:r w:rsidR="00DC5471">
        <w:rPr>
          <w:rFonts w:cs="Calibri"/>
        </w:rPr>
        <w:t xml:space="preserve">untersucht, welches für die an Forschungsverbünden Beteiligten die wichtigsten Erträge der Kooperation </w:t>
      </w:r>
      <w:r w:rsidR="000724CA">
        <w:rPr>
          <w:rFonts w:cs="Calibri"/>
        </w:rPr>
        <w:t>sind</w:t>
      </w:r>
      <w:r w:rsidR="00DC5471">
        <w:rPr>
          <w:rFonts w:cs="Calibri"/>
        </w:rPr>
        <w:t xml:space="preserve">, </w:t>
      </w:r>
      <w:r w:rsidR="006D302E">
        <w:rPr>
          <w:rFonts w:cs="Calibri"/>
        </w:rPr>
        <w:t>woran also ein Gelingen gemessen wird (Performanz)</w:t>
      </w:r>
      <w:r>
        <w:rPr>
          <w:rFonts w:cs="Calibri"/>
        </w:rPr>
        <w:t xml:space="preserve">. </w:t>
      </w:r>
    </w:p>
    <w:p w14:paraId="500BC23A" w14:textId="1C19B562" w:rsidR="00064ECA" w:rsidRPr="00064ECA" w:rsidRDefault="00064ECA" w:rsidP="0076451B">
      <w:pPr>
        <w:keepLines w:val="0"/>
        <w:autoSpaceDE w:val="0"/>
        <w:autoSpaceDN w:val="0"/>
        <w:adjustRightInd w:val="0"/>
        <w:spacing w:before="240"/>
        <w:rPr>
          <w:rFonts w:cs="Calibri"/>
        </w:rPr>
      </w:pPr>
      <w:r>
        <w:rPr>
          <w:rFonts w:cs="Calibri"/>
        </w:rPr>
        <w:t xml:space="preserve">Methodisch </w:t>
      </w:r>
      <w:r w:rsidR="00570CFD">
        <w:rPr>
          <w:rFonts w:cs="Calibri"/>
        </w:rPr>
        <w:t xml:space="preserve">waren </w:t>
      </w:r>
      <w:r w:rsidRPr="006D302E">
        <w:rPr>
          <w:rFonts w:cs="Calibri"/>
          <w:b/>
        </w:rPr>
        <w:t>fünf Schritte</w:t>
      </w:r>
      <w:r>
        <w:rPr>
          <w:rFonts w:cs="Calibri"/>
        </w:rPr>
        <w:t xml:space="preserve"> vorgesehen: (1) Sampling und (2) Instrumentenentwicklung bild</w:t>
      </w:r>
      <w:r w:rsidR="00570CFD">
        <w:rPr>
          <w:rFonts w:cs="Calibri"/>
        </w:rPr>
        <w:t>e</w:t>
      </w:r>
      <w:r>
        <w:rPr>
          <w:rFonts w:cs="Calibri"/>
        </w:rPr>
        <w:t xml:space="preserve">n die Grundlage. (3) Eine Dokumentenanalyse erlaubt, das Profil des jeweiligen Verbundes zu zeichnen. (4) Die Datenerhebung </w:t>
      </w:r>
      <w:r w:rsidR="00570CFD">
        <w:rPr>
          <w:rFonts w:cs="Calibri"/>
        </w:rPr>
        <w:t xml:space="preserve">wurde </w:t>
      </w:r>
      <w:r>
        <w:rPr>
          <w:rFonts w:cs="Calibri"/>
        </w:rPr>
        <w:t xml:space="preserve">bei jedem Verbund in zwei Teilschritten vollzogen, und zwar zu einem möglichst frühen und zu einem möglichst späten Zeitpunkt. Dadurch </w:t>
      </w:r>
      <w:r w:rsidR="000724CA">
        <w:rPr>
          <w:rFonts w:cs="Calibri"/>
        </w:rPr>
        <w:t xml:space="preserve">können </w:t>
      </w:r>
      <w:r>
        <w:rPr>
          <w:rFonts w:cs="Calibri"/>
        </w:rPr>
        <w:t>die Veränderungen im jeweiligen Verbund erfasst werden. Zum ersten Erhebungszeitpunkt</w:t>
      </w:r>
      <w:r w:rsidR="00DC5471">
        <w:rPr>
          <w:rFonts w:cs="Calibri"/>
        </w:rPr>
        <w:t xml:space="preserve"> </w:t>
      </w:r>
      <w:r w:rsidR="0007497C">
        <w:rPr>
          <w:rFonts w:cs="Calibri"/>
        </w:rPr>
        <w:t xml:space="preserve">(Anfang 2019 bis Mitte 2020) </w:t>
      </w:r>
      <w:r w:rsidR="00570CFD">
        <w:rPr>
          <w:rFonts w:cs="Calibri"/>
        </w:rPr>
        <w:t xml:space="preserve">wurden </w:t>
      </w:r>
      <w:r>
        <w:rPr>
          <w:rFonts w:cs="Calibri"/>
        </w:rPr>
        <w:t>Leitfadeninterviews mit jeweils drei Mitgliedern des Verbundes geführt. Die Transkripte</w:t>
      </w:r>
      <w:r w:rsidR="00DC5471">
        <w:rPr>
          <w:rFonts w:cs="Calibri"/>
        </w:rPr>
        <w:t xml:space="preserve"> </w:t>
      </w:r>
      <w:r>
        <w:rPr>
          <w:rFonts w:cs="Calibri"/>
        </w:rPr>
        <w:t>w</w:t>
      </w:r>
      <w:r w:rsidR="00570CFD">
        <w:rPr>
          <w:rFonts w:cs="Calibri"/>
        </w:rPr>
        <w:t>u</w:t>
      </w:r>
      <w:r>
        <w:rPr>
          <w:rFonts w:cs="Calibri"/>
        </w:rPr>
        <w:t>rden inhaltsanalytisch ausgewertet. (5) Die Auswertung fokussiert auf die Kontrastierung der Fälle</w:t>
      </w:r>
      <w:r w:rsidR="006D302E">
        <w:rPr>
          <w:rFonts w:cs="Calibri"/>
        </w:rPr>
        <w:t>, insbesondere im Vergleich von rein akademisch geführten Verbünden (s. Fallstudie 1) und Verbünden mit Unternehmensbeteiligung (Fallstudie 2).</w:t>
      </w:r>
    </w:p>
    <w:p w14:paraId="3296F6AC" w14:textId="1C790E70" w:rsidR="005A552B" w:rsidRDefault="005A552B" w:rsidP="0076451B">
      <w:pPr>
        <w:keepLines w:val="0"/>
        <w:autoSpaceDE w:val="0"/>
        <w:autoSpaceDN w:val="0"/>
        <w:adjustRightInd w:val="0"/>
        <w:spacing w:before="240"/>
        <w:rPr>
          <w:rFonts w:cs="Calibri"/>
        </w:rPr>
      </w:pPr>
      <w:r w:rsidRPr="005A552B">
        <w:rPr>
          <w:rFonts w:cs="Calibri"/>
        </w:rPr>
        <w:t xml:space="preserve">Die zweite Fallstudie </w:t>
      </w:r>
      <w:r>
        <w:rPr>
          <w:rFonts w:cs="Calibri"/>
        </w:rPr>
        <w:t>zielt darauf ab</w:t>
      </w:r>
      <w:r w:rsidRPr="005A552B">
        <w:rPr>
          <w:rFonts w:cs="Calibri"/>
        </w:rPr>
        <w:t>, die bisher gewonnenen Erkenntnisse – insbesondere aus der ersten Fallstudie</w:t>
      </w:r>
      <w:r>
        <w:rPr>
          <w:rFonts w:cs="Calibri"/>
        </w:rPr>
        <w:t xml:space="preserve"> </w:t>
      </w:r>
      <w:r w:rsidRPr="005A552B">
        <w:rPr>
          <w:rFonts w:cs="Calibri"/>
        </w:rPr>
        <w:t xml:space="preserve">– systematisch zu </w:t>
      </w:r>
      <w:r w:rsidRPr="005A552B">
        <w:rPr>
          <w:rFonts w:cs="Calibri"/>
          <w:b/>
        </w:rPr>
        <w:t>vertiefen</w:t>
      </w:r>
      <w:r w:rsidRPr="005A552B">
        <w:rPr>
          <w:rFonts w:cs="Calibri"/>
        </w:rPr>
        <w:t xml:space="preserve"> und im Hinblick auf die Forschungskooperation </w:t>
      </w:r>
      <w:r w:rsidRPr="005A552B">
        <w:rPr>
          <w:rFonts w:cs="Calibri"/>
        </w:rPr>
        <w:lastRenderedPageBreak/>
        <w:t>zwischen Universitäten und Unternehmen zu erweitern. Die Ergebnisse fl</w:t>
      </w:r>
      <w:r w:rsidR="000724CA">
        <w:rPr>
          <w:rFonts w:cs="Calibri"/>
        </w:rPr>
        <w:t>ieß</w:t>
      </w:r>
      <w:r w:rsidRPr="005A552B">
        <w:rPr>
          <w:rFonts w:cs="Calibri"/>
        </w:rPr>
        <w:t xml:space="preserve">en direkt in die Synthese/Triangulation des Gesamtprojektes ein. </w:t>
      </w:r>
    </w:p>
    <w:p w14:paraId="6080EACD" w14:textId="77777777" w:rsidR="008075D7" w:rsidRDefault="008075D7" w:rsidP="007A2093">
      <w:pPr>
        <w:keepLines w:val="0"/>
        <w:autoSpaceDE w:val="0"/>
        <w:autoSpaceDN w:val="0"/>
        <w:adjustRightInd w:val="0"/>
        <w:spacing w:line="360" w:lineRule="auto"/>
        <w:rPr>
          <w:rFonts w:cs="Calibri"/>
        </w:rPr>
      </w:pPr>
    </w:p>
    <w:p w14:paraId="4CBC9D9A" w14:textId="030DB53B" w:rsidR="008075D7" w:rsidRPr="005A552B" w:rsidRDefault="008075D7" w:rsidP="00ED5CF8">
      <w:pPr>
        <w:pStyle w:val="berschrift1"/>
        <w:spacing w:before="240" w:after="240"/>
        <w:ind w:left="431" w:hanging="431"/>
      </w:pPr>
      <w:bookmarkStart w:id="36" w:name="_Toc64617032"/>
      <w:r>
        <w:t>Methodisches Vorgehen</w:t>
      </w:r>
      <w:bookmarkEnd w:id="36"/>
      <w:r>
        <w:t xml:space="preserve"> </w:t>
      </w:r>
    </w:p>
    <w:p w14:paraId="55A644AB" w14:textId="2D0E0696" w:rsidR="00F25420" w:rsidRPr="00DB406D" w:rsidRDefault="00873E84" w:rsidP="00ED5CF8">
      <w:pPr>
        <w:pStyle w:val="berschrift2"/>
        <w:spacing w:before="240" w:after="240" w:line="264" w:lineRule="auto"/>
        <w:ind w:left="578" w:hanging="578"/>
        <w:rPr>
          <w:rFonts w:eastAsiaTheme="majorEastAsia"/>
        </w:rPr>
      </w:pPr>
      <w:bookmarkStart w:id="37" w:name="_Toc64617033"/>
      <w:r>
        <w:rPr>
          <w:rFonts w:eastAsiaTheme="majorEastAsia"/>
        </w:rPr>
        <w:t>Datene</w:t>
      </w:r>
      <w:r w:rsidRPr="0003187C">
        <w:rPr>
          <w:rFonts w:eastAsiaTheme="majorEastAsia"/>
        </w:rPr>
        <w:t>rhebung</w:t>
      </w:r>
      <w:bookmarkEnd w:id="37"/>
    </w:p>
    <w:p w14:paraId="1939D894" w14:textId="77777777" w:rsidR="00873E84" w:rsidRPr="00B52E2A" w:rsidRDefault="00873E84" w:rsidP="00ED5CF8">
      <w:pPr>
        <w:pStyle w:val="berschrift3"/>
        <w:spacing w:before="240" w:after="240" w:line="264" w:lineRule="auto"/>
        <w:rPr>
          <w:rFonts w:eastAsiaTheme="majorEastAsia"/>
        </w:rPr>
      </w:pPr>
      <w:bookmarkStart w:id="38" w:name="_Toc64617034"/>
      <w:r w:rsidRPr="00B52E2A">
        <w:rPr>
          <w:rFonts w:eastAsiaTheme="majorEastAsia"/>
        </w:rPr>
        <w:t>Das Expert</w:t>
      </w:r>
      <w:r>
        <w:rPr>
          <w:rFonts w:eastAsiaTheme="majorEastAsia"/>
        </w:rPr>
        <w:t>*inn</w:t>
      </w:r>
      <w:r w:rsidRPr="00B52E2A">
        <w:rPr>
          <w:rFonts w:eastAsiaTheme="majorEastAsia"/>
        </w:rPr>
        <w:t>eninterview</w:t>
      </w:r>
      <w:bookmarkEnd w:id="38"/>
      <w:r w:rsidRPr="00B52E2A">
        <w:rPr>
          <w:rFonts w:eastAsiaTheme="majorEastAsia"/>
        </w:rPr>
        <w:t xml:space="preserve"> </w:t>
      </w:r>
    </w:p>
    <w:p w14:paraId="5B3659D8" w14:textId="258A73EC" w:rsidR="00873E84" w:rsidRDefault="00873E84" w:rsidP="00873E84">
      <w:r>
        <w:rPr>
          <w:rFonts w:cs="Tahoma"/>
          <w:szCs w:val="23"/>
        </w:rPr>
        <w:t>Bei „</w:t>
      </w:r>
      <w:r w:rsidRPr="005D38B9">
        <w:rPr>
          <w:rFonts w:cs="Tahoma"/>
          <w:szCs w:val="23"/>
        </w:rPr>
        <w:t>Expert</w:t>
      </w:r>
      <w:r>
        <w:rPr>
          <w:rFonts w:cs="Tahoma"/>
          <w:szCs w:val="23"/>
        </w:rPr>
        <w:t>*inn</w:t>
      </w:r>
      <w:r w:rsidRPr="005D38B9">
        <w:rPr>
          <w:rFonts w:cs="Tahoma"/>
          <w:szCs w:val="23"/>
        </w:rPr>
        <w:t>en</w:t>
      </w:r>
      <w:r>
        <w:rPr>
          <w:rFonts w:cs="Tahoma"/>
          <w:szCs w:val="23"/>
        </w:rPr>
        <w:t>“</w:t>
      </w:r>
      <w:r w:rsidRPr="005D38B9">
        <w:rPr>
          <w:rFonts w:cs="Tahoma"/>
          <w:szCs w:val="23"/>
        </w:rPr>
        <w:t xml:space="preserve"> </w:t>
      </w:r>
      <w:r>
        <w:rPr>
          <w:rFonts w:cs="Tahoma"/>
          <w:szCs w:val="23"/>
        </w:rPr>
        <w:t xml:space="preserve">handelt es sich </w:t>
      </w:r>
      <w:r>
        <w:rPr>
          <w:szCs w:val="24"/>
        </w:rPr>
        <w:fldChar w:fldCharType="begin"/>
      </w:r>
      <w:r>
        <w:rPr>
          <w:szCs w:val="24"/>
        </w:rPr>
        <w:instrText>ADDIN CITAVI.PLACEHOLDER 8c9bf6ed-e59a-4daf-8bb9-2b9a5871f0a1 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dXNlciB1bmQgTmFnZWw8L1RleHQ+DQogICAgPC9UZXh0VW5pdD4NCiAgPC9UZXh0VW5pdHM+DQo8L1BsYWNlaG9sZGVyPg==</w:instrText>
      </w:r>
      <w:r>
        <w:rPr>
          <w:szCs w:val="24"/>
        </w:rPr>
        <w:fldChar w:fldCharType="separate"/>
      </w:r>
      <w:bookmarkStart w:id="39" w:name="_CTVP0018c9bf6ede59a4daf8bb92b9a5871f0a1"/>
      <w:r>
        <w:rPr>
          <w:szCs w:val="24"/>
        </w:rPr>
        <w:t>Meuser und Nagel</w:t>
      </w:r>
      <w:bookmarkEnd w:id="39"/>
      <w:r>
        <w:rPr>
          <w:szCs w:val="24"/>
        </w:rPr>
        <w:fldChar w:fldCharType="end"/>
      </w:r>
      <w:r>
        <w:rPr>
          <w:szCs w:val="24"/>
        </w:rPr>
        <w:t xml:space="preserve"> </w:t>
      </w:r>
      <w:r>
        <w:rPr>
          <w:szCs w:val="24"/>
        </w:rPr>
        <w:fldChar w:fldCharType="begin"/>
      </w:r>
      <w:r>
        <w:rPr>
          <w:szCs w:val="24"/>
        </w:rPr>
        <w:instrText>ADDIN CITAVI.PLACEHOLDER 123c2451-dd82-49c7-b591-565f29b9792c 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gyMDEzWzE5OTFdKTwvVGV4dD4NCiAgICA8L1RleHRVbml0Pg0KICA8L1RleHRVbml0cz4NCjwvUGxhY2Vob2xkZXI+</w:instrText>
      </w:r>
      <w:r>
        <w:rPr>
          <w:szCs w:val="24"/>
        </w:rPr>
        <w:fldChar w:fldCharType="separate"/>
      </w:r>
      <w:bookmarkStart w:id="40" w:name="_CTVP001123c2451dd8249c7b591565f29b9792c"/>
      <w:r>
        <w:rPr>
          <w:szCs w:val="24"/>
        </w:rPr>
        <w:t>(2013[1991])</w:t>
      </w:r>
      <w:bookmarkEnd w:id="40"/>
      <w:r>
        <w:rPr>
          <w:szCs w:val="24"/>
        </w:rPr>
        <w:fldChar w:fldCharType="end"/>
      </w:r>
      <w:r w:rsidRPr="0063692C">
        <w:rPr>
          <w:rFonts w:cs="Tahoma"/>
          <w:color w:val="FF0000"/>
          <w:szCs w:val="23"/>
        </w:rPr>
        <w:t xml:space="preserve"> </w:t>
      </w:r>
      <w:r w:rsidRPr="005D38B9">
        <w:rPr>
          <w:rFonts w:cs="Tahoma"/>
          <w:szCs w:val="23"/>
        </w:rPr>
        <w:t xml:space="preserve">zufolge um </w:t>
      </w:r>
      <w:r w:rsidRPr="005D38B9">
        <w:t>Akteur</w:t>
      </w:r>
      <w:r w:rsidR="009D7998">
        <w:t>*inn</w:t>
      </w:r>
      <w:r w:rsidRPr="005D38B9">
        <w:t>e</w:t>
      </w:r>
      <w:r w:rsidR="009D7998">
        <w:t>n</w:t>
      </w:r>
      <w:r w:rsidRPr="005D38B9">
        <w:t>, die in einem sozialen Umfeld verantwortlich handeln und über reine Entscheidungsroutinen hinausgehend soziale Wirklichkeit prägen.</w:t>
      </w:r>
      <w:r>
        <w:t xml:space="preserve"> Im Blickpunkt des Interesses von Meuser und Nagel stehen demnach vor allem Führungskräfte, z. B. in Unternehmen oder staatlichen Organisationen.</w:t>
      </w:r>
      <w:r w:rsidRPr="005D38B9">
        <w:t xml:space="preserve"> </w:t>
      </w:r>
      <w:r>
        <w:t>Akteur</w:t>
      </w:r>
      <w:r w:rsidR="009D7998">
        <w:t>*inn</w:t>
      </w:r>
      <w:r>
        <w:t>e</w:t>
      </w:r>
      <w:r w:rsidR="009D7998">
        <w:t>n</w:t>
      </w:r>
      <w:r>
        <w:t>, die unmittelbar im zu erforschenden Handlungsfeld tätig sind,</w:t>
      </w:r>
      <w:r w:rsidRPr="005D38B9">
        <w:t xml:space="preserve"> verfügen über sogenanntes </w:t>
      </w:r>
      <w:r>
        <w:t>„</w:t>
      </w:r>
      <w:r w:rsidRPr="005D38B9">
        <w:t>Betriebswissen</w:t>
      </w:r>
      <w:r>
        <w:t xml:space="preserve">“, solche in komplementären Funktionseinheiten über „Kontextwissen“ </w:t>
      </w:r>
      <w:r w:rsidRPr="00D8446F">
        <w:t>(ebd., S. 76)</w:t>
      </w:r>
      <w:r>
        <w:t>. Bei diesen Begrifflichkeiten geht es um das spezialisierte</w:t>
      </w:r>
      <w:r w:rsidRPr="005D38B9">
        <w:t xml:space="preserve"> Sonderwissen von </w:t>
      </w:r>
      <w:r w:rsidRPr="00CD0EAA">
        <w:t>Entscheidungsträger</w:t>
      </w:r>
      <w:r w:rsidR="009D7998">
        <w:t>*inne</w:t>
      </w:r>
      <w:r w:rsidRPr="00CD0EAA">
        <w:t>n</w:t>
      </w:r>
      <w:r w:rsidRPr="005D38B9">
        <w:t xml:space="preserve"> </w:t>
      </w:r>
      <w:r>
        <w:t>im jeweiligen Handlungsfeld, nicht um persönliche Dispositionen der Interviewpartner</w:t>
      </w:r>
      <w:r w:rsidR="009D7998">
        <w:t>*innen</w:t>
      </w:r>
      <w:r>
        <w:t>:</w:t>
      </w:r>
      <w:r w:rsidRPr="005D38B9">
        <w:t xml:space="preserve"> </w:t>
      </w:r>
      <w:r>
        <w:t>„</w:t>
      </w:r>
      <w:bookmarkStart w:id="41" w:name="_GoBack"/>
      <w:r>
        <w:t xml:space="preserve">Im Experteninterview </w:t>
      </w:r>
      <w:r w:rsidR="00F60F7C">
        <w:t xml:space="preserve">[sic!] </w:t>
      </w:r>
      <w:r>
        <w:t>tritt die Person des Experten in ihrer biografischen Motiviertheit in den Hintergrund, stattdessen interessiert der in einen Funktionskontext eingebundene Akteur</w:t>
      </w:r>
      <w:bookmarkEnd w:id="41"/>
      <w:r>
        <w:t xml:space="preserve">“ (Meuser &amp; Nagel, 2006, S. 57). </w:t>
      </w:r>
    </w:p>
    <w:p w14:paraId="4F21872A" w14:textId="77777777" w:rsidR="00873E84" w:rsidRDefault="00873E84" w:rsidP="00873E84">
      <w:pPr>
        <w:tabs>
          <w:tab w:val="left" w:pos="1526"/>
        </w:tabs>
      </w:pPr>
      <w:r>
        <w:tab/>
      </w:r>
    </w:p>
    <w:p w14:paraId="544B2BFA" w14:textId="77943EFA" w:rsidR="00873E84" w:rsidRDefault="00873E84" w:rsidP="00873E84">
      <w:pPr>
        <w:tabs>
          <w:tab w:val="left" w:pos="1526"/>
        </w:tabs>
      </w:pPr>
      <w:r>
        <w:t xml:space="preserve">Das Verständnis von Expert*innen von Meuser und Nagel lässt sich problemlos auf ‚verantwortlich Handelnde‘ in Forschungsverbünden übertragen. Das Expert*inneninterview </w:t>
      </w:r>
      <w:r w:rsidR="00414F5D">
        <w:t xml:space="preserve">zielt auf ihr „Betriebswissen“ ab und </w:t>
      </w:r>
      <w:r>
        <w:t xml:space="preserve">dient dazu, ihre </w:t>
      </w:r>
      <w:r w:rsidR="00414F5D">
        <w:t xml:space="preserve">Erfahrungen </w:t>
      </w:r>
      <w:r>
        <w:t xml:space="preserve">im Hinblick auf Forschungskooperationen zu rekonstruieren. Die Erhebung verläuft wie bei dieser Interviewmethode üblich semi-strukturiert; ein Leitfaden mit offenen Fragen und der Flexibilität, Angesprochenes zu vertiefen und die Struktur situationsadäquat anzupassen, sichert die Abdeckung zentraler Themenbereiche, ohne das explorative Potenzial des Interviews zu stark zu beeinträchtigen </w:t>
      </w:r>
      <w:r>
        <w:fldChar w:fldCharType="begin"/>
      </w:r>
      <w:r>
        <w:instrText>ADDIN CITAVI.PLACEHOLDER 019fff23-aa0c-48bf-a63f-9fb499bb1dff 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ldXNlciAmYW1wOyBOYWdlbCwgMjAwNik8L1RleHQ+DQogICAgPC9UZXh0VW5pdD4NCiAgPC9UZXh0VW5pdHM+DQo8L1BsYWNlaG9sZGVyPg==</w:instrText>
      </w:r>
      <w:r>
        <w:fldChar w:fldCharType="separate"/>
      </w:r>
      <w:bookmarkStart w:id="42" w:name="_CTVP001019fff23aa0c48bfa63f9fb499bb1dff"/>
      <w:r>
        <w:t>(Meuser &amp; Nagel, 2006)</w:t>
      </w:r>
      <w:bookmarkEnd w:id="42"/>
      <w:r>
        <w:fldChar w:fldCharType="end"/>
      </w:r>
      <w:r>
        <w:t xml:space="preserve">. </w:t>
      </w:r>
    </w:p>
    <w:p w14:paraId="2D6900C8" w14:textId="77777777" w:rsidR="00DB406D" w:rsidRDefault="00DB406D" w:rsidP="00873E84">
      <w:pPr>
        <w:tabs>
          <w:tab w:val="left" w:pos="1526"/>
        </w:tabs>
      </w:pPr>
    </w:p>
    <w:p w14:paraId="62E2E7DD" w14:textId="77777777" w:rsidR="00873E84" w:rsidRDefault="00873E84" w:rsidP="00FF30CF">
      <w:pPr>
        <w:pStyle w:val="berschrift3"/>
        <w:spacing w:before="240" w:after="240" w:line="264" w:lineRule="auto"/>
        <w:rPr>
          <w:rFonts w:eastAsiaTheme="majorEastAsia"/>
        </w:rPr>
      </w:pPr>
      <w:bookmarkStart w:id="43" w:name="_Toc64617035"/>
      <w:r>
        <w:rPr>
          <w:rFonts w:eastAsiaTheme="majorEastAsia"/>
        </w:rPr>
        <w:t>Interviewleitfaden</w:t>
      </w:r>
      <w:bookmarkEnd w:id="43"/>
    </w:p>
    <w:p w14:paraId="35E60584" w14:textId="7F18313A" w:rsidR="00873E84" w:rsidRPr="005A552B" w:rsidRDefault="00873E84" w:rsidP="00873E84">
      <w:pPr>
        <w:pStyle w:val="Calibri10ptoEinzug"/>
        <w:rPr>
          <w:rFonts w:asciiTheme="minorHAnsi" w:hAnsiTheme="minorHAnsi" w:cs="TimesNewRomanPSMT"/>
        </w:rPr>
      </w:pPr>
      <w:r w:rsidRPr="005A552B">
        <w:rPr>
          <w:rFonts w:asciiTheme="minorHAnsi" w:hAnsiTheme="minorHAnsi" w:cs="TimesNewRomanPSMT"/>
        </w:rPr>
        <w:t xml:space="preserve">Grundlage für die Leitfadenkonstruktion </w:t>
      </w:r>
      <w:r w:rsidR="000724CA">
        <w:rPr>
          <w:rFonts w:asciiTheme="minorHAnsi" w:hAnsiTheme="minorHAnsi" w:cs="TimesNewRomanPSMT"/>
        </w:rPr>
        <w:t>ist</w:t>
      </w:r>
      <w:r w:rsidR="000724CA" w:rsidRPr="005A552B">
        <w:rPr>
          <w:rFonts w:asciiTheme="minorHAnsi" w:hAnsiTheme="minorHAnsi" w:cs="TimesNewRomanPSMT"/>
        </w:rPr>
        <w:t xml:space="preserve"> </w:t>
      </w:r>
      <w:r w:rsidRPr="005A552B">
        <w:rPr>
          <w:rFonts w:asciiTheme="minorHAnsi" w:hAnsiTheme="minorHAnsi" w:cs="TimesNewRomanPSMT"/>
        </w:rPr>
        <w:t xml:space="preserve">ein vorläufiger Katalog an Bedingungen von Forschungskooperation, Kooperationsproblemen und Lösungen. Dieser Katalog wurde deduktiv aus dem theoretischen Fundament des Projekts (Klubtheorie und </w:t>
      </w:r>
      <w:proofErr w:type="spellStart"/>
      <w:r w:rsidRPr="005A552B">
        <w:rPr>
          <w:rFonts w:asciiTheme="minorHAnsi" w:hAnsiTheme="minorHAnsi" w:cs="TimesNewRomanPSMT"/>
        </w:rPr>
        <w:t>Allmendetheorie</w:t>
      </w:r>
      <w:proofErr w:type="spellEnd"/>
      <w:r w:rsidRPr="005A552B">
        <w:rPr>
          <w:rFonts w:asciiTheme="minorHAnsi" w:hAnsiTheme="minorHAnsi" w:cs="TimesNewRomanPSMT"/>
        </w:rPr>
        <w:t>) sowie aus dem Forschungsstand gewonnen.</w:t>
      </w:r>
      <w:r>
        <w:rPr>
          <w:rFonts w:asciiTheme="minorHAnsi" w:hAnsiTheme="minorHAnsi" w:cs="TimesNewRomanPSMT"/>
        </w:rPr>
        <w:t xml:space="preserve"> Bedingungen, Probleme und Lösungen determinieren die Grundstruktur der Interviews, der ein kurzer Abschnitt zum Arbeitsalltag im Verbund vorgelagert wurde. Jeder Abschnitt </w:t>
      </w:r>
      <w:r w:rsidR="000724CA">
        <w:rPr>
          <w:rFonts w:asciiTheme="minorHAnsi" w:hAnsiTheme="minorHAnsi" w:cs="TimesNewRomanPSMT"/>
        </w:rPr>
        <w:t xml:space="preserve">wird </w:t>
      </w:r>
      <w:r>
        <w:rPr>
          <w:rFonts w:asciiTheme="minorHAnsi" w:hAnsiTheme="minorHAnsi" w:cs="TimesNewRomanPSMT"/>
        </w:rPr>
        <w:t>von einer offenen, erzählgenerierenden Leitfrage eingeleitet:</w:t>
      </w:r>
    </w:p>
    <w:p w14:paraId="546E78EF" w14:textId="77777777" w:rsidR="00873E84" w:rsidRDefault="00873E84" w:rsidP="00873E84">
      <w:pPr>
        <w:pStyle w:val="KeinLeerraum"/>
        <w:spacing w:line="276" w:lineRule="auto"/>
      </w:pPr>
    </w:p>
    <w:p w14:paraId="2D225CD1" w14:textId="77777777" w:rsidR="00873E84" w:rsidRPr="005A552B" w:rsidRDefault="00873E84" w:rsidP="00873E84">
      <w:pPr>
        <w:pStyle w:val="Calibri10ptoEinzug"/>
        <w:numPr>
          <w:ilvl w:val="0"/>
          <w:numId w:val="20"/>
        </w:numPr>
        <w:rPr>
          <w:rFonts w:asciiTheme="minorHAnsi" w:hAnsiTheme="minorHAnsi" w:cs="TimesNewRomanPSMT"/>
        </w:rPr>
      </w:pPr>
      <w:r w:rsidRPr="008D7CAA">
        <w:t xml:space="preserve">Leitfrage 1 zum </w:t>
      </w:r>
      <w:r w:rsidRPr="008D7CAA">
        <w:rPr>
          <w:b/>
          <w:bCs/>
        </w:rPr>
        <w:t>Arbeitsalltag</w:t>
      </w:r>
      <w:r w:rsidRPr="008D7CAA">
        <w:t xml:space="preserve"> im Forschungsverbund</w:t>
      </w:r>
      <w:r>
        <w:t xml:space="preserve">: </w:t>
      </w:r>
      <w:r w:rsidRPr="005A552B">
        <w:rPr>
          <w:rFonts w:asciiTheme="minorHAnsi" w:hAnsiTheme="minorHAnsi" w:cs="TimesNewRomanPSMT"/>
        </w:rPr>
        <w:t>„</w:t>
      </w:r>
      <w:r w:rsidRPr="006E5560">
        <w:rPr>
          <w:rFonts w:asciiTheme="minorHAnsi" w:hAnsiTheme="minorHAnsi" w:cs="TimesNewRomanPSMT"/>
        </w:rPr>
        <w:t>Ich würde gerne etwas mehr über Ihre Tätigkeit im Forschungsverbund erfahren:</w:t>
      </w:r>
      <w:r>
        <w:rPr>
          <w:rFonts w:asciiTheme="minorHAnsi" w:hAnsiTheme="minorHAnsi" w:cs="TimesNewRomanPSMT"/>
        </w:rPr>
        <w:t xml:space="preserve"> </w:t>
      </w:r>
      <w:r w:rsidRPr="006E5560">
        <w:rPr>
          <w:rFonts w:asciiTheme="minorHAnsi" w:hAnsiTheme="minorHAnsi" w:cs="TimesNewRomanPSMT"/>
        </w:rPr>
        <w:t>Wie sieht so ein normaler Arbeitstag bei Ihnen aus, wenn Sie für [Verbund] tätig sind</w:t>
      </w:r>
      <w:r w:rsidRPr="005A552B">
        <w:rPr>
          <w:rFonts w:asciiTheme="minorHAnsi" w:hAnsiTheme="minorHAnsi" w:cs="TimesNewRomanPSMT"/>
        </w:rPr>
        <w:t>?“</w:t>
      </w:r>
    </w:p>
    <w:p w14:paraId="1A4F784C" w14:textId="16190811" w:rsidR="00873E84" w:rsidRPr="005A552B" w:rsidRDefault="00873E84" w:rsidP="00873E84">
      <w:pPr>
        <w:pStyle w:val="Calibri10ptoEinzug"/>
        <w:numPr>
          <w:ilvl w:val="0"/>
          <w:numId w:val="18"/>
        </w:numPr>
        <w:rPr>
          <w:rFonts w:asciiTheme="minorHAnsi" w:hAnsiTheme="minorHAnsi" w:cs="TimesNewRomanPSMT"/>
        </w:rPr>
      </w:pPr>
      <w:r w:rsidRPr="005A552B">
        <w:rPr>
          <w:rFonts w:asciiTheme="minorHAnsi" w:hAnsiTheme="minorHAnsi" w:cs="TimesNewRomanPSMT"/>
        </w:rPr>
        <w:lastRenderedPageBreak/>
        <w:t>Exemplarische Nachfrage</w:t>
      </w:r>
      <w:r>
        <w:rPr>
          <w:rFonts w:asciiTheme="minorHAnsi" w:hAnsiTheme="minorHAnsi" w:cs="TimesNewRomanPSMT"/>
        </w:rPr>
        <w:t>: „Wie ist die Zusammenarbeit mit den anderen Partner</w:t>
      </w:r>
      <w:r w:rsidR="009D7998">
        <w:rPr>
          <w:rFonts w:asciiTheme="minorHAnsi" w:hAnsiTheme="minorHAnsi" w:cs="TimesNewRomanPSMT"/>
        </w:rPr>
        <w:t>*inne</w:t>
      </w:r>
      <w:r>
        <w:rPr>
          <w:rFonts w:asciiTheme="minorHAnsi" w:hAnsiTheme="minorHAnsi" w:cs="TimesNewRomanPSMT"/>
        </w:rPr>
        <w:t>n organisiert</w:t>
      </w:r>
      <w:r w:rsidRPr="005A552B">
        <w:rPr>
          <w:rFonts w:asciiTheme="minorHAnsi" w:hAnsiTheme="minorHAnsi" w:cs="TimesNewRomanPSMT"/>
        </w:rPr>
        <w:t>?</w:t>
      </w:r>
      <w:r>
        <w:rPr>
          <w:rFonts w:asciiTheme="minorHAnsi" w:hAnsiTheme="minorHAnsi" w:cs="TimesNewRomanPSMT"/>
        </w:rPr>
        <w:t>“</w:t>
      </w:r>
    </w:p>
    <w:p w14:paraId="75C6C230" w14:textId="77777777" w:rsidR="00873E84" w:rsidRDefault="00873E84" w:rsidP="00873E84">
      <w:pPr>
        <w:pStyle w:val="KeinLeerraum"/>
        <w:spacing w:line="276" w:lineRule="auto"/>
      </w:pPr>
    </w:p>
    <w:p w14:paraId="6514AFAF" w14:textId="77777777" w:rsidR="00873E84" w:rsidRPr="00A95DEF" w:rsidRDefault="00873E84" w:rsidP="00873E84">
      <w:pPr>
        <w:pStyle w:val="KeinLeerraum"/>
        <w:numPr>
          <w:ilvl w:val="0"/>
          <w:numId w:val="20"/>
        </w:numPr>
        <w:spacing w:line="276" w:lineRule="auto"/>
        <w:rPr>
          <w:rFonts w:asciiTheme="minorHAnsi" w:hAnsiTheme="minorHAnsi" w:cs="TimesNewRomanPSMT"/>
        </w:rPr>
      </w:pPr>
      <w:r w:rsidRPr="008D7CAA">
        <w:t xml:space="preserve">Leitfrage 2 zu </w:t>
      </w:r>
      <w:r w:rsidRPr="008D7CAA">
        <w:rPr>
          <w:b/>
          <w:bCs/>
        </w:rPr>
        <w:t>Bedingungen</w:t>
      </w:r>
      <w:r w:rsidRPr="008D7CAA">
        <w:t xml:space="preserve"> für Kooperation</w:t>
      </w:r>
      <w:r>
        <w:t>: „</w:t>
      </w:r>
      <w:r w:rsidRPr="00A95DEF">
        <w:rPr>
          <w:rFonts w:asciiTheme="minorHAnsi" w:hAnsiTheme="minorHAnsi" w:cs="TimesNewRomanPSMT"/>
        </w:rPr>
        <w:t>Es hängt ja von Vielem ab, ob ein Forschungsverbund gut läuft oder nicht so gut läuft. Z.</w:t>
      </w:r>
      <w:r>
        <w:rPr>
          <w:rFonts w:asciiTheme="minorHAnsi" w:hAnsiTheme="minorHAnsi" w:cs="TimesNewRomanPSMT"/>
        </w:rPr>
        <w:t xml:space="preserve"> </w:t>
      </w:r>
      <w:r w:rsidRPr="00A95DEF">
        <w:rPr>
          <w:rFonts w:asciiTheme="minorHAnsi" w:hAnsiTheme="minorHAnsi" w:cs="TimesNewRomanPSMT"/>
        </w:rPr>
        <w:t>B. von den Personen, den Mitteln, vom Umfeld usw. Was sind denn aus Ihrer Sicht die wichtigsten Voraussetzungen für Kooperation in einem Verbund?</w:t>
      </w:r>
      <w:r>
        <w:rPr>
          <w:rFonts w:asciiTheme="minorHAnsi" w:hAnsiTheme="minorHAnsi" w:cs="TimesNewRomanPSMT"/>
        </w:rPr>
        <w:t>“</w:t>
      </w:r>
    </w:p>
    <w:p w14:paraId="65A4BD57" w14:textId="77777777" w:rsidR="00873E84" w:rsidRPr="00A95DEF" w:rsidRDefault="00873E84" w:rsidP="00873E84">
      <w:pPr>
        <w:pStyle w:val="KeinLeerraum"/>
        <w:numPr>
          <w:ilvl w:val="0"/>
          <w:numId w:val="17"/>
        </w:numPr>
        <w:spacing w:line="276" w:lineRule="auto"/>
      </w:pPr>
      <w:r w:rsidRPr="00A95DEF">
        <w:t xml:space="preserve">Exemplarische Nachfrage: </w:t>
      </w:r>
      <w:r>
        <w:t>„</w:t>
      </w:r>
      <w:r w:rsidRPr="00A95DEF">
        <w:t>Welche Bedeutung für Kooperation hat das organisationale Umfeld des Verbunds, also zum Beispiel die Universität oder das Unternehmen?</w:t>
      </w:r>
      <w:r>
        <w:t>“</w:t>
      </w:r>
    </w:p>
    <w:p w14:paraId="7C009A9A" w14:textId="77777777" w:rsidR="00873E84" w:rsidRDefault="00873E84" w:rsidP="00873E84">
      <w:pPr>
        <w:pStyle w:val="KeinLeerraum"/>
        <w:spacing w:line="276" w:lineRule="auto"/>
      </w:pPr>
    </w:p>
    <w:p w14:paraId="3E380AA5" w14:textId="036D373E" w:rsidR="00873E84" w:rsidRDefault="00873E84" w:rsidP="00873E84">
      <w:pPr>
        <w:pStyle w:val="KeinLeerraum"/>
        <w:numPr>
          <w:ilvl w:val="0"/>
          <w:numId w:val="20"/>
        </w:numPr>
        <w:spacing w:line="276" w:lineRule="auto"/>
      </w:pPr>
      <w:r w:rsidRPr="008D7CAA">
        <w:t xml:space="preserve">Leitfrage 3 zu </w:t>
      </w:r>
      <w:r w:rsidRPr="003B686C">
        <w:rPr>
          <w:b/>
          <w:bCs/>
        </w:rPr>
        <w:t xml:space="preserve">Kooperationsproblemen </w:t>
      </w:r>
      <w:r w:rsidRPr="008D7CAA">
        <w:t>und</w:t>
      </w:r>
      <w:r w:rsidRPr="003B686C">
        <w:rPr>
          <w:b/>
          <w:bCs/>
        </w:rPr>
        <w:t xml:space="preserve"> Lösungen: </w:t>
      </w:r>
      <w:r w:rsidRPr="00CA29E3">
        <w:rPr>
          <w:bCs/>
        </w:rPr>
        <w:t>„</w:t>
      </w:r>
      <w:r w:rsidRPr="00CA29E3">
        <w:t>I</w:t>
      </w:r>
      <w:r w:rsidRPr="003B686C">
        <w:t>n der Zusammenarbeit im Verbund können sich Probleme ergeben. Was haben Sie da bisher für Erfahrungen gemacht, welche Schwierigkeiten ergeben sich so in der Kooperation zwischen Forscher</w:t>
      </w:r>
      <w:r w:rsidR="009D7998">
        <w:t>*inne</w:t>
      </w:r>
      <w:r w:rsidRPr="003B686C">
        <w:t>n in einem Verbund?</w:t>
      </w:r>
      <w:r>
        <w:t>“</w:t>
      </w:r>
    </w:p>
    <w:p w14:paraId="06FD29CC" w14:textId="77777777" w:rsidR="00873E84" w:rsidRPr="00A95DEF" w:rsidRDefault="00873E84" w:rsidP="00873E84">
      <w:pPr>
        <w:pStyle w:val="KeinLeerraum"/>
        <w:numPr>
          <w:ilvl w:val="0"/>
          <w:numId w:val="17"/>
        </w:numPr>
        <w:spacing w:line="276" w:lineRule="auto"/>
      </w:pPr>
      <w:r w:rsidRPr="00A95DEF">
        <w:t xml:space="preserve">Exemplarische Nachfrage: </w:t>
      </w:r>
      <w:r>
        <w:t>„Wie wurde das Problem gelöst</w:t>
      </w:r>
      <w:r w:rsidRPr="003B686C">
        <w:t>?</w:t>
      </w:r>
      <w:r>
        <w:t>“</w:t>
      </w:r>
    </w:p>
    <w:p w14:paraId="39392005" w14:textId="77777777" w:rsidR="00873E84" w:rsidRDefault="00873E84" w:rsidP="00873E84">
      <w:pPr>
        <w:pStyle w:val="KeinLeerraum"/>
        <w:spacing w:line="276" w:lineRule="auto"/>
      </w:pPr>
    </w:p>
    <w:p w14:paraId="5F8E4066" w14:textId="77777777" w:rsidR="00873E84" w:rsidRDefault="00873E84" w:rsidP="00873E84">
      <w:pPr>
        <w:pStyle w:val="KeinLeerraum"/>
        <w:numPr>
          <w:ilvl w:val="0"/>
          <w:numId w:val="20"/>
        </w:numPr>
        <w:spacing w:line="276" w:lineRule="auto"/>
        <w:rPr>
          <w:rFonts w:asciiTheme="minorHAnsi" w:hAnsiTheme="minorHAnsi" w:cs="TimesNewRomanPSMT"/>
        </w:rPr>
      </w:pPr>
      <w:r w:rsidRPr="008D7CAA">
        <w:t xml:space="preserve">Leitfrage 4 zu </w:t>
      </w:r>
      <w:r w:rsidRPr="008D7CAA">
        <w:rPr>
          <w:b/>
          <w:bCs/>
        </w:rPr>
        <w:t xml:space="preserve">Regeln und </w:t>
      </w:r>
      <w:proofErr w:type="spellStart"/>
      <w:r w:rsidRPr="008D7CAA">
        <w:rPr>
          <w:b/>
          <w:bCs/>
        </w:rPr>
        <w:t>Good</w:t>
      </w:r>
      <w:proofErr w:type="spellEnd"/>
      <w:r w:rsidRPr="008D7CAA">
        <w:rPr>
          <w:b/>
          <w:bCs/>
        </w:rPr>
        <w:t xml:space="preserve"> Practices</w:t>
      </w:r>
      <w:r>
        <w:rPr>
          <w:b/>
          <w:bCs/>
        </w:rPr>
        <w:t xml:space="preserve">: </w:t>
      </w:r>
      <w:r w:rsidRPr="00AE7C31">
        <w:rPr>
          <w:bCs/>
        </w:rPr>
        <w:t>„</w:t>
      </w:r>
      <w:r w:rsidRPr="00AE7C31">
        <w:rPr>
          <w:rFonts w:asciiTheme="minorHAnsi" w:hAnsiTheme="minorHAnsi" w:cs="TimesNewRomanPSMT"/>
        </w:rPr>
        <w:t>Wenn Sie einmal nach vorne schauen: Wenn Sie einen neuen Forschungsverbund anfangen würden, worauf würden Sie achten, damit in Ihrem Verbund produktiv gearbeitet werden kann?</w:t>
      </w:r>
      <w:r>
        <w:rPr>
          <w:rFonts w:asciiTheme="minorHAnsi" w:hAnsiTheme="minorHAnsi" w:cs="TimesNewRomanPSMT"/>
        </w:rPr>
        <w:t>“</w:t>
      </w:r>
    </w:p>
    <w:p w14:paraId="6F496810" w14:textId="77777777" w:rsidR="00873E84" w:rsidRPr="00AE7C31" w:rsidRDefault="00873E84" w:rsidP="00873E84">
      <w:pPr>
        <w:pStyle w:val="KeinLeerraum"/>
        <w:numPr>
          <w:ilvl w:val="0"/>
          <w:numId w:val="17"/>
        </w:numPr>
        <w:spacing w:line="276" w:lineRule="auto"/>
      </w:pPr>
      <w:r w:rsidRPr="00A95DEF">
        <w:t xml:space="preserve">Exemplarische Nachfrage: </w:t>
      </w:r>
      <w:r>
        <w:t>„</w:t>
      </w:r>
      <w:r w:rsidRPr="00AE7C31">
        <w:t>Wie sollte die interne Kommunikation gestaltet werden, damit der Verbund gut läuft?</w:t>
      </w:r>
      <w:r>
        <w:t>“</w:t>
      </w:r>
    </w:p>
    <w:p w14:paraId="6E2A13F0" w14:textId="77777777" w:rsidR="00873E84" w:rsidRPr="00AE7C31" w:rsidRDefault="00873E84" w:rsidP="00873E84">
      <w:pPr>
        <w:pStyle w:val="KeinLeerraum"/>
        <w:spacing w:line="276" w:lineRule="auto"/>
      </w:pPr>
    </w:p>
    <w:p w14:paraId="5F4BCE34" w14:textId="02BC9D03" w:rsidR="00873E84" w:rsidRPr="003B686C" w:rsidRDefault="00873E84" w:rsidP="00873E84">
      <w:pPr>
        <w:pStyle w:val="Calibri10ptoEinzug"/>
        <w:rPr>
          <w:rFonts w:asciiTheme="minorHAnsi" w:hAnsiTheme="minorHAnsi" w:cs="TimesNewRomanPSMT"/>
        </w:rPr>
      </w:pPr>
      <w:r w:rsidRPr="003B686C">
        <w:rPr>
          <w:rFonts w:asciiTheme="minorHAnsi" w:hAnsiTheme="minorHAnsi" w:cs="TimesNewRomanPSMT"/>
        </w:rPr>
        <w:t xml:space="preserve">Im Anschluss an jede Leitfrage – und </w:t>
      </w:r>
      <w:r>
        <w:rPr>
          <w:rFonts w:asciiTheme="minorHAnsi" w:hAnsiTheme="minorHAnsi" w:cs="TimesNewRomanPSMT"/>
        </w:rPr>
        <w:t xml:space="preserve">nach </w:t>
      </w:r>
      <w:r w:rsidRPr="003B686C">
        <w:rPr>
          <w:rFonts w:asciiTheme="minorHAnsi" w:hAnsiTheme="minorHAnsi" w:cs="TimesNewRomanPSMT"/>
        </w:rPr>
        <w:t>immanente</w:t>
      </w:r>
      <w:r>
        <w:rPr>
          <w:rFonts w:asciiTheme="minorHAnsi" w:hAnsiTheme="minorHAnsi" w:cs="TimesNewRomanPSMT"/>
        </w:rPr>
        <w:t>n</w:t>
      </w:r>
      <w:r w:rsidRPr="003B686C">
        <w:rPr>
          <w:rFonts w:asciiTheme="minorHAnsi" w:hAnsiTheme="minorHAnsi" w:cs="TimesNewRomanPSMT"/>
        </w:rPr>
        <w:t xml:space="preserve"> Nachfragen und Aufforderungen zur Detaillierung </w:t>
      </w:r>
      <w:r>
        <w:rPr>
          <w:rFonts w:asciiTheme="minorHAnsi" w:hAnsiTheme="minorHAnsi" w:cs="TimesNewRomanPSMT"/>
        </w:rPr>
        <w:t>–</w:t>
      </w:r>
      <w:r w:rsidRPr="003B686C">
        <w:rPr>
          <w:rFonts w:asciiTheme="minorHAnsi" w:hAnsiTheme="minorHAnsi" w:cs="TimesNewRomanPSMT"/>
        </w:rPr>
        <w:t xml:space="preserve"> </w:t>
      </w:r>
      <w:r>
        <w:rPr>
          <w:rFonts w:asciiTheme="minorHAnsi" w:hAnsiTheme="minorHAnsi" w:cs="TimesNewRomanPSMT"/>
        </w:rPr>
        <w:t xml:space="preserve">wurde weiterführend auf bekannte Bedingungen, Probleme und Lösungen aus den o. g. Katalogen eingegangen. Die Interviewten wurden aufgefordert, dazu Stellung zu nehmen, ob sie z. B. mit einem </w:t>
      </w:r>
      <w:proofErr w:type="gramStart"/>
      <w:r>
        <w:rPr>
          <w:rFonts w:asciiTheme="minorHAnsi" w:hAnsiTheme="minorHAnsi" w:cs="TimesNewRomanPSMT"/>
        </w:rPr>
        <w:t>von den Interviewer</w:t>
      </w:r>
      <w:proofErr w:type="gramEnd"/>
      <w:r w:rsidR="009D7998">
        <w:rPr>
          <w:rFonts w:asciiTheme="minorHAnsi" w:hAnsiTheme="minorHAnsi" w:cs="TimesNewRomanPSMT"/>
        </w:rPr>
        <w:t>*inne</w:t>
      </w:r>
      <w:r>
        <w:rPr>
          <w:rFonts w:asciiTheme="minorHAnsi" w:hAnsiTheme="minorHAnsi" w:cs="TimesNewRomanPSMT"/>
        </w:rPr>
        <w:t>n genannten Kooperationsproblem bereits einmal Erfahrungen gemacht hatten.</w:t>
      </w:r>
    </w:p>
    <w:p w14:paraId="7A329002" w14:textId="77777777" w:rsidR="00873E84" w:rsidRDefault="00873E84" w:rsidP="00873E84"/>
    <w:p w14:paraId="00CB84E2" w14:textId="1C17B791" w:rsidR="00873E84" w:rsidRDefault="00873E84" w:rsidP="00873E84">
      <w:r>
        <w:t xml:space="preserve">Die Leitfäden wurden geringfügig an den jeweiligen Verbund und die interviewte Person angepasst. Sie wurden zudem in beiden Fallstudien gleich gehandhabt – mit der Ausnahme, dass in der zweiten Teilstudie nach der Leitfrage 1 außerdem nach den wichtigsten Meilensteinen, die der Verbund erreicht hat, </w:t>
      </w:r>
      <w:r w:rsidR="00956ED3">
        <w:t xml:space="preserve">gefragt wurde, </w:t>
      </w:r>
      <w:r>
        <w:t>sowie</w:t>
      </w:r>
      <w:r w:rsidR="00956ED3">
        <w:t xml:space="preserve"> nach den</w:t>
      </w:r>
      <w:r>
        <w:t xml:space="preserve"> aus Sicht </w:t>
      </w:r>
      <w:r w:rsidR="006B42F7">
        <w:t>der interviewten Person</w:t>
      </w:r>
      <w:r w:rsidR="00A779E4">
        <w:t xml:space="preserve"> </w:t>
      </w:r>
      <w:r>
        <w:t>wichtigsten Erträ</w:t>
      </w:r>
      <w:r w:rsidR="00AA5467">
        <w:t>ge</w:t>
      </w:r>
      <w:r>
        <w:t xml:space="preserve"> der Kooperation.</w:t>
      </w:r>
    </w:p>
    <w:p w14:paraId="630EC536" w14:textId="77777777" w:rsidR="002E1EB2" w:rsidRDefault="002E1EB2" w:rsidP="007A2093">
      <w:pPr>
        <w:rPr>
          <w:rFonts w:asciiTheme="minorHAnsi" w:hAnsiTheme="minorHAnsi"/>
        </w:rPr>
      </w:pPr>
    </w:p>
    <w:p w14:paraId="257CF8EF" w14:textId="5E25853E" w:rsidR="00FA2B57" w:rsidRDefault="00B579D1" w:rsidP="00FF30CF">
      <w:pPr>
        <w:pStyle w:val="berschrift2"/>
        <w:spacing w:before="240" w:after="240" w:line="264" w:lineRule="auto"/>
        <w:ind w:left="578" w:hanging="578"/>
      </w:pPr>
      <w:bookmarkStart w:id="44" w:name="_Ref451409233"/>
      <w:bookmarkStart w:id="45" w:name="_Toc64617036"/>
      <w:r>
        <w:t>Sampling</w:t>
      </w:r>
      <w:bookmarkEnd w:id="44"/>
      <w:r w:rsidR="008075D7">
        <w:t xml:space="preserve">, </w:t>
      </w:r>
      <w:r w:rsidR="000824D9">
        <w:t>Feldzugang</w:t>
      </w:r>
      <w:r w:rsidR="008075D7">
        <w:t xml:space="preserve"> und Sample</w:t>
      </w:r>
      <w:bookmarkEnd w:id="45"/>
    </w:p>
    <w:p w14:paraId="04ED61B8" w14:textId="31EAF435" w:rsidR="00E432D9" w:rsidRPr="00E432D9" w:rsidRDefault="00FA2B57" w:rsidP="00FF30CF">
      <w:pPr>
        <w:pStyle w:val="berschrift3"/>
        <w:spacing w:before="240" w:after="240" w:line="264" w:lineRule="auto"/>
      </w:pPr>
      <w:bookmarkStart w:id="46" w:name="_Toc64617037"/>
      <w:r w:rsidRPr="00E432D9">
        <w:t>Fallstudie 1</w:t>
      </w:r>
      <w:bookmarkEnd w:id="46"/>
    </w:p>
    <w:p w14:paraId="48D6C808" w14:textId="54E9E8C7" w:rsidR="004F749F" w:rsidRPr="004F749F" w:rsidRDefault="00891637" w:rsidP="00365957">
      <w:pPr>
        <w:keepLines w:val="0"/>
        <w:autoSpaceDE w:val="0"/>
        <w:autoSpaceDN w:val="0"/>
        <w:adjustRightInd w:val="0"/>
        <w:spacing w:before="240"/>
        <w:rPr>
          <w:rFonts w:asciiTheme="minorHAnsi" w:hAnsiTheme="minorHAnsi" w:cs="CIDFont+F1"/>
        </w:rPr>
      </w:pPr>
      <w:r>
        <w:rPr>
          <w:rFonts w:asciiTheme="minorHAnsi" w:hAnsiTheme="minorHAnsi" w:cs="CIDFont+F1"/>
        </w:rPr>
        <w:t>V</w:t>
      </w:r>
      <w:r w:rsidR="007A0326">
        <w:rPr>
          <w:rFonts w:asciiTheme="minorHAnsi" w:hAnsiTheme="minorHAnsi" w:cs="CIDFont+F1"/>
        </w:rPr>
        <w:t xml:space="preserve">on April bis </w:t>
      </w:r>
      <w:r w:rsidR="00414F5D">
        <w:rPr>
          <w:rFonts w:asciiTheme="minorHAnsi" w:hAnsiTheme="minorHAnsi" w:cs="CIDFont+F1"/>
        </w:rPr>
        <w:t>August</w:t>
      </w:r>
      <w:r w:rsidR="007A0326">
        <w:rPr>
          <w:rFonts w:asciiTheme="minorHAnsi" w:hAnsiTheme="minorHAnsi" w:cs="CIDFont+F1"/>
        </w:rPr>
        <w:t xml:space="preserve"> 2019 </w:t>
      </w:r>
      <w:r w:rsidR="004F749F">
        <w:rPr>
          <w:rFonts w:asciiTheme="minorHAnsi" w:hAnsiTheme="minorHAnsi" w:cs="CIDFont+F1"/>
        </w:rPr>
        <w:t>wurden</w:t>
      </w:r>
      <w:r w:rsidR="004F749F" w:rsidRPr="004F749F">
        <w:rPr>
          <w:rFonts w:asciiTheme="minorHAnsi" w:hAnsiTheme="minorHAnsi" w:cs="CIDFont+F1"/>
        </w:rPr>
        <w:t xml:space="preserve"> </w:t>
      </w:r>
      <w:r w:rsidR="00E432D9">
        <w:rPr>
          <w:rFonts w:asciiTheme="minorHAnsi" w:hAnsiTheme="minorHAnsi" w:cs="CIDFont+F1"/>
        </w:rPr>
        <w:t>neun leitfadengestützte Expert</w:t>
      </w:r>
      <w:r w:rsidR="00C94DC1">
        <w:rPr>
          <w:rFonts w:asciiTheme="minorHAnsi" w:hAnsiTheme="minorHAnsi" w:cs="CIDFont+F1"/>
        </w:rPr>
        <w:t>*</w:t>
      </w:r>
      <w:proofErr w:type="spellStart"/>
      <w:r w:rsidR="00C94DC1">
        <w:rPr>
          <w:rFonts w:asciiTheme="minorHAnsi" w:hAnsiTheme="minorHAnsi" w:cs="CIDFont+F1"/>
        </w:rPr>
        <w:t>inn</w:t>
      </w:r>
      <w:r w:rsidR="00E432D9">
        <w:rPr>
          <w:rFonts w:asciiTheme="minorHAnsi" w:hAnsiTheme="minorHAnsi" w:cs="CIDFont+F1"/>
        </w:rPr>
        <w:t>en</w:t>
      </w:r>
      <w:r w:rsidR="004F749F" w:rsidRPr="004F749F">
        <w:rPr>
          <w:rFonts w:asciiTheme="minorHAnsi" w:hAnsiTheme="minorHAnsi" w:cs="CIDFont+F1"/>
        </w:rPr>
        <w:t>interviews</w:t>
      </w:r>
      <w:proofErr w:type="spellEnd"/>
      <w:r w:rsidR="004F749F" w:rsidRPr="004F749F">
        <w:rPr>
          <w:rFonts w:asciiTheme="minorHAnsi" w:hAnsiTheme="minorHAnsi" w:cs="CIDFont+F1"/>
        </w:rPr>
        <w:t xml:space="preserve"> mit</w:t>
      </w:r>
      <w:r w:rsidR="00E432D9">
        <w:rPr>
          <w:rFonts w:asciiTheme="minorHAnsi" w:hAnsiTheme="minorHAnsi" w:cs="CIDFont+F1"/>
        </w:rPr>
        <w:t xml:space="preserve"> verschiedenen Funktionsträger*innen in insgesamt vier Forschungsverbünden durchgeführt</w:t>
      </w:r>
      <w:r w:rsidR="004F749F" w:rsidRPr="004F749F">
        <w:rPr>
          <w:rFonts w:asciiTheme="minorHAnsi" w:hAnsiTheme="minorHAnsi" w:cs="CIDFont+F1"/>
        </w:rPr>
        <w:t>. Die Auswahl der Verbünde orientiert</w:t>
      </w:r>
      <w:r w:rsidR="00570CFD">
        <w:rPr>
          <w:rFonts w:asciiTheme="minorHAnsi" w:hAnsiTheme="minorHAnsi" w:cs="CIDFont+F1"/>
        </w:rPr>
        <w:t>e</w:t>
      </w:r>
      <w:r w:rsidR="004F749F" w:rsidRPr="004F749F">
        <w:rPr>
          <w:rFonts w:asciiTheme="minorHAnsi" w:hAnsiTheme="minorHAnsi" w:cs="CIDFont+F1"/>
        </w:rPr>
        <w:t xml:space="preserve"> sich ebenso wie der Survey an folgenden </w:t>
      </w:r>
      <w:r w:rsidR="004F749F" w:rsidRPr="004F749F">
        <w:rPr>
          <w:rFonts w:asciiTheme="minorHAnsi" w:hAnsiTheme="minorHAnsi" w:cs="CIDFont+F1"/>
          <w:b/>
        </w:rPr>
        <w:t>Kriterien</w:t>
      </w:r>
      <w:r w:rsidR="004F749F" w:rsidRPr="004F749F">
        <w:rPr>
          <w:rFonts w:asciiTheme="minorHAnsi" w:hAnsiTheme="minorHAnsi" w:cs="CIDFont+F1"/>
        </w:rPr>
        <w:t>:</w:t>
      </w:r>
    </w:p>
    <w:p w14:paraId="72C4B68A" w14:textId="36B5C394" w:rsidR="004F749F" w:rsidRPr="004F749F" w:rsidRDefault="004F749F" w:rsidP="00365957">
      <w:pPr>
        <w:pStyle w:val="Listenabsatz"/>
        <w:keepLines w:val="0"/>
        <w:numPr>
          <w:ilvl w:val="0"/>
          <w:numId w:val="16"/>
        </w:numPr>
        <w:autoSpaceDE w:val="0"/>
        <w:autoSpaceDN w:val="0"/>
        <w:adjustRightInd w:val="0"/>
        <w:spacing w:before="240"/>
        <w:rPr>
          <w:rFonts w:asciiTheme="minorHAnsi" w:hAnsiTheme="minorHAnsi" w:cs="CIDFont+F1"/>
          <w:i/>
        </w:rPr>
      </w:pPr>
      <w:r w:rsidRPr="004F749F">
        <w:rPr>
          <w:rFonts w:asciiTheme="minorHAnsi" w:hAnsiTheme="minorHAnsi" w:cs="CIDFont+F1"/>
          <w:i/>
        </w:rPr>
        <w:t>Homogene und heterogene Verbünde</w:t>
      </w:r>
    </w:p>
    <w:p w14:paraId="7F9BD1F4" w14:textId="7D386279" w:rsidR="004F749F" w:rsidRPr="004F749F" w:rsidRDefault="004F749F" w:rsidP="00365957">
      <w:pPr>
        <w:pStyle w:val="Listenabsatz"/>
        <w:keepLines w:val="0"/>
        <w:numPr>
          <w:ilvl w:val="0"/>
          <w:numId w:val="16"/>
        </w:numPr>
        <w:autoSpaceDE w:val="0"/>
        <w:autoSpaceDN w:val="0"/>
        <w:adjustRightInd w:val="0"/>
        <w:spacing w:before="240"/>
        <w:rPr>
          <w:rFonts w:asciiTheme="minorHAnsi" w:hAnsiTheme="minorHAnsi" w:cs="CIDFont+F1"/>
        </w:rPr>
      </w:pPr>
      <w:r w:rsidRPr="004F749F">
        <w:rPr>
          <w:rFonts w:asciiTheme="minorHAnsi" w:hAnsiTheme="minorHAnsi" w:cs="CIDFont+F1"/>
          <w:i/>
        </w:rPr>
        <w:t>Beendete und laufende Verbünde</w:t>
      </w:r>
      <w:r w:rsidRPr="004F749F">
        <w:rPr>
          <w:rFonts w:asciiTheme="minorHAnsi" w:hAnsiTheme="minorHAnsi" w:cs="CIDFont+F1"/>
        </w:rPr>
        <w:t xml:space="preserve"> mit unterschiedlichen Laufzeiten</w:t>
      </w:r>
    </w:p>
    <w:p w14:paraId="52A89C23" w14:textId="2EDE851A" w:rsidR="004F749F" w:rsidRPr="004F749F" w:rsidRDefault="004F749F" w:rsidP="00365957">
      <w:pPr>
        <w:pStyle w:val="Listenabsatz"/>
        <w:keepLines w:val="0"/>
        <w:numPr>
          <w:ilvl w:val="0"/>
          <w:numId w:val="16"/>
        </w:numPr>
        <w:autoSpaceDE w:val="0"/>
        <w:autoSpaceDN w:val="0"/>
        <w:adjustRightInd w:val="0"/>
        <w:spacing w:before="240"/>
        <w:rPr>
          <w:rFonts w:asciiTheme="minorHAnsi" w:hAnsiTheme="minorHAnsi" w:cs="CIDFont+F1"/>
        </w:rPr>
      </w:pPr>
      <w:r w:rsidRPr="004F749F">
        <w:rPr>
          <w:rFonts w:asciiTheme="minorHAnsi" w:hAnsiTheme="minorHAnsi" w:cs="CIDFont+F1"/>
          <w:i/>
        </w:rPr>
        <w:t>Wissenschaftsbereiche</w:t>
      </w:r>
      <w:r w:rsidRPr="004F749F">
        <w:rPr>
          <w:rFonts w:asciiTheme="minorHAnsi" w:hAnsiTheme="minorHAnsi" w:cs="CIDFont+F1"/>
        </w:rPr>
        <w:t>: Natur-, Technik-, Lebens-, Sozial- und Geisteswissenschaften mit ihren jeweils ganz eigenen Fachkulturen und Arbeitsbedingungen. Bei der Auswahl w</w:t>
      </w:r>
      <w:r w:rsidR="00570CFD">
        <w:rPr>
          <w:rFonts w:asciiTheme="minorHAnsi" w:hAnsiTheme="minorHAnsi" w:cs="CIDFont+F1"/>
        </w:rPr>
        <w:t>u</w:t>
      </w:r>
      <w:r w:rsidRPr="004F749F">
        <w:rPr>
          <w:rFonts w:asciiTheme="minorHAnsi" w:hAnsiTheme="minorHAnsi" w:cs="CIDFont+F1"/>
        </w:rPr>
        <w:t>r</w:t>
      </w:r>
      <w:r w:rsidRPr="004F749F">
        <w:rPr>
          <w:rFonts w:asciiTheme="minorHAnsi" w:hAnsiTheme="minorHAnsi" w:cs="CIDFont+F1"/>
        </w:rPr>
        <w:lastRenderedPageBreak/>
        <w:t>den auch die unterschiedlichen Grade an Interdisziplinarität von Forschungsverbünden berücksichtigt.</w:t>
      </w:r>
    </w:p>
    <w:p w14:paraId="35D8CEA1" w14:textId="5625185E" w:rsidR="004F749F" w:rsidRPr="0063725C" w:rsidRDefault="004F749F" w:rsidP="000724CA">
      <w:pPr>
        <w:pStyle w:val="Listenabsatz"/>
        <w:keepLines w:val="0"/>
        <w:numPr>
          <w:ilvl w:val="0"/>
          <w:numId w:val="16"/>
        </w:numPr>
        <w:autoSpaceDE w:val="0"/>
        <w:autoSpaceDN w:val="0"/>
        <w:adjustRightInd w:val="0"/>
        <w:spacing w:before="240"/>
        <w:rPr>
          <w:rFonts w:asciiTheme="minorHAnsi" w:hAnsiTheme="minorHAnsi" w:cs="CIDFont+F1"/>
        </w:rPr>
      </w:pPr>
      <w:r w:rsidRPr="004F749F">
        <w:rPr>
          <w:rFonts w:asciiTheme="minorHAnsi" w:hAnsiTheme="minorHAnsi" w:cs="CIDFont+F1"/>
          <w:i/>
        </w:rPr>
        <w:t>Förderform</w:t>
      </w:r>
      <w:r w:rsidRPr="004F749F">
        <w:rPr>
          <w:rFonts w:asciiTheme="minorHAnsi" w:hAnsiTheme="minorHAnsi" w:cs="CIDFont+F1"/>
        </w:rPr>
        <w:t>: verschiedene Typen von homogenen Verbünden in Deutschland, die beispielsweise von der DFG als Sonderforschungsbereich, Exzellenzcluster, Forscher</w:t>
      </w:r>
      <w:r w:rsidR="00AF5F09">
        <w:rPr>
          <w:rFonts w:asciiTheme="minorHAnsi" w:hAnsiTheme="minorHAnsi" w:cs="CIDFont+F1"/>
        </w:rPr>
        <w:t>*innen</w:t>
      </w:r>
      <w:r w:rsidRPr="004F749F">
        <w:rPr>
          <w:rFonts w:asciiTheme="minorHAnsi" w:hAnsiTheme="minorHAnsi" w:cs="CIDFont+F1"/>
        </w:rPr>
        <w:t xml:space="preserve">gruppe etc. gefördert werden bzw. worden sind. Damit </w:t>
      </w:r>
      <w:r w:rsidR="000724CA">
        <w:rPr>
          <w:rFonts w:asciiTheme="minorHAnsi" w:hAnsiTheme="minorHAnsi" w:cs="CIDFont+F1"/>
        </w:rPr>
        <w:t>sind</w:t>
      </w:r>
      <w:r w:rsidR="000724CA" w:rsidRPr="0063725C">
        <w:rPr>
          <w:rFonts w:asciiTheme="minorHAnsi" w:hAnsiTheme="minorHAnsi" w:cs="CIDFont+F1"/>
        </w:rPr>
        <w:t xml:space="preserve"> </w:t>
      </w:r>
      <w:r w:rsidRPr="0063725C">
        <w:rPr>
          <w:rFonts w:asciiTheme="minorHAnsi" w:hAnsiTheme="minorHAnsi" w:cs="CIDFont+F1"/>
        </w:rPr>
        <w:t>alle zentralen Organisationsformen kooperativer akademischer Grundlagenforschung präsent. Mit der Förderform verb</w:t>
      </w:r>
      <w:r w:rsidR="000724CA">
        <w:rPr>
          <w:rFonts w:asciiTheme="minorHAnsi" w:hAnsiTheme="minorHAnsi" w:cs="CIDFont+F1"/>
        </w:rPr>
        <w:t>indet</w:t>
      </w:r>
      <w:r w:rsidRPr="0063725C">
        <w:rPr>
          <w:rFonts w:asciiTheme="minorHAnsi" w:hAnsiTheme="minorHAnsi" w:cs="CIDFont+F1"/>
        </w:rPr>
        <w:t xml:space="preserve"> sich eine Fülle weiterer Merkmale, wie Berichtspflichten, Auflagen, Laufzeit, Größe. Diese Merkmale </w:t>
      </w:r>
      <w:r w:rsidR="00570CFD" w:rsidRPr="0063725C">
        <w:rPr>
          <w:rFonts w:asciiTheme="minorHAnsi" w:hAnsiTheme="minorHAnsi" w:cs="CIDFont+F1"/>
        </w:rPr>
        <w:t xml:space="preserve">mussten </w:t>
      </w:r>
      <w:r w:rsidRPr="0063725C">
        <w:rPr>
          <w:rFonts w:asciiTheme="minorHAnsi" w:hAnsiTheme="minorHAnsi" w:cs="CIDFont+F1"/>
        </w:rPr>
        <w:t>auf dieser Stufe nicht gesondert variiert werden, w</w:t>
      </w:r>
      <w:r w:rsidR="00570CFD" w:rsidRPr="0063725C">
        <w:rPr>
          <w:rFonts w:asciiTheme="minorHAnsi" w:hAnsiTheme="minorHAnsi" w:cs="CIDFont+F1"/>
        </w:rPr>
        <w:t>u</w:t>
      </w:r>
      <w:r w:rsidRPr="0063725C">
        <w:rPr>
          <w:rFonts w:asciiTheme="minorHAnsi" w:hAnsiTheme="minorHAnsi" w:cs="CIDFont+F1"/>
        </w:rPr>
        <w:t>rden aber als Kontextmerkmale erfasst. Welche Formen von heterogenen Verbünden ausgewählt werden soll</w:t>
      </w:r>
      <w:r w:rsidR="00570CFD" w:rsidRPr="0063725C">
        <w:rPr>
          <w:rFonts w:asciiTheme="minorHAnsi" w:hAnsiTheme="minorHAnsi" w:cs="CIDFont+F1"/>
        </w:rPr>
        <w:t>t</w:t>
      </w:r>
      <w:r w:rsidRPr="0063725C">
        <w:rPr>
          <w:rFonts w:asciiTheme="minorHAnsi" w:hAnsiTheme="minorHAnsi" w:cs="CIDFont+F1"/>
        </w:rPr>
        <w:t xml:space="preserve">en, </w:t>
      </w:r>
      <w:r w:rsidR="00570CFD" w:rsidRPr="0063725C">
        <w:rPr>
          <w:rFonts w:asciiTheme="minorHAnsi" w:hAnsiTheme="minorHAnsi" w:cs="CIDFont+F1"/>
        </w:rPr>
        <w:t xml:space="preserve">wurde </w:t>
      </w:r>
      <w:r w:rsidRPr="0063725C">
        <w:rPr>
          <w:rFonts w:asciiTheme="minorHAnsi" w:hAnsiTheme="minorHAnsi" w:cs="CIDFont+F1"/>
        </w:rPr>
        <w:t>zu Projektbeginn herausgearbeitet.</w:t>
      </w:r>
    </w:p>
    <w:p w14:paraId="2C885D9F" w14:textId="2AB1E550" w:rsidR="004F749F" w:rsidRPr="004F749F" w:rsidRDefault="004F749F" w:rsidP="00365957">
      <w:pPr>
        <w:pStyle w:val="Listenabsatz"/>
        <w:keepLines w:val="0"/>
        <w:numPr>
          <w:ilvl w:val="0"/>
          <w:numId w:val="16"/>
        </w:numPr>
        <w:autoSpaceDE w:val="0"/>
        <w:autoSpaceDN w:val="0"/>
        <w:adjustRightInd w:val="0"/>
        <w:spacing w:before="240"/>
        <w:rPr>
          <w:rFonts w:ascii="CIDFont+F1" w:hAnsi="CIDFont+F1" w:cs="CIDFont+F1"/>
          <w:sz w:val="24"/>
          <w:szCs w:val="24"/>
        </w:rPr>
      </w:pPr>
      <w:proofErr w:type="spellStart"/>
      <w:r w:rsidRPr="004F749F">
        <w:rPr>
          <w:rFonts w:asciiTheme="minorHAnsi" w:hAnsiTheme="minorHAnsi" w:cs="CIDFont+F1"/>
          <w:i/>
        </w:rPr>
        <w:t>Akteursrolle</w:t>
      </w:r>
      <w:proofErr w:type="spellEnd"/>
      <w:r w:rsidRPr="004F749F">
        <w:rPr>
          <w:rFonts w:asciiTheme="minorHAnsi" w:hAnsiTheme="minorHAnsi" w:cs="CIDFont+F1"/>
        </w:rPr>
        <w:t>: Ausgewählt w</w:t>
      </w:r>
      <w:r w:rsidR="00570CFD">
        <w:rPr>
          <w:rFonts w:asciiTheme="minorHAnsi" w:hAnsiTheme="minorHAnsi" w:cs="CIDFont+F1"/>
        </w:rPr>
        <w:t>u</w:t>
      </w:r>
      <w:r w:rsidRPr="004F749F">
        <w:rPr>
          <w:rFonts w:asciiTheme="minorHAnsi" w:hAnsiTheme="minorHAnsi" w:cs="CIDFont+F1"/>
        </w:rPr>
        <w:t>rden Vertreter</w:t>
      </w:r>
      <w:r w:rsidR="00E92310">
        <w:rPr>
          <w:rFonts w:asciiTheme="minorHAnsi" w:hAnsiTheme="minorHAnsi" w:cs="CIDFont+F1"/>
        </w:rPr>
        <w:t>*innen</w:t>
      </w:r>
      <w:r w:rsidRPr="004F749F">
        <w:rPr>
          <w:rFonts w:asciiTheme="minorHAnsi" w:hAnsiTheme="minorHAnsi" w:cs="CIDFont+F1"/>
        </w:rPr>
        <w:t xml:space="preserve"> der Hochschulleitungen (bei Programmen, in denen formell die Hochschulen – vertreten durch die Leitungen – beteiligt </w:t>
      </w:r>
      <w:r w:rsidR="00570CFD">
        <w:rPr>
          <w:rFonts w:asciiTheme="minorHAnsi" w:hAnsiTheme="minorHAnsi" w:cs="CIDFont+F1"/>
        </w:rPr>
        <w:t>waren</w:t>
      </w:r>
      <w:r w:rsidRPr="004F749F">
        <w:rPr>
          <w:rFonts w:asciiTheme="minorHAnsi" w:hAnsiTheme="minorHAnsi" w:cs="CIDFont+F1"/>
        </w:rPr>
        <w:t>), Wissenschaftler</w:t>
      </w:r>
      <w:r w:rsidR="00E92310">
        <w:rPr>
          <w:rFonts w:asciiTheme="minorHAnsi" w:hAnsiTheme="minorHAnsi" w:cs="CIDFont+F1"/>
        </w:rPr>
        <w:t xml:space="preserve">*innen </w:t>
      </w:r>
      <w:r w:rsidRPr="004F749F">
        <w:rPr>
          <w:rFonts w:asciiTheme="minorHAnsi" w:hAnsiTheme="minorHAnsi" w:cs="CIDFont+F1"/>
        </w:rPr>
        <w:t>in Leitungsfunktionen (z. B. Sprecher</w:t>
      </w:r>
      <w:r w:rsidR="00E92310">
        <w:rPr>
          <w:rFonts w:asciiTheme="minorHAnsi" w:hAnsiTheme="minorHAnsi" w:cs="CIDFont+F1"/>
        </w:rPr>
        <w:t>*</w:t>
      </w:r>
      <w:r w:rsidRPr="004F749F">
        <w:rPr>
          <w:rFonts w:asciiTheme="minorHAnsi" w:hAnsiTheme="minorHAnsi" w:cs="CIDFont+F1"/>
        </w:rPr>
        <w:t>innen von Sonderforschungsbereichen), in Teilleitungsfunktionen (z. B. Teilprojektleiter</w:t>
      </w:r>
      <w:r w:rsidR="00E92310">
        <w:rPr>
          <w:rFonts w:asciiTheme="minorHAnsi" w:hAnsiTheme="minorHAnsi" w:cs="CIDFont+F1"/>
        </w:rPr>
        <w:t>*innen</w:t>
      </w:r>
      <w:r w:rsidRPr="004F749F">
        <w:rPr>
          <w:rFonts w:asciiTheme="minorHAnsi" w:hAnsiTheme="minorHAnsi" w:cs="CIDFont+F1"/>
        </w:rPr>
        <w:t xml:space="preserve"> in </w:t>
      </w:r>
      <w:r>
        <w:rPr>
          <w:rFonts w:asciiTheme="minorHAnsi" w:hAnsiTheme="minorHAnsi" w:cs="CIDFont+F1"/>
        </w:rPr>
        <w:t>F</w:t>
      </w:r>
      <w:r w:rsidRPr="004F749F">
        <w:rPr>
          <w:rFonts w:asciiTheme="minorHAnsi" w:hAnsiTheme="minorHAnsi" w:cs="CIDFont+F1"/>
        </w:rPr>
        <w:t>orscher</w:t>
      </w:r>
      <w:r w:rsidR="00AF5F09">
        <w:rPr>
          <w:rFonts w:asciiTheme="minorHAnsi" w:hAnsiTheme="minorHAnsi" w:cs="CIDFont+F1"/>
        </w:rPr>
        <w:t>*innen</w:t>
      </w:r>
      <w:r w:rsidRPr="004F749F">
        <w:rPr>
          <w:rFonts w:asciiTheme="minorHAnsi" w:hAnsiTheme="minorHAnsi" w:cs="CIDFont+F1"/>
        </w:rPr>
        <w:t>gruppen), in Koordinationsfunktionen (z. B. wissenschaftliche Mitarbeiter</w:t>
      </w:r>
      <w:r w:rsidR="00E92310">
        <w:rPr>
          <w:rFonts w:asciiTheme="minorHAnsi" w:hAnsiTheme="minorHAnsi" w:cs="CIDFont+F1"/>
        </w:rPr>
        <w:t>*</w:t>
      </w:r>
      <w:r w:rsidRPr="004F749F">
        <w:rPr>
          <w:rFonts w:asciiTheme="minorHAnsi" w:hAnsiTheme="minorHAnsi" w:cs="CIDFont+F1"/>
        </w:rPr>
        <w:t>innen als Koordinator</w:t>
      </w:r>
      <w:r w:rsidR="00E92310">
        <w:rPr>
          <w:rFonts w:asciiTheme="minorHAnsi" w:hAnsiTheme="minorHAnsi" w:cs="CIDFont+F1"/>
        </w:rPr>
        <w:t>*</w:t>
      </w:r>
      <w:r w:rsidRPr="004F749F">
        <w:rPr>
          <w:rFonts w:asciiTheme="minorHAnsi" w:hAnsiTheme="minorHAnsi" w:cs="CIDFont+F1"/>
        </w:rPr>
        <w:t xml:space="preserve">innen in Graduiertenkollegs). </w:t>
      </w:r>
    </w:p>
    <w:p w14:paraId="304FC742" w14:textId="61C90105" w:rsidR="00DB406D" w:rsidRDefault="004F749F" w:rsidP="00365957">
      <w:pPr>
        <w:keepLines w:val="0"/>
        <w:autoSpaceDE w:val="0"/>
        <w:autoSpaceDN w:val="0"/>
        <w:adjustRightInd w:val="0"/>
        <w:spacing w:before="240"/>
        <w:rPr>
          <w:rFonts w:asciiTheme="minorHAnsi" w:hAnsiTheme="minorHAnsi" w:cs="CIDFont+F1"/>
        </w:rPr>
      </w:pPr>
      <w:r w:rsidRPr="004F749F">
        <w:rPr>
          <w:rFonts w:asciiTheme="minorHAnsi" w:hAnsiTheme="minorHAnsi" w:cs="CIDFont+F1"/>
        </w:rPr>
        <w:t xml:space="preserve">Aus diesen Vorgaben resultiert </w:t>
      </w:r>
      <w:r w:rsidR="00E432D9">
        <w:rPr>
          <w:rFonts w:asciiTheme="minorHAnsi" w:hAnsiTheme="minorHAnsi" w:cs="CIDFont+F1"/>
        </w:rPr>
        <w:t>eine</w:t>
      </w:r>
      <w:r w:rsidRPr="004F749F">
        <w:rPr>
          <w:rFonts w:asciiTheme="minorHAnsi" w:hAnsiTheme="minorHAnsi" w:cs="CIDFont+F1"/>
        </w:rPr>
        <w:t xml:space="preserve"> Matrix an Merkmalsausprägungen</w:t>
      </w:r>
      <w:r w:rsidR="00E432D9">
        <w:rPr>
          <w:rFonts w:asciiTheme="minorHAnsi" w:hAnsiTheme="minorHAnsi" w:cs="CIDFont+F1"/>
        </w:rPr>
        <w:t xml:space="preserve"> (Tab. 1), die</w:t>
      </w:r>
      <w:r w:rsidRPr="004F749F">
        <w:rPr>
          <w:rFonts w:asciiTheme="minorHAnsi" w:hAnsiTheme="minorHAnsi" w:cs="CIDFont+F1"/>
        </w:rPr>
        <w:t xml:space="preserve"> von vier exemplarischen Verbünden</w:t>
      </w:r>
      <w:r w:rsidR="00E432D9">
        <w:rPr>
          <w:rFonts w:asciiTheme="minorHAnsi" w:hAnsiTheme="minorHAnsi" w:cs="CIDFont+F1"/>
        </w:rPr>
        <w:t xml:space="preserve"> bzw. den Interviewten abgedeckt w</w:t>
      </w:r>
      <w:r w:rsidR="000724CA">
        <w:rPr>
          <w:rFonts w:asciiTheme="minorHAnsi" w:hAnsiTheme="minorHAnsi" w:cs="CIDFont+F1"/>
        </w:rPr>
        <w:t>e</w:t>
      </w:r>
      <w:r w:rsidR="00E432D9">
        <w:rPr>
          <w:rFonts w:asciiTheme="minorHAnsi" w:hAnsiTheme="minorHAnsi" w:cs="CIDFont+F1"/>
        </w:rPr>
        <w:t xml:space="preserve">rden. </w:t>
      </w:r>
    </w:p>
    <w:p w14:paraId="2D64351E" w14:textId="1C219E0F" w:rsidR="004F749F" w:rsidRPr="00A64209" w:rsidRDefault="00E92310" w:rsidP="00A64209">
      <w:pPr>
        <w:pStyle w:val="Beschriftung"/>
        <w:jc w:val="left"/>
      </w:pPr>
      <w:bookmarkStart w:id="47" w:name="_Toc63870156"/>
      <w:r>
        <w:t xml:space="preserve">Tabelle </w:t>
      </w:r>
      <w:r>
        <w:rPr>
          <w:noProof/>
        </w:rPr>
        <w:fldChar w:fldCharType="begin"/>
      </w:r>
      <w:r>
        <w:rPr>
          <w:noProof/>
        </w:rPr>
        <w:instrText xml:space="preserve"> SEQ Tabelle \* ARABIC </w:instrText>
      </w:r>
      <w:r>
        <w:rPr>
          <w:noProof/>
        </w:rPr>
        <w:fldChar w:fldCharType="separate"/>
      </w:r>
      <w:r w:rsidR="00BE3FFF">
        <w:rPr>
          <w:noProof/>
        </w:rPr>
        <w:t>1</w:t>
      </w:r>
      <w:r>
        <w:rPr>
          <w:noProof/>
        </w:rPr>
        <w:fldChar w:fldCharType="end"/>
      </w:r>
      <w:r>
        <w:t>: Kriterien-Matrix für die Auswahl der Verbünde</w:t>
      </w:r>
      <w:bookmarkEnd w:id="47"/>
      <w:r>
        <w:t xml:space="preserve"> </w:t>
      </w:r>
    </w:p>
    <w:p w14:paraId="2FAF58CC" w14:textId="678FC6F1" w:rsidR="00A64209" w:rsidRDefault="004F749F" w:rsidP="00A64209">
      <w:pPr>
        <w:keepLines w:val="0"/>
        <w:autoSpaceDE w:val="0"/>
        <w:autoSpaceDN w:val="0"/>
        <w:adjustRightInd w:val="0"/>
        <w:spacing w:line="360" w:lineRule="auto"/>
        <w:jc w:val="left"/>
        <w:rPr>
          <w:rFonts w:asciiTheme="minorHAnsi" w:hAnsiTheme="minorHAnsi" w:cs="CIDFont+F1"/>
        </w:rPr>
      </w:pPr>
      <w:commentRangeStart w:id="48"/>
      <w:r w:rsidRPr="004F749F">
        <w:rPr>
          <w:rFonts w:asciiTheme="minorHAnsi" w:hAnsiTheme="minorHAnsi" w:cs="CIDFont+F1"/>
          <w:noProof/>
        </w:rPr>
        <w:drawing>
          <wp:inline distT="0" distB="0" distL="0" distR="0" wp14:anchorId="72194D9E" wp14:editId="7EC8BFAE">
            <wp:extent cx="4125686" cy="2639208"/>
            <wp:effectExtent l="0" t="0" r="8255" b="8890"/>
            <wp:docPr id="5" name="Grafik 2">
              <a:extLst xmlns:a="http://schemas.openxmlformats.org/drawingml/2006/main">
                <a:ext uri="{FF2B5EF4-FFF2-40B4-BE49-F238E27FC236}">
                  <a16:creationId xmlns:a16="http://schemas.microsoft.com/office/drawing/2014/main" id="{8D9B3882-21C6-441A-95A2-6EA80007F9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8D9B3882-21C6-441A-95A2-6EA80007F999}"/>
                        </a:ext>
                      </a:extLst>
                    </pic:cNvPr>
                    <pic:cNvPicPr>
                      <a:picLocks noChangeAspect="1"/>
                    </pic:cNvPicPr>
                  </pic:nvPicPr>
                  <pic:blipFill>
                    <a:blip r:embed="rId32"/>
                    <a:stretch>
                      <a:fillRect/>
                    </a:stretch>
                  </pic:blipFill>
                  <pic:spPr>
                    <a:xfrm>
                      <a:off x="0" y="0"/>
                      <a:ext cx="4138019" cy="2647097"/>
                    </a:xfrm>
                    <a:prstGeom prst="rect">
                      <a:avLst/>
                    </a:prstGeom>
                  </pic:spPr>
                </pic:pic>
              </a:graphicData>
            </a:graphic>
          </wp:inline>
        </w:drawing>
      </w:r>
      <w:commentRangeEnd w:id="48"/>
      <w:r w:rsidR="005E024B">
        <w:rPr>
          <w:rStyle w:val="Kommentarzeichen"/>
          <w:rFonts w:ascii="Times New Roman" w:hAnsi="Times New Roman" w:cs="Times New Roman"/>
          <w:snapToGrid w:val="0"/>
          <w:lang w:val="en-US"/>
        </w:rPr>
        <w:commentReference w:id="48"/>
      </w:r>
      <w:r w:rsidR="0007497C">
        <w:rPr>
          <w:rStyle w:val="Funotenzeichen"/>
          <w:rFonts w:cs="Times New Roman"/>
          <w:snapToGrid w:val="0"/>
          <w:sz w:val="16"/>
          <w:szCs w:val="16"/>
          <w:lang w:val="en-US"/>
        </w:rPr>
        <w:footnoteReference w:id="3"/>
      </w:r>
    </w:p>
    <w:p w14:paraId="61FAA36D" w14:textId="5E46AD5D" w:rsidR="00C36D08" w:rsidRDefault="00A64209" w:rsidP="00365957">
      <w:pPr>
        <w:keepLines w:val="0"/>
        <w:autoSpaceDE w:val="0"/>
        <w:autoSpaceDN w:val="0"/>
        <w:adjustRightInd w:val="0"/>
        <w:spacing w:before="240"/>
        <w:rPr>
          <w:rFonts w:asciiTheme="minorHAnsi" w:hAnsiTheme="minorHAnsi" w:cs="CIDFont+F1"/>
        </w:rPr>
      </w:pPr>
      <w:r w:rsidRPr="00A64209">
        <w:rPr>
          <w:rFonts w:asciiTheme="minorHAnsi" w:hAnsiTheme="minorHAnsi" w:cs="CIDFont+F1"/>
        </w:rPr>
        <w:t>Der Feldzugang erfolgte über eine direkte Ansprache per E-Mail.</w:t>
      </w:r>
      <w:r w:rsidR="00414F5D">
        <w:rPr>
          <w:rFonts w:asciiTheme="minorHAnsi" w:hAnsiTheme="minorHAnsi" w:cs="CIDFont+F1"/>
        </w:rPr>
        <w:t xml:space="preserve"> Die Interviews wurden persönlich in den Räumlichkeiten der Befragten (Büro, </w:t>
      </w:r>
      <w:proofErr w:type="spellStart"/>
      <w:r w:rsidR="00414F5D">
        <w:rPr>
          <w:rFonts w:asciiTheme="minorHAnsi" w:hAnsiTheme="minorHAnsi" w:cs="CIDFont+F1"/>
        </w:rPr>
        <w:t>Meetingraum</w:t>
      </w:r>
      <w:proofErr w:type="spellEnd"/>
      <w:r w:rsidR="00414F5D">
        <w:rPr>
          <w:rFonts w:asciiTheme="minorHAnsi" w:hAnsiTheme="minorHAnsi" w:cs="CIDFont+F1"/>
        </w:rPr>
        <w:t>) durchgeführt.</w:t>
      </w:r>
    </w:p>
    <w:p w14:paraId="5B8F0486" w14:textId="784C13A3" w:rsidR="009D7C80" w:rsidRDefault="009D7C80" w:rsidP="009D7C80">
      <w:pPr>
        <w:pStyle w:val="Beschriftung"/>
        <w:keepNext/>
        <w:ind w:left="0" w:firstLine="0"/>
      </w:pPr>
      <w:bookmarkStart w:id="49" w:name="_Toc63870157"/>
      <w:r>
        <w:t xml:space="preserve">Tabelle </w:t>
      </w:r>
      <w:r w:rsidR="000724CA">
        <w:rPr>
          <w:noProof/>
        </w:rPr>
        <w:fldChar w:fldCharType="begin"/>
      </w:r>
      <w:r w:rsidR="000724CA">
        <w:rPr>
          <w:noProof/>
        </w:rPr>
        <w:instrText xml:space="preserve"> SEQ Tabelle \* ARABIC </w:instrText>
      </w:r>
      <w:r w:rsidR="000724CA">
        <w:rPr>
          <w:noProof/>
        </w:rPr>
        <w:fldChar w:fldCharType="separate"/>
      </w:r>
      <w:r w:rsidR="00BE3FFF">
        <w:rPr>
          <w:noProof/>
        </w:rPr>
        <w:t>2</w:t>
      </w:r>
      <w:r w:rsidR="000724CA">
        <w:rPr>
          <w:noProof/>
        </w:rPr>
        <w:fldChar w:fldCharType="end"/>
      </w:r>
      <w:r>
        <w:t>: Sample der Fallstudie 1</w:t>
      </w:r>
      <w:r w:rsidR="006B3449">
        <w:t xml:space="preserve"> der qualitativen Teilstudie der HHU Düsseldorf</w:t>
      </w:r>
      <w:bookmarkEnd w:id="49"/>
    </w:p>
    <w:tbl>
      <w:tblPr>
        <w:tblStyle w:val="Tabellenraster"/>
        <w:tblW w:w="0" w:type="auto"/>
        <w:tblLook w:val="04A0" w:firstRow="1" w:lastRow="0" w:firstColumn="1" w:lastColumn="0" w:noHBand="0" w:noVBand="1"/>
      </w:tblPr>
      <w:tblGrid>
        <w:gridCol w:w="1978"/>
        <w:gridCol w:w="1979"/>
        <w:gridCol w:w="1979"/>
        <w:gridCol w:w="1979"/>
      </w:tblGrid>
      <w:tr w:rsidR="007F1D64" w14:paraId="70CD39C7" w14:textId="21354C74" w:rsidTr="00C87F20">
        <w:tc>
          <w:tcPr>
            <w:tcW w:w="1978" w:type="dxa"/>
          </w:tcPr>
          <w:p w14:paraId="369B633F" w14:textId="01A8EDA5" w:rsidR="007F1D64" w:rsidRPr="00A54F1A" w:rsidRDefault="007F1D64" w:rsidP="00A64209">
            <w:pPr>
              <w:keepLines w:val="0"/>
              <w:autoSpaceDE w:val="0"/>
              <w:autoSpaceDN w:val="0"/>
              <w:adjustRightInd w:val="0"/>
              <w:spacing w:line="360" w:lineRule="auto"/>
              <w:jc w:val="left"/>
              <w:rPr>
                <w:rFonts w:asciiTheme="minorHAnsi" w:hAnsiTheme="minorHAnsi" w:cs="CIDFont+F1"/>
                <w:b/>
              </w:rPr>
            </w:pPr>
            <w:r w:rsidRPr="00A54F1A">
              <w:rPr>
                <w:rFonts w:asciiTheme="minorHAnsi" w:hAnsiTheme="minorHAnsi" w:cs="CIDFont+F1"/>
                <w:b/>
              </w:rPr>
              <w:t>Verbund 1</w:t>
            </w:r>
          </w:p>
        </w:tc>
        <w:tc>
          <w:tcPr>
            <w:tcW w:w="1979" w:type="dxa"/>
          </w:tcPr>
          <w:p w14:paraId="347B0395" w14:textId="5E195D5D" w:rsidR="007F1D64" w:rsidRPr="00A54F1A" w:rsidRDefault="007F1D64" w:rsidP="00A64209">
            <w:pPr>
              <w:keepLines w:val="0"/>
              <w:autoSpaceDE w:val="0"/>
              <w:autoSpaceDN w:val="0"/>
              <w:adjustRightInd w:val="0"/>
              <w:spacing w:line="360" w:lineRule="auto"/>
              <w:jc w:val="left"/>
              <w:rPr>
                <w:rFonts w:asciiTheme="minorHAnsi" w:hAnsiTheme="minorHAnsi" w:cs="CIDFont+F1"/>
                <w:b/>
              </w:rPr>
            </w:pPr>
            <w:r>
              <w:rPr>
                <w:rFonts w:asciiTheme="minorHAnsi" w:hAnsiTheme="minorHAnsi" w:cs="CIDFont+F1"/>
                <w:b/>
              </w:rPr>
              <w:t>Verbund 2</w:t>
            </w:r>
          </w:p>
        </w:tc>
        <w:tc>
          <w:tcPr>
            <w:tcW w:w="1979" w:type="dxa"/>
          </w:tcPr>
          <w:p w14:paraId="6E4539F4" w14:textId="15B39B9A" w:rsidR="007F1D64" w:rsidRPr="00A54F1A" w:rsidRDefault="007F1D64" w:rsidP="00A64209">
            <w:pPr>
              <w:keepLines w:val="0"/>
              <w:autoSpaceDE w:val="0"/>
              <w:autoSpaceDN w:val="0"/>
              <w:adjustRightInd w:val="0"/>
              <w:spacing w:line="360" w:lineRule="auto"/>
              <w:jc w:val="left"/>
              <w:rPr>
                <w:rFonts w:asciiTheme="minorHAnsi" w:hAnsiTheme="minorHAnsi" w:cs="CIDFont+F1"/>
                <w:b/>
              </w:rPr>
            </w:pPr>
            <w:r>
              <w:rPr>
                <w:rFonts w:asciiTheme="minorHAnsi" w:hAnsiTheme="minorHAnsi" w:cs="CIDFont+F1"/>
                <w:b/>
              </w:rPr>
              <w:t>Verbund 3</w:t>
            </w:r>
          </w:p>
        </w:tc>
        <w:tc>
          <w:tcPr>
            <w:tcW w:w="1979" w:type="dxa"/>
          </w:tcPr>
          <w:p w14:paraId="14C2D49C" w14:textId="7F7EC3C7" w:rsidR="007F1D64" w:rsidRPr="00A54F1A" w:rsidRDefault="007F1D64" w:rsidP="00A64209">
            <w:pPr>
              <w:keepLines w:val="0"/>
              <w:autoSpaceDE w:val="0"/>
              <w:autoSpaceDN w:val="0"/>
              <w:adjustRightInd w:val="0"/>
              <w:spacing w:line="360" w:lineRule="auto"/>
              <w:jc w:val="left"/>
              <w:rPr>
                <w:rFonts w:asciiTheme="minorHAnsi" w:hAnsiTheme="minorHAnsi" w:cs="CIDFont+F1"/>
                <w:b/>
              </w:rPr>
            </w:pPr>
            <w:r>
              <w:rPr>
                <w:rFonts w:asciiTheme="minorHAnsi" w:hAnsiTheme="minorHAnsi" w:cs="CIDFont+F1"/>
                <w:b/>
              </w:rPr>
              <w:t xml:space="preserve">Verbund </w:t>
            </w:r>
            <w:r w:rsidR="00667CC0">
              <w:rPr>
                <w:rFonts w:asciiTheme="minorHAnsi" w:hAnsiTheme="minorHAnsi" w:cs="CIDFont+F1"/>
                <w:b/>
              </w:rPr>
              <w:t>X</w:t>
            </w:r>
            <w:r>
              <w:rPr>
                <w:rFonts w:asciiTheme="minorHAnsi" w:hAnsiTheme="minorHAnsi" w:cs="CIDFont+F1"/>
                <w:b/>
              </w:rPr>
              <w:t>*</w:t>
            </w:r>
          </w:p>
        </w:tc>
      </w:tr>
      <w:tr w:rsidR="007F1D64" w14:paraId="63C3E8B7" w14:textId="11632FAE" w:rsidTr="00C87F20">
        <w:tc>
          <w:tcPr>
            <w:tcW w:w="1978" w:type="dxa"/>
          </w:tcPr>
          <w:p w14:paraId="0C2E761E" w14:textId="34F7ABA3" w:rsidR="007F1D64" w:rsidRDefault="007F1D64" w:rsidP="00A64209">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lastRenderedPageBreak/>
              <w:t>Sprecher</w:t>
            </w:r>
          </w:p>
        </w:tc>
        <w:tc>
          <w:tcPr>
            <w:tcW w:w="1979" w:type="dxa"/>
          </w:tcPr>
          <w:p w14:paraId="63599BD3" w14:textId="72FBD646" w:rsidR="007F1D64" w:rsidRDefault="007F1D64" w:rsidP="00A64209">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Co-Sprecherin</w:t>
            </w:r>
          </w:p>
        </w:tc>
        <w:tc>
          <w:tcPr>
            <w:tcW w:w="1979" w:type="dxa"/>
          </w:tcPr>
          <w:p w14:paraId="7FBBD413" w14:textId="62F4C576" w:rsidR="007F1D64" w:rsidRDefault="007F1D64" w:rsidP="00A64209">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Sprecher</w:t>
            </w:r>
          </w:p>
        </w:tc>
        <w:tc>
          <w:tcPr>
            <w:tcW w:w="1979" w:type="dxa"/>
          </w:tcPr>
          <w:p w14:paraId="2528D2DF" w14:textId="528CB1EA" w:rsidR="007F1D64" w:rsidRDefault="007F1D64" w:rsidP="00A64209">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Sprecher</w:t>
            </w:r>
          </w:p>
        </w:tc>
      </w:tr>
      <w:tr w:rsidR="007F1D64" w14:paraId="73228004" w14:textId="2A2E7261" w:rsidTr="00C87F20">
        <w:tc>
          <w:tcPr>
            <w:tcW w:w="1978" w:type="dxa"/>
          </w:tcPr>
          <w:p w14:paraId="6DC3B295" w14:textId="0494A054" w:rsidR="007F1D64" w:rsidRDefault="007F1D64" w:rsidP="00A64209">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PI</w:t>
            </w:r>
            <w:r w:rsidR="0007497C">
              <w:rPr>
                <w:rFonts w:asciiTheme="minorHAnsi" w:hAnsiTheme="minorHAnsi" w:cs="CIDFont+F1"/>
              </w:rPr>
              <w:t xml:space="preserve"> (weiblich)</w:t>
            </w:r>
          </w:p>
        </w:tc>
        <w:tc>
          <w:tcPr>
            <w:tcW w:w="1979" w:type="dxa"/>
          </w:tcPr>
          <w:p w14:paraId="2AC0087D" w14:textId="5956753E" w:rsidR="007F1D64" w:rsidRDefault="007F1D64" w:rsidP="00A64209">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Sprecher</w:t>
            </w:r>
          </w:p>
        </w:tc>
        <w:tc>
          <w:tcPr>
            <w:tcW w:w="1979" w:type="dxa"/>
          </w:tcPr>
          <w:p w14:paraId="24127516" w14:textId="21FDBF06" w:rsidR="007F1D64" w:rsidRDefault="007F1D64" w:rsidP="00A64209">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PI</w:t>
            </w:r>
            <w:r w:rsidR="0007497C">
              <w:rPr>
                <w:rFonts w:asciiTheme="minorHAnsi" w:hAnsiTheme="minorHAnsi" w:cs="CIDFont+F1"/>
              </w:rPr>
              <w:t xml:space="preserve"> (männlich)</w:t>
            </w:r>
          </w:p>
        </w:tc>
        <w:tc>
          <w:tcPr>
            <w:tcW w:w="1979" w:type="dxa"/>
          </w:tcPr>
          <w:p w14:paraId="52E6C403" w14:textId="187588A4" w:rsidR="007F1D64" w:rsidRDefault="007F1D64" w:rsidP="00A64209">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PI</w:t>
            </w:r>
            <w:r w:rsidR="00C6066D">
              <w:rPr>
                <w:rFonts w:asciiTheme="minorHAnsi" w:hAnsiTheme="minorHAnsi" w:cs="CIDFont+F1"/>
              </w:rPr>
              <w:t xml:space="preserve"> (weiblich)</w:t>
            </w:r>
          </w:p>
        </w:tc>
      </w:tr>
      <w:tr w:rsidR="007F1D64" w14:paraId="61CF72BC" w14:textId="79FA7995" w:rsidTr="00C87F20">
        <w:tc>
          <w:tcPr>
            <w:tcW w:w="1978" w:type="dxa"/>
          </w:tcPr>
          <w:p w14:paraId="0D960E0C" w14:textId="461FE074" w:rsidR="007F1D64" w:rsidRDefault="007F1D64" w:rsidP="00A64209">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Koordinatorin</w:t>
            </w:r>
          </w:p>
        </w:tc>
        <w:tc>
          <w:tcPr>
            <w:tcW w:w="1979" w:type="dxa"/>
          </w:tcPr>
          <w:p w14:paraId="79559CB9" w14:textId="77777777" w:rsidR="007F1D64" w:rsidRDefault="007F1D64" w:rsidP="00A64209">
            <w:pPr>
              <w:keepLines w:val="0"/>
              <w:autoSpaceDE w:val="0"/>
              <w:autoSpaceDN w:val="0"/>
              <w:adjustRightInd w:val="0"/>
              <w:spacing w:line="360" w:lineRule="auto"/>
              <w:jc w:val="left"/>
              <w:rPr>
                <w:rFonts w:asciiTheme="minorHAnsi" w:hAnsiTheme="minorHAnsi" w:cs="CIDFont+F1"/>
              </w:rPr>
            </w:pPr>
          </w:p>
        </w:tc>
        <w:tc>
          <w:tcPr>
            <w:tcW w:w="1979" w:type="dxa"/>
          </w:tcPr>
          <w:p w14:paraId="646A6C73" w14:textId="77777777" w:rsidR="007F1D64" w:rsidRDefault="007F1D64" w:rsidP="00A64209">
            <w:pPr>
              <w:keepLines w:val="0"/>
              <w:autoSpaceDE w:val="0"/>
              <w:autoSpaceDN w:val="0"/>
              <w:adjustRightInd w:val="0"/>
              <w:spacing w:line="360" w:lineRule="auto"/>
              <w:jc w:val="left"/>
              <w:rPr>
                <w:rFonts w:asciiTheme="minorHAnsi" w:hAnsiTheme="minorHAnsi" w:cs="CIDFont+F1"/>
              </w:rPr>
            </w:pPr>
          </w:p>
        </w:tc>
        <w:tc>
          <w:tcPr>
            <w:tcW w:w="1979" w:type="dxa"/>
          </w:tcPr>
          <w:p w14:paraId="191748CF" w14:textId="5A6C1ADB" w:rsidR="007F1D64" w:rsidRDefault="007F1D64" w:rsidP="00A64209">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Koordinatorin**</w:t>
            </w:r>
          </w:p>
        </w:tc>
      </w:tr>
    </w:tbl>
    <w:p w14:paraId="7BCE0E63" w14:textId="378424C3" w:rsidR="004D5C4D" w:rsidRDefault="004D5C4D" w:rsidP="00365957">
      <w:pPr>
        <w:keepLines w:val="0"/>
        <w:autoSpaceDE w:val="0"/>
        <w:autoSpaceDN w:val="0"/>
        <w:adjustRightInd w:val="0"/>
        <w:spacing w:before="240"/>
        <w:jc w:val="left"/>
        <w:rPr>
          <w:rFonts w:asciiTheme="minorHAnsi" w:hAnsiTheme="minorHAnsi" w:cs="CIDFont+F1"/>
        </w:rPr>
      </w:pPr>
      <w:r>
        <w:rPr>
          <w:rFonts w:asciiTheme="minorHAnsi" w:hAnsiTheme="minorHAnsi" w:cs="CIDFont+F1"/>
        </w:rPr>
        <w:t xml:space="preserve">*Die Interviews aus diesem Verbund sind effektiv </w:t>
      </w:r>
      <w:r w:rsidR="00861BD5">
        <w:rPr>
          <w:rFonts w:asciiTheme="minorHAnsi" w:hAnsiTheme="minorHAnsi" w:cs="CIDFont+F1"/>
        </w:rPr>
        <w:t xml:space="preserve">nicht </w:t>
      </w:r>
      <w:proofErr w:type="spellStart"/>
      <w:r>
        <w:rPr>
          <w:rFonts w:asciiTheme="minorHAnsi" w:hAnsiTheme="minorHAnsi" w:cs="CIDFont+F1"/>
        </w:rPr>
        <w:t>anonymisierbar</w:t>
      </w:r>
      <w:proofErr w:type="spellEnd"/>
      <w:r>
        <w:rPr>
          <w:rFonts w:asciiTheme="minorHAnsi" w:hAnsiTheme="minorHAnsi" w:cs="CIDFont+F1"/>
        </w:rPr>
        <w:t xml:space="preserve"> und sind daher nicht Bestandteil des Datenpakets.</w:t>
      </w:r>
    </w:p>
    <w:p w14:paraId="19272D5A" w14:textId="1359BBAD" w:rsidR="00365957" w:rsidRPr="00A64209" w:rsidRDefault="004D5C4D" w:rsidP="00FF30CF">
      <w:pPr>
        <w:keepLines w:val="0"/>
        <w:autoSpaceDE w:val="0"/>
        <w:autoSpaceDN w:val="0"/>
        <w:adjustRightInd w:val="0"/>
        <w:spacing w:before="240"/>
        <w:jc w:val="left"/>
        <w:rPr>
          <w:rFonts w:asciiTheme="minorHAnsi" w:hAnsiTheme="minorHAnsi" w:cs="CIDFont+F1"/>
        </w:rPr>
      </w:pPr>
      <w:r>
        <w:rPr>
          <w:rFonts w:asciiTheme="minorHAnsi" w:hAnsiTheme="minorHAnsi" w:cs="CIDFont+F1"/>
        </w:rPr>
        <w:t>**Doppel-Interview mit Sprecher.</w:t>
      </w:r>
    </w:p>
    <w:p w14:paraId="268023FB" w14:textId="2D7DA79B" w:rsidR="00E432D9" w:rsidRPr="00E432D9" w:rsidRDefault="00FA2B57" w:rsidP="00FF30CF">
      <w:pPr>
        <w:pStyle w:val="berschrift3"/>
        <w:spacing w:before="240" w:after="240" w:line="264" w:lineRule="auto"/>
      </w:pPr>
      <w:bookmarkStart w:id="50" w:name="_Toc64617038"/>
      <w:r w:rsidRPr="00E432D9">
        <w:t>Fallstudie 2</w:t>
      </w:r>
      <w:bookmarkEnd w:id="50"/>
    </w:p>
    <w:p w14:paraId="36796678" w14:textId="7D712965" w:rsidR="005A552B" w:rsidRPr="001D38A6" w:rsidRDefault="00E432D9" w:rsidP="00365957">
      <w:pPr>
        <w:pStyle w:val="FlietextmEinzug"/>
        <w:spacing w:before="240"/>
        <w:ind w:firstLine="0"/>
        <w:rPr>
          <w:rFonts w:cs="Calibri"/>
        </w:rPr>
      </w:pPr>
      <w:r>
        <w:rPr>
          <w:rFonts w:cs="Calibri"/>
        </w:rPr>
        <w:t>Für das Sample von heterogenen Universitäts-Unternehmens-Verbünden w</w:t>
      </w:r>
      <w:r w:rsidR="00570CFD">
        <w:rPr>
          <w:rFonts w:cs="Calibri"/>
        </w:rPr>
        <w:t>u</w:t>
      </w:r>
      <w:r>
        <w:rPr>
          <w:rFonts w:cs="Calibri"/>
        </w:rPr>
        <w:t xml:space="preserve">rden drei Verbünde ausgewählt, sodass sich ein möglichst kontrastreiches Bild </w:t>
      </w:r>
      <w:r w:rsidR="00570CFD">
        <w:rPr>
          <w:rFonts w:cs="Calibri"/>
        </w:rPr>
        <w:t>erg</w:t>
      </w:r>
      <w:r w:rsidR="000724CA">
        <w:rPr>
          <w:rFonts w:cs="Calibri"/>
        </w:rPr>
        <w:t>i</w:t>
      </w:r>
      <w:r w:rsidR="00570CFD">
        <w:rPr>
          <w:rFonts w:cs="Calibri"/>
        </w:rPr>
        <w:t>b</w:t>
      </w:r>
      <w:r w:rsidR="000724CA">
        <w:rPr>
          <w:rFonts w:cs="Calibri"/>
        </w:rPr>
        <w:t>t</w:t>
      </w:r>
      <w:r>
        <w:rPr>
          <w:rFonts w:cs="Calibri"/>
        </w:rPr>
        <w:t xml:space="preserve">. Für die Auswahl </w:t>
      </w:r>
      <w:r w:rsidR="00570CFD">
        <w:rPr>
          <w:rFonts w:cs="Calibri"/>
        </w:rPr>
        <w:t xml:space="preserve">waren </w:t>
      </w:r>
      <w:r>
        <w:rPr>
          <w:rFonts w:cs="Calibri"/>
        </w:rPr>
        <w:t>die Merkmale Forschungsfeld, Zusammensetzung und Größe des Verbundes maßgebend. Die drei Verbünde sollen unterschiedliche Kombinationen der Ausprägungen dieser Variablen abdecken. So w</w:t>
      </w:r>
      <w:r w:rsidR="00570CFD">
        <w:rPr>
          <w:rFonts w:cs="Calibri"/>
        </w:rPr>
        <w:t>u</w:t>
      </w:r>
      <w:r>
        <w:rPr>
          <w:rFonts w:cs="Calibri"/>
        </w:rPr>
        <w:t>rden Verbünde mit dem Ziel ingenieurtechnologischer Forschung und Entwicklung berücksichtigt, aber auch Verbünde, die sozialtechnologische Ziele verfolgen, z. B. im Bereich der Nachhaltigkeit. Dabei soll</w:t>
      </w:r>
      <w:r w:rsidR="007A2B7A">
        <w:rPr>
          <w:rFonts w:cs="Calibri"/>
        </w:rPr>
        <w:t>t</w:t>
      </w:r>
      <w:r>
        <w:rPr>
          <w:rFonts w:cs="Calibri"/>
        </w:rPr>
        <w:t xml:space="preserve">en nicht nur Verbünde untersucht werden, in die Großunternehmen eingebunden </w:t>
      </w:r>
      <w:r w:rsidR="00570CFD">
        <w:rPr>
          <w:rFonts w:cs="Calibri"/>
        </w:rPr>
        <w:t>waren</w:t>
      </w:r>
      <w:r>
        <w:rPr>
          <w:rFonts w:cs="Calibri"/>
        </w:rPr>
        <w:t xml:space="preserve">, sondern auch Verbünde mit kleinen und mittleren Unternehmen. </w:t>
      </w:r>
      <w:r w:rsidR="007A0326">
        <w:rPr>
          <w:rFonts w:cs="Calibri"/>
        </w:rPr>
        <w:t xml:space="preserve">Im Zeitraum von April bis </w:t>
      </w:r>
      <w:r w:rsidR="00414F5D">
        <w:rPr>
          <w:rFonts w:cs="Calibri"/>
        </w:rPr>
        <w:t>Juni</w:t>
      </w:r>
      <w:r w:rsidR="007A0326">
        <w:rPr>
          <w:rFonts w:cs="Calibri"/>
        </w:rPr>
        <w:t xml:space="preserve"> 2020 </w:t>
      </w:r>
      <w:r>
        <w:rPr>
          <w:rFonts w:cs="Calibri"/>
        </w:rPr>
        <w:t>w</w:t>
      </w:r>
      <w:r w:rsidR="00570CFD">
        <w:rPr>
          <w:rFonts w:cs="Calibri"/>
        </w:rPr>
        <w:t>u</w:t>
      </w:r>
      <w:r>
        <w:rPr>
          <w:rFonts w:cs="Calibri"/>
        </w:rPr>
        <w:t>rden Träger</w:t>
      </w:r>
      <w:r w:rsidR="00AF5F09">
        <w:rPr>
          <w:rFonts w:cs="Calibri"/>
        </w:rPr>
        <w:t>*innen</w:t>
      </w:r>
      <w:r>
        <w:rPr>
          <w:rFonts w:cs="Calibri"/>
        </w:rPr>
        <w:t xml:space="preserve"> unterschiedlicher Rollen befragt, in jedem Fall</w:t>
      </w:r>
      <w:r w:rsidR="00412C62">
        <w:rPr>
          <w:rFonts w:cs="Calibri"/>
        </w:rPr>
        <w:t xml:space="preserve"> die Person mit Leitungsfunktion. </w:t>
      </w:r>
      <w:r>
        <w:rPr>
          <w:rFonts w:cs="Calibri"/>
        </w:rPr>
        <w:t xml:space="preserve"> </w:t>
      </w:r>
    </w:p>
    <w:p w14:paraId="00502CD0" w14:textId="0B78D996" w:rsidR="00414F5D" w:rsidRPr="00A64209" w:rsidRDefault="00414F5D" w:rsidP="00365957">
      <w:pPr>
        <w:keepLines w:val="0"/>
        <w:autoSpaceDE w:val="0"/>
        <w:autoSpaceDN w:val="0"/>
        <w:adjustRightInd w:val="0"/>
        <w:spacing w:before="240"/>
        <w:rPr>
          <w:rFonts w:asciiTheme="minorHAnsi" w:hAnsiTheme="minorHAnsi" w:cs="CIDFont+F1"/>
        </w:rPr>
      </w:pPr>
      <w:r w:rsidRPr="00A64209">
        <w:rPr>
          <w:rFonts w:asciiTheme="minorHAnsi" w:hAnsiTheme="minorHAnsi" w:cs="CIDFont+F1"/>
        </w:rPr>
        <w:t>Der Feldzugang erfolgte über eine direkte Ansprache per E-Mail.</w:t>
      </w:r>
      <w:r>
        <w:rPr>
          <w:rFonts w:asciiTheme="minorHAnsi" w:hAnsiTheme="minorHAnsi" w:cs="CIDFont+F1"/>
        </w:rPr>
        <w:t xml:space="preserve"> Die Interviews wurden aufgrund der Kontaktbeschränkungen im Zuge der Corona-Pandemie per Videotelefonie (in einem Fall wg. technischer Probleme telefonisch) durchgeführt. Dies hat die Interviewumsetzung nicht beeinträchtigt. Von Vorteil war, dass zum Zeitpunkt der Interviews bereits ein Gewöhnungseffekt hinsichtlich des Führens von Videogesprächen eingetreten war. Daher gab es (mit einer Ausnahme) weder technische Probleme noch war erkennbar, dass die persönliche Zugänglichkeit der Interviewpartner*innen gelitten hätte.</w:t>
      </w:r>
    </w:p>
    <w:p w14:paraId="1A926F73" w14:textId="3884509B" w:rsidR="00414F5D" w:rsidRDefault="00414F5D" w:rsidP="00FA2B57">
      <w:pPr>
        <w:pStyle w:val="FlietextmEinzug"/>
        <w:ind w:firstLine="0"/>
      </w:pPr>
    </w:p>
    <w:p w14:paraId="18E0FDD3" w14:textId="6D769754" w:rsidR="009D7C80" w:rsidRDefault="009D7C80" w:rsidP="00546CDA">
      <w:pPr>
        <w:pStyle w:val="Beschriftung"/>
        <w:keepNext/>
        <w:ind w:left="0" w:firstLine="0"/>
      </w:pPr>
      <w:bookmarkStart w:id="51" w:name="_Toc63870158"/>
      <w:r>
        <w:t xml:space="preserve">Tabelle </w:t>
      </w:r>
      <w:r w:rsidR="000724CA">
        <w:rPr>
          <w:noProof/>
        </w:rPr>
        <w:fldChar w:fldCharType="begin"/>
      </w:r>
      <w:r w:rsidR="000724CA">
        <w:rPr>
          <w:noProof/>
        </w:rPr>
        <w:instrText xml:space="preserve"> SEQ Tabelle \* ARABIC </w:instrText>
      </w:r>
      <w:r w:rsidR="000724CA">
        <w:rPr>
          <w:noProof/>
        </w:rPr>
        <w:fldChar w:fldCharType="separate"/>
      </w:r>
      <w:r w:rsidR="00BE3FFF">
        <w:rPr>
          <w:noProof/>
        </w:rPr>
        <w:t>3</w:t>
      </w:r>
      <w:r w:rsidR="000724CA">
        <w:rPr>
          <w:noProof/>
        </w:rPr>
        <w:fldChar w:fldCharType="end"/>
      </w:r>
      <w:r>
        <w:t>: Sample der Fallstudie 2</w:t>
      </w:r>
      <w:r w:rsidR="006B3449">
        <w:t xml:space="preserve"> der qualitativen Teilstudie der HHU Düsseldorf</w:t>
      </w:r>
      <w:bookmarkEnd w:id="51"/>
    </w:p>
    <w:tbl>
      <w:tblPr>
        <w:tblStyle w:val="Tabellenraster"/>
        <w:tblW w:w="0" w:type="auto"/>
        <w:tblLook w:val="04A0" w:firstRow="1" w:lastRow="0" w:firstColumn="1" w:lastColumn="0" w:noHBand="0" w:noVBand="1"/>
      </w:tblPr>
      <w:tblGrid>
        <w:gridCol w:w="1978"/>
        <w:gridCol w:w="1979"/>
        <w:gridCol w:w="1979"/>
      </w:tblGrid>
      <w:tr w:rsidR="00667CC0" w14:paraId="7DD2D3DB" w14:textId="093F8DAC" w:rsidTr="00C87F20">
        <w:tc>
          <w:tcPr>
            <w:tcW w:w="1978" w:type="dxa"/>
          </w:tcPr>
          <w:p w14:paraId="3064DA65" w14:textId="2BC94C72" w:rsidR="00667CC0" w:rsidRPr="00A54F1A" w:rsidRDefault="00667CC0" w:rsidP="008C0406">
            <w:pPr>
              <w:keepLines w:val="0"/>
              <w:autoSpaceDE w:val="0"/>
              <w:autoSpaceDN w:val="0"/>
              <w:adjustRightInd w:val="0"/>
              <w:spacing w:line="360" w:lineRule="auto"/>
              <w:jc w:val="left"/>
              <w:rPr>
                <w:rFonts w:asciiTheme="minorHAnsi" w:hAnsiTheme="minorHAnsi" w:cs="CIDFont+F1"/>
                <w:b/>
              </w:rPr>
            </w:pPr>
            <w:r w:rsidRPr="00A54F1A">
              <w:rPr>
                <w:rFonts w:asciiTheme="minorHAnsi" w:hAnsiTheme="minorHAnsi" w:cs="CIDFont+F1"/>
                <w:b/>
              </w:rPr>
              <w:t xml:space="preserve">Verbund </w:t>
            </w:r>
            <w:r>
              <w:rPr>
                <w:rFonts w:asciiTheme="minorHAnsi" w:hAnsiTheme="minorHAnsi" w:cs="CIDFont+F1"/>
                <w:b/>
              </w:rPr>
              <w:t>5</w:t>
            </w:r>
          </w:p>
        </w:tc>
        <w:tc>
          <w:tcPr>
            <w:tcW w:w="1979" w:type="dxa"/>
          </w:tcPr>
          <w:p w14:paraId="281B119C" w14:textId="1482BD5D" w:rsidR="00667CC0" w:rsidRPr="00A54F1A" w:rsidRDefault="00667CC0" w:rsidP="008C0406">
            <w:pPr>
              <w:keepLines w:val="0"/>
              <w:autoSpaceDE w:val="0"/>
              <w:autoSpaceDN w:val="0"/>
              <w:adjustRightInd w:val="0"/>
              <w:spacing w:line="360" w:lineRule="auto"/>
              <w:jc w:val="left"/>
              <w:rPr>
                <w:rFonts w:asciiTheme="minorHAnsi" w:hAnsiTheme="minorHAnsi" w:cs="CIDFont+F1"/>
                <w:b/>
              </w:rPr>
            </w:pPr>
            <w:r w:rsidRPr="00A54F1A">
              <w:rPr>
                <w:rFonts w:asciiTheme="minorHAnsi" w:hAnsiTheme="minorHAnsi" w:cs="CIDFont+F1"/>
                <w:b/>
              </w:rPr>
              <w:t xml:space="preserve">Verbund </w:t>
            </w:r>
            <w:r>
              <w:rPr>
                <w:rFonts w:asciiTheme="minorHAnsi" w:hAnsiTheme="minorHAnsi" w:cs="CIDFont+F1"/>
                <w:b/>
              </w:rPr>
              <w:t>6</w:t>
            </w:r>
          </w:p>
        </w:tc>
        <w:tc>
          <w:tcPr>
            <w:tcW w:w="1979" w:type="dxa"/>
          </w:tcPr>
          <w:p w14:paraId="662AA373" w14:textId="3D29A7EC" w:rsidR="00667CC0" w:rsidRPr="00A54F1A" w:rsidRDefault="00667CC0" w:rsidP="008C0406">
            <w:pPr>
              <w:keepLines w:val="0"/>
              <w:autoSpaceDE w:val="0"/>
              <w:autoSpaceDN w:val="0"/>
              <w:adjustRightInd w:val="0"/>
              <w:spacing w:line="360" w:lineRule="auto"/>
              <w:jc w:val="left"/>
              <w:rPr>
                <w:rFonts w:asciiTheme="minorHAnsi" w:hAnsiTheme="minorHAnsi" w:cs="CIDFont+F1"/>
                <w:b/>
              </w:rPr>
            </w:pPr>
            <w:r w:rsidRPr="00A54F1A">
              <w:rPr>
                <w:rFonts w:asciiTheme="minorHAnsi" w:hAnsiTheme="minorHAnsi" w:cs="CIDFont+F1"/>
                <w:b/>
              </w:rPr>
              <w:t xml:space="preserve">Verbund </w:t>
            </w:r>
            <w:r>
              <w:rPr>
                <w:rFonts w:asciiTheme="minorHAnsi" w:hAnsiTheme="minorHAnsi" w:cs="CIDFont+F1"/>
                <w:b/>
              </w:rPr>
              <w:t>Y***</w:t>
            </w:r>
          </w:p>
        </w:tc>
      </w:tr>
      <w:tr w:rsidR="00667CC0" w14:paraId="6C7CDAB9" w14:textId="0CCD53D0" w:rsidTr="00C87F20">
        <w:tc>
          <w:tcPr>
            <w:tcW w:w="1978" w:type="dxa"/>
          </w:tcPr>
          <w:p w14:paraId="24B94773" w14:textId="77777777" w:rsidR="00667CC0" w:rsidRDefault="00667CC0" w:rsidP="008C0406">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Sprecher</w:t>
            </w:r>
          </w:p>
        </w:tc>
        <w:tc>
          <w:tcPr>
            <w:tcW w:w="1979" w:type="dxa"/>
          </w:tcPr>
          <w:p w14:paraId="72F6C6C3" w14:textId="794DFBD4" w:rsidR="00667CC0" w:rsidRDefault="0007497C" w:rsidP="008C0406">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Koordinator</w:t>
            </w:r>
          </w:p>
        </w:tc>
        <w:tc>
          <w:tcPr>
            <w:tcW w:w="1979" w:type="dxa"/>
          </w:tcPr>
          <w:p w14:paraId="3C150EA8" w14:textId="4DFF3EA5" w:rsidR="00667CC0" w:rsidRDefault="00667CC0" w:rsidP="008C0406">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Sprecher</w:t>
            </w:r>
          </w:p>
        </w:tc>
      </w:tr>
      <w:tr w:rsidR="00667CC0" w14:paraId="2E03D2BD" w14:textId="0EE0106F" w:rsidTr="00C87F20">
        <w:tc>
          <w:tcPr>
            <w:tcW w:w="1978" w:type="dxa"/>
          </w:tcPr>
          <w:p w14:paraId="02857BAB" w14:textId="1AC21CC4" w:rsidR="00667CC0" w:rsidRDefault="00667CC0" w:rsidP="008C0406">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PI</w:t>
            </w:r>
            <w:r w:rsidR="0007497C">
              <w:rPr>
                <w:rFonts w:asciiTheme="minorHAnsi" w:hAnsiTheme="minorHAnsi" w:cs="CIDFont+F1"/>
              </w:rPr>
              <w:t xml:space="preserve"> (männlich)</w:t>
            </w:r>
          </w:p>
        </w:tc>
        <w:tc>
          <w:tcPr>
            <w:tcW w:w="1979" w:type="dxa"/>
          </w:tcPr>
          <w:p w14:paraId="55E5FBED" w14:textId="346F5A68" w:rsidR="00667CC0" w:rsidRDefault="00667CC0" w:rsidP="008C0406">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PI</w:t>
            </w:r>
            <w:r w:rsidR="0007497C">
              <w:rPr>
                <w:rFonts w:asciiTheme="minorHAnsi" w:hAnsiTheme="minorHAnsi" w:cs="CIDFont+F1"/>
              </w:rPr>
              <w:t xml:space="preserve"> (männlich)</w:t>
            </w:r>
          </w:p>
        </w:tc>
        <w:tc>
          <w:tcPr>
            <w:tcW w:w="1979" w:type="dxa"/>
          </w:tcPr>
          <w:p w14:paraId="44E33E27" w14:textId="364D6AAC" w:rsidR="00667CC0" w:rsidRDefault="00667CC0" w:rsidP="008C0406">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PI</w:t>
            </w:r>
            <w:r w:rsidR="00C6066D">
              <w:rPr>
                <w:rFonts w:asciiTheme="minorHAnsi" w:hAnsiTheme="minorHAnsi" w:cs="CIDFont+F1"/>
              </w:rPr>
              <w:t xml:space="preserve"> (weiblich)</w:t>
            </w:r>
          </w:p>
        </w:tc>
      </w:tr>
      <w:tr w:rsidR="00667CC0" w14:paraId="6EEB9072" w14:textId="5CD4311D" w:rsidTr="00C87F20">
        <w:tc>
          <w:tcPr>
            <w:tcW w:w="1978" w:type="dxa"/>
          </w:tcPr>
          <w:p w14:paraId="3450F913" w14:textId="2C0C7FDE" w:rsidR="00667CC0" w:rsidRDefault="00667CC0" w:rsidP="008C0406">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Koordinator</w:t>
            </w:r>
          </w:p>
        </w:tc>
        <w:tc>
          <w:tcPr>
            <w:tcW w:w="1979" w:type="dxa"/>
          </w:tcPr>
          <w:p w14:paraId="21700E1E" w14:textId="3FC2E2AF" w:rsidR="00667CC0" w:rsidRDefault="0007497C" w:rsidP="008C0406">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PI (männlich)</w:t>
            </w:r>
          </w:p>
        </w:tc>
        <w:tc>
          <w:tcPr>
            <w:tcW w:w="1979" w:type="dxa"/>
          </w:tcPr>
          <w:p w14:paraId="536D024C" w14:textId="0FC7CB5F" w:rsidR="00667CC0" w:rsidRDefault="00667CC0" w:rsidP="008C0406">
            <w:pPr>
              <w:keepLines w:val="0"/>
              <w:autoSpaceDE w:val="0"/>
              <w:autoSpaceDN w:val="0"/>
              <w:adjustRightInd w:val="0"/>
              <w:spacing w:line="360" w:lineRule="auto"/>
              <w:jc w:val="left"/>
              <w:rPr>
                <w:rFonts w:asciiTheme="minorHAnsi" w:hAnsiTheme="minorHAnsi" w:cs="CIDFont+F1"/>
              </w:rPr>
            </w:pPr>
            <w:r>
              <w:rPr>
                <w:rFonts w:asciiTheme="minorHAnsi" w:hAnsiTheme="minorHAnsi" w:cs="CIDFont+F1"/>
              </w:rPr>
              <w:t>PI</w:t>
            </w:r>
            <w:r w:rsidR="00C6066D">
              <w:rPr>
                <w:rFonts w:asciiTheme="minorHAnsi" w:hAnsiTheme="minorHAnsi" w:cs="CIDFont+F1"/>
              </w:rPr>
              <w:t xml:space="preserve"> (männlich)</w:t>
            </w:r>
          </w:p>
        </w:tc>
      </w:tr>
    </w:tbl>
    <w:p w14:paraId="30EBBC39" w14:textId="4015EADC" w:rsidR="00A54F1A" w:rsidRDefault="00A54F1A" w:rsidP="00FA2B57">
      <w:pPr>
        <w:pStyle w:val="FlietextmEinzug"/>
        <w:ind w:firstLine="0"/>
      </w:pPr>
    </w:p>
    <w:p w14:paraId="23DFD1F7" w14:textId="058D083C" w:rsidR="004D5C4D" w:rsidRPr="00365957" w:rsidRDefault="004D5C4D" w:rsidP="00FA2B57">
      <w:pPr>
        <w:pStyle w:val="FlietextmEinzug"/>
        <w:ind w:firstLine="0"/>
        <w:rPr>
          <w:rFonts w:asciiTheme="minorHAnsi" w:hAnsiTheme="minorHAnsi" w:cs="CIDFont+F1"/>
        </w:rPr>
      </w:pPr>
      <w:r w:rsidRPr="00365957">
        <w:rPr>
          <w:rFonts w:asciiTheme="minorHAnsi" w:hAnsiTheme="minorHAnsi" w:cs="CIDFont+F1"/>
        </w:rPr>
        <w:t>***</w:t>
      </w:r>
      <w:r w:rsidRPr="00D5666C">
        <w:rPr>
          <w:rFonts w:asciiTheme="minorHAnsi" w:hAnsiTheme="minorHAnsi" w:cs="CIDFont+F1"/>
        </w:rPr>
        <w:t xml:space="preserve"> Die Intervie</w:t>
      </w:r>
      <w:r w:rsidR="00365957">
        <w:rPr>
          <w:rFonts w:asciiTheme="minorHAnsi" w:hAnsiTheme="minorHAnsi" w:cs="CIDFont+F1"/>
        </w:rPr>
        <w:t>ws aus diesem Verbund sind</w:t>
      </w:r>
      <w:r w:rsidRPr="00D5666C">
        <w:rPr>
          <w:rFonts w:asciiTheme="minorHAnsi" w:hAnsiTheme="minorHAnsi" w:cs="CIDFont+F1"/>
        </w:rPr>
        <w:t xml:space="preserve"> effektiv </w:t>
      </w:r>
      <w:r w:rsidR="00365957">
        <w:rPr>
          <w:rFonts w:asciiTheme="minorHAnsi" w:hAnsiTheme="minorHAnsi" w:cs="CIDFont+F1"/>
        </w:rPr>
        <w:t xml:space="preserve">nicht </w:t>
      </w:r>
      <w:proofErr w:type="spellStart"/>
      <w:r w:rsidRPr="00D5666C">
        <w:rPr>
          <w:rFonts w:asciiTheme="minorHAnsi" w:hAnsiTheme="minorHAnsi" w:cs="CIDFont+F1"/>
        </w:rPr>
        <w:t>anonymisierbar</w:t>
      </w:r>
      <w:proofErr w:type="spellEnd"/>
      <w:r w:rsidRPr="00D5666C">
        <w:rPr>
          <w:rFonts w:asciiTheme="minorHAnsi" w:hAnsiTheme="minorHAnsi" w:cs="CIDFont+F1"/>
        </w:rPr>
        <w:t xml:space="preserve"> und sind daher nicht Bestandteil des Datenpakets.</w:t>
      </w:r>
    </w:p>
    <w:p w14:paraId="6F0C4B6A" w14:textId="7D6E64F3" w:rsidR="00D73599" w:rsidRDefault="00D73599" w:rsidP="00FF30CF">
      <w:pPr>
        <w:pStyle w:val="berschrift2"/>
        <w:spacing w:before="240" w:after="240" w:line="264" w:lineRule="auto"/>
        <w:ind w:left="578" w:hanging="578"/>
        <w:rPr>
          <w:rFonts w:eastAsiaTheme="majorEastAsia"/>
        </w:rPr>
      </w:pPr>
      <w:bookmarkStart w:id="52" w:name="_Toc428531631"/>
      <w:bookmarkStart w:id="53" w:name="_Toc64617039"/>
      <w:r w:rsidRPr="00D73599">
        <w:rPr>
          <w:rFonts w:eastAsiaTheme="majorEastAsia"/>
        </w:rPr>
        <w:lastRenderedPageBreak/>
        <w:t>Datenauswertung</w:t>
      </w:r>
      <w:bookmarkEnd w:id="53"/>
    </w:p>
    <w:p w14:paraId="27B89FEC" w14:textId="7FCB3376" w:rsidR="007E0CFD" w:rsidRPr="007E0CFD" w:rsidRDefault="00BB7A77" w:rsidP="00FF30CF">
      <w:pPr>
        <w:pStyle w:val="berschrift3"/>
        <w:spacing w:before="240" w:after="240" w:line="264" w:lineRule="auto"/>
        <w:rPr>
          <w:rFonts w:eastAsiaTheme="majorEastAsia"/>
        </w:rPr>
      </w:pPr>
      <w:bookmarkStart w:id="54" w:name="_Toc64617040"/>
      <w:r>
        <w:rPr>
          <w:rFonts w:eastAsiaTheme="majorEastAsia"/>
        </w:rPr>
        <w:t>Qualitative Inhaltsanalyse</w:t>
      </w:r>
      <w:bookmarkEnd w:id="54"/>
      <w:r>
        <w:rPr>
          <w:rFonts w:eastAsiaTheme="majorEastAsia"/>
        </w:rPr>
        <w:t xml:space="preserve"> </w:t>
      </w:r>
    </w:p>
    <w:p w14:paraId="39D94A0A" w14:textId="39CF5AA8" w:rsidR="007E0CFD" w:rsidRDefault="007E0CFD" w:rsidP="00567C1F">
      <w:r>
        <w:t xml:space="preserve">Die Datenauswertung erfolgte nach dem </w:t>
      </w:r>
      <w:r w:rsidR="00567C1F">
        <w:t>Ansatz</w:t>
      </w:r>
      <w:r>
        <w:t xml:space="preserve"> der Qualitativen Inhaltsanalyse von Expert</w:t>
      </w:r>
      <w:r w:rsidR="00AF5F09">
        <w:t>*</w:t>
      </w:r>
      <w:proofErr w:type="spellStart"/>
      <w:r w:rsidR="00AF5F09">
        <w:t>inn</w:t>
      </w:r>
      <w:r>
        <w:t>eninterviews</w:t>
      </w:r>
      <w:proofErr w:type="spellEnd"/>
      <w:r>
        <w:t xml:space="preserve"> nach Gläser und Laudel (2009). Bei dieser Methode</w:t>
      </w:r>
      <w:r w:rsidRPr="002E1805">
        <w:t xml:space="preserve"> </w:t>
      </w:r>
      <w:r w:rsidRPr="007E0CFD">
        <w:t xml:space="preserve">werden </w:t>
      </w:r>
      <w:r w:rsidRPr="000C0238">
        <w:t>Informationen extrahiert</w:t>
      </w:r>
      <w:r w:rsidRPr="007E0CFD">
        <w:t xml:space="preserve"> und getrennt vom Text weiterverarbeitet</w:t>
      </w:r>
      <w:r>
        <w:t>. D</w:t>
      </w:r>
      <w:r w:rsidRPr="007E0CFD">
        <w:t xml:space="preserve">as </w:t>
      </w:r>
      <w:r w:rsidRPr="000C0238">
        <w:t>Kategoriensystem</w:t>
      </w:r>
      <w:r w:rsidRPr="007E0CFD">
        <w:t xml:space="preserve"> wird ex ante entwickelt (</w:t>
      </w:r>
      <w:r>
        <w:t xml:space="preserve">hierdurch </w:t>
      </w:r>
      <w:r w:rsidRPr="007E0CFD">
        <w:t xml:space="preserve">eignet </w:t>
      </w:r>
      <w:r>
        <w:t xml:space="preserve">es </w:t>
      </w:r>
      <w:r w:rsidRPr="007E0CFD">
        <w:t xml:space="preserve">sich für theoriegeleitete Verfahren), wird aber im Zuge der Auswertung </w:t>
      </w:r>
      <w:r w:rsidRPr="000C0238">
        <w:t>laufend weiterentwickelt</w:t>
      </w:r>
      <w:r>
        <w:t xml:space="preserve"> (bis zum letzten Interview). V</w:t>
      </w:r>
      <w:r w:rsidRPr="007E0CFD">
        <w:t>erwendet</w:t>
      </w:r>
      <w:r w:rsidRPr="000C0238">
        <w:t xml:space="preserve"> </w:t>
      </w:r>
      <w:r>
        <w:t xml:space="preserve">werden </w:t>
      </w:r>
      <w:r w:rsidRPr="000C0238">
        <w:t>offene Kategorien</w:t>
      </w:r>
      <w:r>
        <w:t xml:space="preserve">, d. h. die </w:t>
      </w:r>
      <w:r w:rsidRPr="007E0CFD">
        <w:t>Ausprägungen</w:t>
      </w:r>
      <w:r>
        <w:t xml:space="preserve"> sind</w:t>
      </w:r>
      <w:r w:rsidRPr="007E0CFD">
        <w:t xml:space="preserve"> nicht</w:t>
      </w:r>
      <w:r>
        <w:t xml:space="preserve"> vorgegeben und nominalskaliert. Es erfolgen </w:t>
      </w:r>
      <w:r w:rsidRPr="007E0CFD">
        <w:t>keine Häufigkeitsanalysen, sondern</w:t>
      </w:r>
      <w:r w:rsidRPr="000C0238">
        <w:t xml:space="preserve"> </w:t>
      </w:r>
      <w:r>
        <w:t xml:space="preserve">eine </w:t>
      </w:r>
      <w:proofErr w:type="spellStart"/>
      <w:r w:rsidRPr="000C0238">
        <w:t>mechanismenorientierte</w:t>
      </w:r>
      <w:proofErr w:type="spellEnd"/>
      <w:r w:rsidRPr="000C0238">
        <w:t xml:space="preserve"> Erklärungsstrategie</w:t>
      </w:r>
      <w:r>
        <w:t xml:space="preserve"> wird verfolgt</w:t>
      </w:r>
      <w:r w:rsidRPr="007E0CFD">
        <w:t xml:space="preserve">: </w:t>
      </w:r>
      <w:r>
        <w:t xml:space="preserve">Im Fokus stehen die </w:t>
      </w:r>
      <w:r w:rsidRPr="007E0CFD">
        <w:t>Identifizierung von Kausalbeziehungen</w:t>
      </w:r>
      <w:r>
        <w:t xml:space="preserve"> und</w:t>
      </w:r>
      <w:r w:rsidRPr="007E0CFD">
        <w:t xml:space="preserve"> </w:t>
      </w:r>
      <w:r>
        <w:t xml:space="preserve">die </w:t>
      </w:r>
      <w:r w:rsidRPr="007E0CFD">
        <w:t>Aufdeckung von Zusammenhängen</w:t>
      </w:r>
      <w:r>
        <w:t>,</w:t>
      </w:r>
      <w:r w:rsidRPr="007E0CFD">
        <w:t xml:space="preserve"> </w:t>
      </w:r>
      <w:r>
        <w:t>einschließlich</w:t>
      </w:r>
      <w:r w:rsidRPr="007E0CFD">
        <w:t xml:space="preserve"> intendierte</w:t>
      </w:r>
      <w:r>
        <w:t>r</w:t>
      </w:r>
      <w:r w:rsidRPr="007E0CFD">
        <w:t xml:space="preserve"> Wirkungen</w:t>
      </w:r>
      <w:r>
        <w:t xml:space="preserve"> bzw. funktionaler Beziehungen. Die Methode legt ein weites Kausalitätsverständnis zugrunde, indem</w:t>
      </w:r>
      <w:r w:rsidRPr="007E0CFD">
        <w:t xml:space="preserve"> Beziehungen</w:t>
      </w:r>
      <w:r>
        <w:t xml:space="preserve">, Wechselwirkungen und Korrelationen </w:t>
      </w:r>
      <w:r w:rsidRPr="007E0CFD">
        <w:t>zwischen Variablen offen</w:t>
      </w:r>
      <w:r>
        <w:t>ge</w:t>
      </w:r>
      <w:r w:rsidRPr="007E0CFD">
        <w:t>halten</w:t>
      </w:r>
      <w:r>
        <w:t xml:space="preserve"> werden.</w:t>
      </w:r>
    </w:p>
    <w:p w14:paraId="7AD4B5FE" w14:textId="77777777" w:rsidR="00DB406D" w:rsidRDefault="00DB406D" w:rsidP="00567C1F"/>
    <w:p w14:paraId="1A591FD5" w14:textId="586FE7CF" w:rsidR="007E0CFD" w:rsidRDefault="007E0CFD" w:rsidP="00FF30CF">
      <w:pPr>
        <w:pStyle w:val="berschrift3"/>
        <w:spacing w:before="240" w:after="240" w:line="264" w:lineRule="auto"/>
        <w:rPr>
          <w:rFonts w:eastAsiaTheme="majorEastAsia"/>
        </w:rPr>
      </w:pPr>
      <w:bookmarkStart w:id="55" w:name="_Toc64617041"/>
      <w:r>
        <w:rPr>
          <w:rFonts w:eastAsiaTheme="majorEastAsia"/>
        </w:rPr>
        <w:t>Vorbereitung</w:t>
      </w:r>
      <w:bookmarkEnd w:id="55"/>
    </w:p>
    <w:p w14:paraId="37110C47" w14:textId="55A1BA4C" w:rsidR="00AC7B67" w:rsidRDefault="007E0CFD" w:rsidP="000C0238">
      <w:r>
        <w:t xml:space="preserve">Zunächst wurde ein </w:t>
      </w:r>
      <w:r w:rsidRPr="000C0238">
        <w:t>Suchraster</w:t>
      </w:r>
      <w:r w:rsidRPr="007E0CFD">
        <w:t xml:space="preserve"> erstellt, das ausgehend von theoretischen </w:t>
      </w:r>
      <w:r>
        <w:t>Vorüberlegungen konstruiert wurde.</w:t>
      </w:r>
      <w:r w:rsidR="00AC7B67">
        <w:t xml:space="preserve"> G</w:t>
      </w:r>
      <w:r w:rsidRPr="007E0CFD">
        <w:t>rundlegende Auswertungskategorien</w:t>
      </w:r>
      <w:r w:rsidR="00AC7B67">
        <w:t xml:space="preserve"> </w:t>
      </w:r>
      <w:r w:rsidR="000724CA">
        <w:t xml:space="preserve">sind </w:t>
      </w:r>
      <w:r w:rsidR="00AC7B67">
        <w:t>die Definition und</w:t>
      </w:r>
      <w:r w:rsidRPr="007E0CFD">
        <w:t xml:space="preserve"> Indikatore</w:t>
      </w:r>
      <w:r w:rsidR="00AC7B67">
        <w:t xml:space="preserve">n sowie die </w:t>
      </w:r>
      <w:r w:rsidRPr="007E0CFD">
        <w:t>Zeitdimension und Sachdimension einer jeden Variable</w:t>
      </w:r>
      <w:r w:rsidR="00801458">
        <w:t>n</w:t>
      </w:r>
      <w:r w:rsidRPr="007E0CFD">
        <w:t xml:space="preserve">. Zudem </w:t>
      </w:r>
      <w:r w:rsidR="000724CA">
        <w:t xml:space="preserve">gibt </w:t>
      </w:r>
      <w:r w:rsidR="00AC7B67">
        <w:t xml:space="preserve">es </w:t>
      </w:r>
      <w:r w:rsidRPr="007E0CFD">
        <w:t xml:space="preserve">zwei Felder für </w:t>
      </w:r>
      <w:r w:rsidRPr="000C0238">
        <w:t>Kausalzusammenhänge</w:t>
      </w:r>
      <w:r w:rsidRPr="007E0CFD">
        <w:t xml:space="preserve"> (Ursache und Wirkung als Relationen zwischen Variablen)</w:t>
      </w:r>
      <w:r w:rsidR="00AC7B67">
        <w:t>. Ergänzt wurde darüber hinaus die Sozialdimension. Z</w:t>
      </w:r>
      <w:r w:rsidRPr="00AC7B67">
        <w:t xml:space="preserve">usätzliche Auswertungskategorien, die </w:t>
      </w:r>
      <w:r w:rsidRPr="000C0238">
        <w:t xml:space="preserve">Informationen über Handlungen </w:t>
      </w:r>
      <w:r w:rsidRPr="007E0CFD">
        <w:t>aufnehmen,</w:t>
      </w:r>
      <w:r w:rsidR="00AC7B67">
        <w:t xml:space="preserve"> wurden ergänzt, da in diesen</w:t>
      </w:r>
      <w:r w:rsidRPr="007E0CFD">
        <w:t xml:space="preserve"> laut Gläser und Laudel </w:t>
      </w:r>
      <w:r w:rsidR="00AC7B67">
        <w:t xml:space="preserve">(2009) </w:t>
      </w:r>
      <w:r w:rsidRPr="007E0CFD">
        <w:t>häufig Kausa</w:t>
      </w:r>
      <w:r w:rsidR="00AC7B67">
        <w:t xml:space="preserve">lmechanismen zu erkennen sind. Bereits </w:t>
      </w:r>
      <w:r w:rsidRPr="007E0CFD">
        <w:t xml:space="preserve">während </w:t>
      </w:r>
      <w:r w:rsidR="00AC7B67">
        <w:t xml:space="preserve">der </w:t>
      </w:r>
      <w:r w:rsidRPr="007E0CFD">
        <w:t>Erhebung</w:t>
      </w:r>
      <w:r w:rsidR="00AC7B67">
        <w:t xml:space="preserve"> wurde überprüft, ob die</w:t>
      </w:r>
      <w:r w:rsidRPr="007E0CFD">
        <w:t xml:space="preserve"> Variablen und Dimensionen zweckmäßig konstruiert und definiert</w:t>
      </w:r>
      <w:r w:rsidR="00AC7B67">
        <w:t xml:space="preserve"> sind</w:t>
      </w:r>
      <w:r w:rsidRPr="007E0CFD">
        <w:t>, so dass sie eine Abgrenzu</w:t>
      </w:r>
      <w:r w:rsidR="00AC7B67">
        <w:t>ng zwischen Phänomenen im empirischen</w:t>
      </w:r>
      <w:r w:rsidRPr="007E0CFD">
        <w:t xml:space="preserve"> Mater</w:t>
      </w:r>
      <w:r w:rsidR="00AC7B67">
        <w:t xml:space="preserve">ial erlauben. </w:t>
      </w:r>
    </w:p>
    <w:p w14:paraId="548D7413" w14:textId="77777777" w:rsidR="00ED5CF8" w:rsidRDefault="00ED5CF8" w:rsidP="000C0238"/>
    <w:p w14:paraId="0BD39743" w14:textId="346D18F7" w:rsidR="00AC7B67" w:rsidRDefault="00AC7B67" w:rsidP="001D5D94">
      <w:pPr>
        <w:pStyle w:val="berschrift3"/>
        <w:spacing w:before="240" w:after="240" w:line="264" w:lineRule="auto"/>
        <w:rPr>
          <w:rFonts w:eastAsiaTheme="majorEastAsia"/>
        </w:rPr>
      </w:pPr>
      <w:bookmarkStart w:id="56" w:name="_Toc64617042"/>
      <w:r>
        <w:rPr>
          <w:rFonts w:eastAsiaTheme="majorEastAsia"/>
        </w:rPr>
        <w:t>Durchführung in drei Schritten</w:t>
      </w:r>
      <w:bookmarkEnd w:id="56"/>
    </w:p>
    <w:p w14:paraId="7A7F25C1" w14:textId="58DFBD4A" w:rsidR="00AC7B67" w:rsidRDefault="00AC7B67" w:rsidP="00AC7B67">
      <w:r w:rsidRPr="000C0238">
        <w:rPr>
          <w:rFonts w:eastAsiaTheme="majorEastAsia"/>
          <w:b/>
        </w:rPr>
        <w:t>1) Extraktion:</w:t>
      </w:r>
      <w:r>
        <w:rPr>
          <w:rFonts w:eastAsiaTheme="majorEastAsia"/>
        </w:rPr>
        <w:t xml:space="preserve"> R</w:t>
      </w:r>
      <w:r>
        <w:t xml:space="preserve">elevante </w:t>
      </w:r>
      <w:r w:rsidRPr="002E1805">
        <w:t xml:space="preserve">Textstellen </w:t>
      </w:r>
      <w:r>
        <w:t>wurden entnommen und entweder</w:t>
      </w:r>
      <w:r w:rsidRPr="002E1805">
        <w:t xml:space="preserve"> in </w:t>
      </w:r>
      <w:r>
        <w:t xml:space="preserve">das </w:t>
      </w:r>
      <w:r w:rsidRPr="002E1805">
        <w:t>Kategoriensystem</w:t>
      </w:r>
      <w:r>
        <w:t xml:space="preserve"> eingetragen</w:t>
      </w:r>
      <w:r w:rsidRPr="002E1805">
        <w:t xml:space="preserve"> </w:t>
      </w:r>
      <w:r>
        <w:t xml:space="preserve">oder dieses angepasst, indem </w:t>
      </w:r>
      <w:r w:rsidRPr="002E1805">
        <w:t xml:space="preserve">Dimensionen existierender Kategorien </w:t>
      </w:r>
      <w:r>
        <w:t xml:space="preserve">verändert oder neue Kategorien geschaffen wurden. </w:t>
      </w:r>
      <w:r w:rsidRPr="002E1805">
        <w:t>Extraktionsregeln h</w:t>
      </w:r>
      <w:r>
        <w:t>a</w:t>
      </w:r>
      <w:r w:rsidRPr="002E1805">
        <w:t xml:space="preserve">lfen bei </w:t>
      </w:r>
      <w:r>
        <w:t xml:space="preserve">der </w:t>
      </w:r>
      <w:r w:rsidRPr="002E1805">
        <w:t xml:space="preserve">Zuordnung </w:t>
      </w:r>
      <w:r>
        <w:t xml:space="preserve">von Textstellen zu Kategorien. </w:t>
      </w:r>
      <w:r w:rsidRPr="002E1805">
        <w:t xml:space="preserve">Ergebnis </w:t>
      </w:r>
      <w:r>
        <w:t xml:space="preserve">der Extraktion </w:t>
      </w:r>
      <w:r w:rsidRPr="002E1805">
        <w:t>sind Extraktionstabellen</w:t>
      </w:r>
      <w:r>
        <w:t>.</w:t>
      </w:r>
    </w:p>
    <w:p w14:paraId="56F15BA8" w14:textId="77777777" w:rsidR="00AC7B67" w:rsidRDefault="00AC7B67" w:rsidP="00AC7B67"/>
    <w:p w14:paraId="39B6063E" w14:textId="77777777" w:rsidR="00AC7B67" w:rsidRDefault="00AC7B67" w:rsidP="00AC7B67">
      <w:r w:rsidRPr="000C0238">
        <w:rPr>
          <w:b/>
        </w:rPr>
        <w:t>2) Aufbereitung:</w:t>
      </w:r>
      <w:r>
        <w:t xml:space="preserve"> Die Ergebnisse der Extraktion wurden </w:t>
      </w:r>
      <w:r w:rsidRPr="002E1805">
        <w:t>nach zeitlichen oder sachlichen Aspekten</w:t>
      </w:r>
      <w:r>
        <w:t xml:space="preserve"> sortiert und zusammengefasst. Dabei erfolgte eine </w:t>
      </w:r>
      <w:r w:rsidRPr="002E1805">
        <w:t>Prüfung auf Redundanzen und Widersprüche</w:t>
      </w:r>
      <w:r>
        <w:t xml:space="preserve"> sowie eine F</w:t>
      </w:r>
      <w:r w:rsidRPr="002E1805">
        <w:t>ehlerkorrektur</w:t>
      </w:r>
      <w:r>
        <w:t>.</w:t>
      </w:r>
    </w:p>
    <w:p w14:paraId="644D2B32" w14:textId="77777777" w:rsidR="00AC7B67" w:rsidRDefault="00AC7B67" w:rsidP="00AC7B67"/>
    <w:p w14:paraId="6BCAFA00" w14:textId="4E1DA5AA" w:rsidR="00AC7B67" w:rsidRDefault="00AC7B67" w:rsidP="00AC7B67">
      <w:r>
        <w:lastRenderedPageBreak/>
        <w:t xml:space="preserve">3) </w:t>
      </w:r>
      <w:r w:rsidRPr="000C0238">
        <w:rPr>
          <w:b/>
        </w:rPr>
        <w:t>Auswertung:</w:t>
      </w:r>
      <w:r w:rsidRPr="002E1805">
        <w:t xml:space="preserve"> </w:t>
      </w:r>
      <w:r>
        <w:t xml:space="preserve">Hierbei erfolgte eine </w:t>
      </w:r>
      <w:r w:rsidRPr="002E1805">
        <w:t>Analyse von fallimmanenten und fallübergreifenden Zusammenhängen (</w:t>
      </w:r>
      <w:r>
        <w:t xml:space="preserve">z. B. </w:t>
      </w:r>
      <w:r w:rsidRPr="002E1805">
        <w:t>berichtete Kausalbeziehungen, gemeinsames Auftreten von Merkmals</w:t>
      </w:r>
      <w:r>
        <w:t>ausprägungen, Typisierungen). Dabei wurde auf eine s</w:t>
      </w:r>
      <w:r w:rsidRPr="002E1805">
        <w:t>trikte Orientierung an den Forschungsfragen</w:t>
      </w:r>
      <w:r>
        <w:t xml:space="preserve"> geachtet. Ansonsten war die Auswert</w:t>
      </w:r>
      <w:r w:rsidRPr="002E1805">
        <w:t>ung</w:t>
      </w:r>
      <w:r>
        <w:t xml:space="preserve"> gering formalisiert. B</w:t>
      </w:r>
      <w:r w:rsidRPr="002E1805">
        <w:t xml:space="preserve">ei geringer Fallzahl </w:t>
      </w:r>
      <w:r>
        <w:t xml:space="preserve">erfolgte entweder eine </w:t>
      </w:r>
      <w:r w:rsidRPr="002E1805">
        <w:t>vergleichende Analyse von Kausalzusammenhängen</w:t>
      </w:r>
      <w:r>
        <w:t xml:space="preserve"> oder eine Typisierung, d. h. eine</w:t>
      </w:r>
      <w:r w:rsidRPr="002E1805">
        <w:t xml:space="preserve"> Gruppierung von Fällen entspreche</w:t>
      </w:r>
      <w:r>
        <w:t>nd ihrer Merkmalsausprägungen. D</w:t>
      </w:r>
      <w:r w:rsidRPr="002E1805">
        <w:t>rei Abstraktionsebenen von Kausalitä</w:t>
      </w:r>
      <w:r w:rsidR="00B52E2A">
        <w:t>t</w:t>
      </w:r>
      <w:r>
        <w:t xml:space="preserve"> wurden berücksichtigt: 1. berichtete  </w:t>
      </w:r>
      <w:r w:rsidRPr="002E1805">
        <w:t>Kausalzusammenhänge, 2. eigene Rekonstruktion von Kausalmechanismen (</w:t>
      </w:r>
      <w:r>
        <w:t xml:space="preserve">d. h. </w:t>
      </w:r>
      <w:r w:rsidRPr="002E1805">
        <w:t xml:space="preserve">Einbezug aller verfügbarer Informationen über einen Fall, Aufklärung von Widersprüchen), </w:t>
      </w:r>
      <w:r>
        <w:t xml:space="preserve">und </w:t>
      </w:r>
      <w:r w:rsidRPr="002E1805">
        <w:t>3. Erklärung von Kausalzusammenhängen durch Fehlen oder Au</w:t>
      </w:r>
      <w:r>
        <w:t>ftreten bestimmter Bedingungen.</w:t>
      </w:r>
      <w:r w:rsidRPr="002E1805">
        <w:t xml:space="preserve"> </w:t>
      </w:r>
    </w:p>
    <w:p w14:paraId="3B5EDEBA" w14:textId="77777777" w:rsidR="00CF5332" w:rsidRPr="001C7718" w:rsidRDefault="00CF5332" w:rsidP="001D5D94">
      <w:pPr>
        <w:pStyle w:val="berschrift1"/>
        <w:spacing w:before="240" w:after="240"/>
        <w:ind w:left="431" w:hanging="431"/>
        <w:rPr>
          <w:rFonts w:asciiTheme="minorHAnsi" w:hAnsiTheme="minorHAnsi"/>
        </w:rPr>
      </w:pPr>
      <w:bookmarkStart w:id="57" w:name="_Toc450853189"/>
      <w:bookmarkStart w:id="58" w:name="_Ref457569722"/>
      <w:bookmarkStart w:id="59" w:name="_Ref457572388"/>
      <w:bookmarkStart w:id="60" w:name="_Ref457574460"/>
      <w:bookmarkStart w:id="61" w:name="_Ref457575101"/>
      <w:bookmarkStart w:id="62" w:name="_Ref457575719"/>
      <w:bookmarkStart w:id="63" w:name="_Ref457898391"/>
      <w:bookmarkStart w:id="64" w:name="_Toc481059141"/>
      <w:bookmarkStart w:id="65" w:name="_Toc64617043"/>
      <w:bookmarkEnd w:id="52"/>
      <w:r w:rsidRPr="001C7718">
        <w:t>Datenaufbereitung</w:t>
      </w:r>
      <w:bookmarkEnd w:id="65"/>
      <w:r w:rsidRPr="001C7718">
        <w:t xml:space="preserve"> </w:t>
      </w:r>
      <w:bookmarkStart w:id="66" w:name="_Toc428531619"/>
      <w:bookmarkEnd w:id="57"/>
      <w:bookmarkEnd w:id="58"/>
      <w:bookmarkEnd w:id="59"/>
      <w:bookmarkEnd w:id="60"/>
      <w:bookmarkEnd w:id="61"/>
      <w:bookmarkEnd w:id="62"/>
      <w:bookmarkEnd w:id="63"/>
      <w:bookmarkEnd w:id="64"/>
      <w:bookmarkEnd w:id="66"/>
    </w:p>
    <w:p w14:paraId="458C6282" w14:textId="45C5382B" w:rsidR="00096BE8" w:rsidRPr="00096BE8" w:rsidRDefault="001F61A2" w:rsidP="00096BE8">
      <w:pPr>
        <w:pStyle w:val="FlietextmEinzug"/>
        <w:ind w:firstLine="0"/>
      </w:pPr>
      <w:r>
        <w:rPr>
          <w:b/>
        </w:rPr>
        <w:t>[Datenschutzrechtlicher Rahmen]</w:t>
      </w:r>
      <w:r>
        <w:t xml:space="preserve"> </w:t>
      </w:r>
      <w:r w:rsidR="00096BE8" w:rsidRPr="00096BE8">
        <w:t xml:space="preserve"> Die neue Fassung des Bundesdatenschutzgesetzes (BDSG) ist seit dem 25.05.2018 mit der europäischen Datenschutz-Grundverordnung (EU-DSGVO) anwendbar. Danach sind personenbezogene Daten</w:t>
      </w:r>
      <w:r w:rsidR="00096BE8" w:rsidRPr="00096BE8">
        <w:rPr>
          <w:vertAlign w:val="superscript"/>
        </w:rPr>
        <w:footnoteReference w:id="4"/>
      </w:r>
      <w:r w:rsidR="00096BE8" w:rsidRPr="00096BE8">
        <w:t xml:space="preserve">, die in freiwilligen Befragungen erhoben werden, für die Weitergabe zur wissenschaftlichen Sekundärnutzung, falls kein Einverständnis zur Nachnutzung personenbezogener Daten vorliegt, derart aufzubereiten, dass „die personenbezogenen Daten ohne Hinzuziehung zusätzlicher Informationen nicht mehr einer spezifischen betroffenen Person zugeordnet werden können, sofern diese zusätzlichen Informationen gesondert aufbewahrt werden und technischen und organisatorischen Maßnahmen unterliegen, die gewährleisten, dass die personenbezogenen Daten nicht einer identifizierten oder identifizierbaren natürlichen Person zugewiesen werden können“ (Art. 4 Abs. 5 DSGVO; s. auch Art. 89 DSGVO sowie Erwägungsgrund 26 DSGVO).  </w:t>
      </w:r>
    </w:p>
    <w:p w14:paraId="1D90F0A0" w14:textId="0A36FE73" w:rsidR="00055EE6" w:rsidRPr="00096BE8" w:rsidRDefault="00096BE8" w:rsidP="00096BE8">
      <w:pPr>
        <w:pStyle w:val="FlietextmEinzug"/>
        <w:ind w:firstLine="0"/>
      </w:pPr>
      <w:r w:rsidRPr="00096BE8">
        <w:t xml:space="preserve">Im Folgenden werden die durchgeführten Anonymisierungsmaßnahmen und das konkrete Vorgehen bei der Anonymisierung bei diesem Datenpaket erläutert. </w:t>
      </w:r>
    </w:p>
    <w:p w14:paraId="4D869367" w14:textId="77777777" w:rsidR="004840B2" w:rsidRDefault="004840B2" w:rsidP="00B0451E">
      <w:pPr>
        <w:keepLines w:val="0"/>
        <w:spacing w:line="240" w:lineRule="auto"/>
        <w:jc w:val="left"/>
      </w:pPr>
    </w:p>
    <w:p w14:paraId="7B22DE98" w14:textId="72F37FBC" w:rsidR="00C03B52" w:rsidRDefault="00C03B52" w:rsidP="001D5D94">
      <w:pPr>
        <w:pStyle w:val="berschrift2"/>
        <w:spacing w:before="240" w:after="240" w:line="264" w:lineRule="auto"/>
        <w:ind w:left="578" w:hanging="578"/>
        <w:rPr>
          <w:rFonts w:eastAsiaTheme="majorEastAsia"/>
        </w:rPr>
      </w:pPr>
      <w:bookmarkStart w:id="67" w:name="_Toc64617044"/>
      <w:r>
        <w:rPr>
          <w:rFonts w:eastAsiaTheme="majorEastAsia"/>
        </w:rPr>
        <w:t>Transkription</w:t>
      </w:r>
      <w:bookmarkEnd w:id="67"/>
      <w:r>
        <w:rPr>
          <w:rFonts w:eastAsiaTheme="majorEastAsia"/>
        </w:rPr>
        <w:t xml:space="preserve"> </w:t>
      </w:r>
    </w:p>
    <w:p w14:paraId="0E227AE1" w14:textId="0742B038" w:rsidR="008C0406" w:rsidRDefault="008C0406" w:rsidP="008C0406">
      <w:pPr>
        <w:rPr>
          <w:rFonts w:eastAsiaTheme="majorEastAsia"/>
        </w:rPr>
      </w:pPr>
      <w:r>
        <w:rPr>
          <w:rFonts w:eastAsiaTheme="majorEastAsia"/>
        </w:rPr>
        <w:t xml:space="preserve">Die Interviews wurden einfach transkribiert, das heißt eine Feintranskription </w:t>
      </w:r>
      <w:r w:rsidR="00F91D30">
        <w:rPr>
          <w:rFonts w:eastAsiaTheme="majorEastAsia"/>
        </w:rPr>
        <w:t>einschließlich</w:t>
      </w:r>
      <w:r>
        <w:rPr>
          <w:rFonts w:eastAsiaTheme="majorEastAsia"/>
        </w:rPr>
        <w:t xml:space="preserve"> Wortabbrüchen, </w:t>
      </w:r>
      <w:proofErr w:type="spellStart"/>
      <w:r>
        <w:rPr>
          <w:rFonts w:eastAsiaTheme="majorEastAsia"/>
        </w:rPr>
        <w:t>Verschleifern</w:t>
      </w:r>
      <w:proofErr w:type="spellEnd"/>
      <w:r>
        <w:rPr>
          <w:rFonts w:eastAsiaTheme="majorEastAsia"/>
        </w:rPr>
        <w:t>, Dialekt etc. fand nicht statt. Es wurden die folgenden Transkriptions</w:t>
      </w:r>
      <w:r w:rsidR="00910769">
        <w:rPr>
          <w:rFonts w:eastAsiaTheme="majorEastAsia"/>
        </w:rPr>
        <w:t>konventionen angewandt:</w:t>
      </w:r>
    </w:p>
    <w:p w14:paraId="246F122A" w14:textId="77777777" w:rsidR="00910769" w:rsidRDefault="00910769" w:rsidP="008C0406">
      <w:pPr>
        <w:rPr>
          <w:rFonts w:eastAsiaTheme="majorEastAsia"/>
        </w:rPr>
      </w:pPr>
    </w:p>
    <w:p w14:paraId="1ACDF5EA" w14:textId="389A57B1" w:rsidR="008C0406" w:rsidRPr="001D5D94" w:rsidRDefault="001D5D94" w:rsidP="008C0406">
      <w:pPr>
        <w:spacing w:before="120" w:after="120"/>
        <w:rPr>
          <w:rFonts w:cs="Times New Roman"/>
          <w:b/>
        </w:rPr>
      </w:pPr>
      <w:r w:rsidRPr="001D5D94">
        <w:rPr>
          <w:rFonts w:cs="Times New Roman"/>
          <w:b/>
        </w:rPr>
        <w:t>[</w:t>
      </w:r>
      <w:r w:rsidR="008C0406" w:rsidRPr="001D5D94">
        <w:rPr>
          <w:rFonts w:cs="Times New Roman"/>
          <w:b/>
        </w:rPr>
        <w:t>Transkriptionskonventionen</w:t>
      </w:r>
      <w:r w:rsidRPr="001D5D94">
        <w:rPr>
          <w:rFonts w:cs="Times New Roman"/>
          <w:b/>
        </w:rPr>
        <w:t>]</w:t>
      </w:r>
    </w:p>
    <w:p w14:paraId="6A5FCA0D" w14:textId="77777777" w:rsidR="008C0406" w:rsidRPr="00005957" w:rsidRDefault="008C0406" w:rsidP="008C0406">
      <w:pPr>
        <w:pStyle w:val="Listenabsatz"/>
        <w:keepLines w:val="0"/>
        <w:numPr>
          <w:ilvl w:val="0"/>
          <w:numId w:val="21"/>
        </w:numPr>
        <w:spacing w:line="240" w:lineRule="auto"/>
        <w:jc w:val="left"/>
        <w:rPr>
          <w:rFonts w:ascii="Times New Roman" w:hAnsi="Times New Roman" w:cs="Times New Roman"/>
        </w:rPr>
      </w:pPr>
      <w:r w:rsidRPr="00005957">
        <w:rPr>
          <w:rFonts w:cs="Calibri"/>
          <w:color w:val="000000"/>
          <w:shd w:val="clear" w:color="auto" w:fill="FFFFFF"/>
        </w:rPr>
        <w:t xml:space="preserve">Fehler (z.B. grammatikalische Fehler in der Satzstellung) werden nicht korrigiert. </w:t>
      </w:r>
    </w:p>
    <w:p w14:paraId="77D74FD4" w14:textId="77777777" w:rsidR="008C0406" w:rsidRPr="00005957" w:rsidRDefault="008C0406" w:rsidP="008C0406">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005957">
        <w:rPr>
          <w:rFonts w:cs="Times New Roman"/>
          <w:lang w:eastAsia="en-US"/>
        </w:rPr>
        <w:t xml:space="preserve">Alle Aussagen, auch scheinbar unwichtige Füllwörter (z.B. „ich sage mal“ oder „sozusagen“ etc.) werden erfasst. </w:t>
      </w:r>
    </w:p>
    <w:p w14:paraId="1A1E6291" w14:textId="77777777" w:rsidR="008C0406" w:rsidRPr="00005957" w:rsidRDefault="008C0406" w:rsidP="008C0406">
      <w:pPr>
        <w:pStyle w:val="Listenabsatz"/>
        <w:keepLines w:val="0"/>
        <w:numPr>
          <w:ilvl w:val="0"/>
          <w:numId w:val="21"/>
        </w:numPr>
        <w:spacing w:line="240" w:lineRule="auto"/>
        <w:jc w:val="left"/>
        <w:rPr>
          <w:rFonts w:ascii="Times New Roman" w:hAnsi="Times New Roman" w:cs="Times New Roman"/>
        </w:rPr>
      </w:pPr>
      <w:r w:rsidRPr="00005957">
        <w:rPr>
          <w:rFonts w:cs="Times New Roman"/>
          <w:lang w:eastAsia="en-US"/>
        </w:rPr>
        <w:t xml:space="preserve">Färbungen von Dialekt werden geglättet </w:t>
      </w:r>
      <w:r w:rsidRPr="00005957">
        <w:rPr>
          <w:rFonts w:cs="Calibri"/>
          <w:color w:val="000000"/>
          <w:shd w:val="clear" w:color="auto" w:fill="FFFFFF"/>
        </w:rPr>
        <w:t>(z.B. „haben wir“ anstatt „</w:t>
      </w:r>
      <w:proofErr w:type="spellStart"/>
      <w:r w:rsidRPr="00005957">
        <w:rPr>
          <w:rFonts w:cs="Calibri"/>
          <w:color w:val="000000"/>
          <w:shd w:val="clear" w:color="auto" w:fill="FFFFFF"/>
        </w:rPr>
        <w:t>hamma</w:t>
      </w:r>
      <w:proofErr w:type="spellEnd"/>
      <w:r w:rsidRPr="00005957">
        <w:rPr>
          <w:rFonts w:cs="Calibri"/>
          <w:color w:val="000000"/>
          <w:shd w:val="clear" w:color="auto" w:fill="FFFFFF"/>
        </w:rPr>
        <w:t>“).</w:t>
      </w:r>
    </w:p>
    <w:p w14:paraId="1AB8138B" w14:textId="317162D2" w:rsidR="008C0406" w:rsidRPr="00005957" w:rsidRDefault="008C0406" w:rsidP="008C0406">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005957">
        <w:rPr>
          <w:rFonts w:cs="Times New Roman"/>
          <w:lang w:eastAsia="en-US"/>
        </w:rPr>
        <w:lastRenderedPageBreak/>
        <w:t>Alle nonverbalen Zwischenlaute der Sprecher</w:t>
      </w:r>
      <w:r w:rsidR="00BD7456" w:rsidRPr="00005957">
        <w:rPr>
          <w:rFonts w:cs="Times New Roman"/>
          <w:lang w:eastAsia="en-US"/>
        </w:rPr>
        <w:t>*innen</w:t>
      </w:r>
      <w:r w:rsidRPr="00005957">
        <w:rPr>
          <w:rFonts w:cs="Times New Roman"/>
          <w:lang w:eastAsia="en-US"/>
        </w:rPr>
        <w:t xml:space="preserve"> (z.B. Stotterer, </w:t>
      </w:r>
      <w:proofErr w:type="spellStart"/>
      <w:r w:rsidRPr="00005957">
        <w:rPr>
          <w:rFonts w:cs="Times New Roman"/>
          <w:lang w:eastAsia="en-US"/>
        </w:rPr>
        <w:t>Ähms</w:t>
      </w:r>
      <w:proofErr w:type="spellEnd"/>
      <w:r w:rsidRPr="00005957">
        <w:rPr>
          <w:rFonts w:cs="Times New Roman"/>
          <w:lang w:eastAsia="en-US"/>
        </w:rPr>
        <w:t>, ne?) werden weggelassen.</w:t>
      </w:r>
    </w:p>
    <w:p w14:paraId="22D27E2F" w14:textId="2FDD8C05" w:rsidR="008C0406" w:rsidRPr="00005957" w:rsidRDefault="008C0406" w:rsidP="008C0406">
      <w:pPr>
        <w:pStyle w:val="Listenabsatz"/>
        <w:keepLines w:val="0"/>
        <w:numPr>
          <w:ilvl w:val="0"/>
          <w:numId w:val="21"/>
        </w:numPr>
        <w:spacing w:line="240" w:lineRule="auto"/>
        <w:jc w:val="left"/>
        <w:rPr>
          <w:rFonts w:ascii="Times New Roman" w:hAnsi="Times New Roman" w:cs="Times New Roman"/>
        </w:rPr>
      </w:pPr>
      <w:r w:rsidRPr="00005957">
        <w:rPr>
          <w:rFonts w:cs="Times New Roman"/>
          <w:lang w:eastAsia="en-US"/>
        </w:rPr>
        <w:t xml:space="preserve">Weggelassen werden auch </w:t>
      </w:r>
      <w:r w:rsidRPr="00005957">
        <w:rPr>
          <w:rFonts w:cs="Calibri"/>
          <w:color w:val="000000"/>
          <w:shd w:val="clear" w:color="auto" w:fill="FFFFFF"/>
        </w:rPr>
        <w:t>alle inhaltlich irrelevanten Hörer</w:t>
      </w:r>
      <w:r w:rsidR="00BD7456" w:rsidRPr="00005957">
        <w:rPr>
          <w:rFonts w:cs="Calibri"/>
          <w:color w:val="000000"/>
          <w:shd w:val="clear" w:color="auto" w:fill="FFFFFF"/>
        </w:rPr>
        <w:t>*</w:t>
      </w:r>
      <w:proofErr w:type="spellStart"/>
      <w:r w:rsidR="00BD7456" w:rsidRPr="00005957">
        <w:rPr>
          <w:rFonts w:cs="Calibri"/>
          <w:color w:val="000000"/>
          <w:shd w:val="clear" w:color="auto" w:fill="FFFFFF"/>
        </w:rPr>
        <w:t>in</w:t>
      </w:r>
      <w:r w:rsidRPr="00005957">
        <w:rPr>
          <w:rFonts w:cs="Calibri"/>
          <w:color w:val="000000"/>
          <w:shd w:val="clear" w:color="auto" w:fill="FFFFFF"/>
        </w:rPr>
        <w:t>bestätigungen</w:t>
      </w:r>
      <w:proofErr w:type="spellEnd"/>
      <w:r w:rsidRPr="00005957">
        <w:rPr>
          <w:rFonts w:cs="Calibri"/>
          <w:color w:val="000000"/>
          <w:shd w:val="clear" w:color="auto" w:fill="FFFFFF"/>
        </w:rPr>
        <w:t xml:space="preserve"> (z.B. Hm, Ja, Ach ja). Diese werden nur ausnahmsweise transkribiert, wenn diese Wörter einen inhaltlichen Beitrag leisten (z.B. als Antwort auf eine Frage).</w:t>
      </w:r>
    </w:p>
    <w:p w14:paraId="003F9DE1" w14:textId="77777777" w:rsidR="008C0406" w:rsidRPr="00005957" w:rsidRDefault="008C0406" w:rsidP="008C0406">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005957">
        <w:rPr>
          <w:rFonts w:cs="Times New Roman"/>
          <w:lang w:eastAsia="en-US"/>
        </w:rPr>
        <w:t>Besondere Ereignisse werden in Klammern gesetzt (z.B. (Tonstörung) oder (Telefon klingelt mehrfach)).</w:t>
      </w:r>
    </w:p>
    <w:p w14:paraId="23987B2F" w14:textId="77777777" w:rsidR="008C0406" w:rsidRPr="00005957" w:rsidRDefault="008C0406" w:rsidP="008C0406">
      <w:pPr>
        <w:pStyle w:val="Listenabsatz"/>
        <w:keepLines w:val="0"/>
        <w:numPr>
          <w:ilvl w:val="0"/>
          <w:numId w:val="21"/>
        </w:numPr>
        <w:spacing w:after="240" w:line="240" w:lineRule="auto"/>
        <w:jc w:val="left"/>
        <w:rPr>
          <w:rFonts w:ascii="Times New Roman" w:hAnsi="Times New Roman" w:cs="Times New Roman"/>
        </w:rPr>
      </w:pPr>
      <w:r w:rsidRPr="00005957">
        <w:rPr>
          <w:rFonts w:cs="Times New Roman"/>
          <w:lang w:eastAsia="en-US"/>
        </w:rPr>
        <w:t xml:space="preserve">Alle Zahlen von eins bis zwölf werden ausgeschrieben und ab </w:t>
      </w:r>
      <w:r w:rsidRPr="00005957">
        <w:rPr>
          <w:rFonts w:cs="Calibri"/>
          <w:color w:val="000000"/>
          <w:shd w:val="clear" w:color="auto" w:fill="FFFFFF"/>
        </w:rPr>
        <w:t>13 als Ziffern geschrieben. Sinnvolle Ausnahmen wie das Datum werden ebenfalls als Ziffer geschrieben (also „3.1.2017“).</w:t>
      </w:r>
    </w:p>
    <w:p w14:paraId="2BBA87A1" w14:textId="536DC52A" w:rsidR="008C0406" w:rsidRPr="00005957" w:rsidRDefault="008C0406" w:rsidP="008C0406">
      <w:pPr>
        <w:pStyle w:val="Listenabsatz"/>
        <w:keepLines w:val="0"/>
        <w:numPr>
          <w:ilvl w:val="0"/>
          <w:numId w:val="21"/>
        </w:numPr>
        <w:spacing w:before="240" w:line="240" w:lineRule="auto"/>
        <w:jc w:val="left"/>
        <w:rPr>
          <w:rFonts w:ascii="Times New Roman" w:hAnsi="Times New Roman" w:cs="Times New Roman"/>
        </w:rPr>
      </w:pPr>
      <w:r w:rsidRPr="00005957">
        <w:rPr>
          <w:rFonts w:cs="Times New Roman"/>
          <w:lang w:eastAsia="en-US"/>
        </w:rPr>
        <w:t>Der</w:t>
      </w:r>
      <w:r w:rsidR="00162ACF" w:rsidRPr="00005957">
        <w:rPr>
          <w:rFonts w:cs="Times New Roman"/>
          <w:lang w:eastAsia="en-US"/>
        </w:rPr>
        <w:t>*die</w:t>
      </w:r>
      <w:r w:rsidRPr="00005957">
        <w:rPr>
          <w:rFonts w:cs="Times New Roman"/>
          <w:lang w:eastAsia="en-US"/>
        </w:rPr>
        <w:t xml:space="preserve"> Interviewer</w:t>
      </w:r>
      <w:r w:rsidR="00162ACF" w:rsidRPr="00005957">
        <w:rPr>
          <w:rFonts w:cs="Times New Roman"/>
          <w:lang w:eastAsia="en-US"/>
        </w:rPr>
        <w:t>*in</w:t>
      </w:r>
      <w:r w:rsidRPr="00005957">
        <w:rPr>
          <w:rFonts w:cs="Times New Roman"/>
          <w:lang w:eastAsia="en-US"/>
        </w:rPr>
        <w:t xml:space="preserve"> wird als I </w:t>
      </w:r>
      <w:r w:rsidRPr="00005957">
        <w:rPr>
          <w:rFonts w:cs="Calibri"/>
          <w:color w:val="000000"/>
          <w:shd w:val="clear" w:color="auto" w:fill="FFFFFF"/>
        </w:rPr>
        <w:t>und der</w:t>
      </w:r>
      <w:r w:rsidR="00162ACF" w:rsidRPr="00005957">
        <w:rPr>
          <w:rFonts w:cs="Calibri"/>
          <w:color w:val="000000"/>
          <w:shd w:val="clear" w:color="auto" w:fill="FFFFFF"/>
        </w:rPr>
        <w:t>*die</w:t>
      </w:r>
      <w:r w:rsidRPr="00005957">
        <w:rPr>
          <w:rFonts w:cs="Calibri"/>
          <w:color w:val="000000"/>
          <w:shd w:val="clear" w:color="auto" w:fill="FFFFFF"/>
        </w:rPr>
        <w:t xml:space="preserve"> Interviewte als B benannt. Bei mehreren Personen wird eine Nummer hinzugefügt, z.B. I1, I2, B1 etc. </w:t>
      </w:r>
    </w:p>
    <w:p w14:paraId="2DF1ED47" w14:textId="77777777" w:rsidR="008C0406" w:rsidRPr="00005957" w:rsidRDefault="008C0406" w:rsidP="008C0406">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005957">
        <w:rPr>
          <w:rFonts w:cs="Times New Roman"/>
          <w:lang w:eastAsia="en-US"/>
        </w:rPr>
        <w:t>Unvollständige Sätze werden mit einem „-“ gekennzeichnet (z.B. „Also dann waren-, nein, nochmal: Da waren vier Leute in dem-.“). Nach dem „-“ werden wie im Beispiel reguläre Satzzeichen gesetzt. Das „-“ wird direkt hinter das Wort gesetzt, ohne Leerzeichen.</w:t>
      </w:r>
    </w:p>
    <w:p w14:paraId="352882B4" w14:textId="77777777" w:rsidR="008C0406" w:rsidRPr="00005957" w:rsidRDefault="008C0406" w:rsidP="008C0406">
      <w:pPr>
        <w:pStyle w:val="Listenabsatz"/>
        <w:keepLines w:val="0"/>
        <w:numPr>
          <w:ilvl w:val="0"/>
          <w:numId w:val="21"/>
        </w:numPr>
        <w:spacing w:line="240" w:lineRule="auto"/>
        <w:jc w:val="left"/>
        <w:rPr>
          <w:rFonts w:ascii="Times New Roman" w:hAnsi="Times New Roman" w:cs="Times New Roman"/>
        </w:rPr>
      </w:pPr>
      <w:r w:rsidRPr="00005957">
        <w:rPr>
          <w:rFonts w:cs="Times New Roman"/>
          <w:lang w:eastAsia="en-US"/>
        </w:rPr>
        <w:t xml:space="preserve">Unvollständige </w:t>
      </w:r>
      <w:r w:rsidRPr="00005957">
        <w:rPr>
          <w:rFonts w:cs="Calibri"/>
          <w:color w:val="000000"/>
          <w:shd w:val="clear" w:color="auto" w:fill="FFFFFF"/>
        </w:rPr>
        <w:t>Wörter werden nur aufgenommen, wenn sie einen inhaltlichen Mehrwert haben. Sonst gelten sie als Stotterer und werden einfach weggelassen.</w:t>
      </w:r>
    </w:p>
    <w:p w14:paraId="6E2AF8EC" w14:textId="77777777" w:rsidR="008C0406" w:rsidRPr="00005957" w:rsidRDefault="008C0406" w:rsidP="008C0406">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005957">
        <w:rPr>
          <w:rFonts w:cs="Times New Roman"/>
          <w:lang w:eastAsia="en-US"/>
        </w:rPr>
        <w:t>Pausen über vier Sekunden werden mit der Sekundenzahl in Klammern gekennzeichnet, also z.B. bei sieben Sekunden Pause: (7 Sek.).</w:t>
      </w:r>
    </w:p>
    <w:p w14:paraId="019C6528" w14:textId="77777777" w:rsidR="008C0406" w:rsidRPr="00005957" w:rsidRDefault="008C0406" w:rsidP="008C0406">
      <w:pPr>
        <w:pStyle w:val="Listenabsatz"/>
        <w:keepLines w:val="0"/>
        <w:numPr>
          <w:ilvl w:val="0"/>
          <w:numId w:val="21"/>
        </w:numPr>
        <w:spacing w:line="240" w:lineRule="auto"/>
        <w:jc w:val="left"/>
        <w:rPr>
          <w:rFonts w:ascii="Times New Roman" w:hAnsi="Times New Roman" w:cs="Times New Roman"/>
        </w:rPr>
      </w:pPr>
      <w:r w:rsidRPr="00005957">
        <w:rPr>
          <w:rFonts w:cs="Times New Roman"/>
          <w:lang w:eastAsia="en-US"/>
        </w:rPr>
        <w:t xml:space="preserve">Wörter, </w:t>
      </w:r>
      <w:r w:rsidRPr="00005957">
        <w:rPr>
          <w:rFonts w:cs="Calibri"/>
          <w:color w:val="000000"/>
          <w:shd w:val="clear" w:color="auto" w:fill="FFFFFF"/>
        </w:rPr>
        <w:t xml:space="preserve">bei denen der Wortlaut nicht ganz eindeutig ist und nur vermutet wird, werden mit einem Fragezeichen gekennzeichnet und in Klammern gesetzt (z.B. </w:t>
      </w:r>
      <w:proofErr w:type="gramStart"/>
      <w:r w:rsidRPr="00005957">
        <w:rPr>
          <w:rFonts w:cs="Calibri"/>
          <w:color w:val="000000"/>
          <w:shd w:val="clear" w:color="auto" w:fill="FFFFFF"/>
        </w:rPr>
        <w:t>(?Koryphäe</w:t>
      </w:r>
      <w:proofErr w:type="gramEnd"/>
      <w:r w:rsidRPr="00005957">
        <w:rPr>
          <w:rFonts w:cs="Calibri"/>
          <w:color w:val="000000"/>
          <w:shd w:val="clear" w:color="auto" w:fill="FFFFFF"/>
        </w:rPr>
        <w:t>)). Wenn das verstandene Wort offensichtlich keinen Sinn ergibt, dann wird die Stelle als unverständlich markiert.</w:t>
      </w:r>
    </w:p>
    <w:p w14:paraId="113C6FD2" w14:textId="77777777" w:rsidR="00084792" w:rsidRDefault="008C0406" w:rsidP="00084792">
      <w:pPr>
        <w:keepLines w:val="0"/>
        <w:numPr>
          <w:ilvl w:val="0"/>
          <w:numId w:val="21"/>
        </w:numPr>
        <w:spacing w:before="100" w:beforeAutospacing="1" w:after="100" w:afterAutospacing="1" w:line="240" w:lineRule="auto"/>
        <w:jc w:val="left"/>
        <w:rPr>
          <w:rFonts w:cs="Calibri"/>
          <w:color w:val="000000"/>
        </w:rPr>
      </w:pPr>
      <w:r w:rsidRPr="00005957">
        <w:rPr>
          <w:rFonts w:cs="Calibri"/>
          <w:color w:val="000000"/>
        </w:rPr>
        <w:t>Sehr kurze Einschübe der anderen Person (auch bei gleichzeitig Gesprochenem) werden nicht transkribiert.</w:t>
      </w:r>
    </w:p>
    <w:p w14:paraId="16859919" w14:textId="569A8116" w:rsidR="00BC77B5" w:rsidRPr="00084792" w:rsidRDefault="00BC77B5" w:rsidP="00084792">
      <w:pPr>
        <w:keepLines w:val="0"/>
        <w:spacing w:before="100" w:beforeAutospacing="1" w:after="100" w:afterAutospacing="1" w:line="240" w:lineRule="auto"/>
        <w:jc w:val="left"/>
        <w:rPr>
          <w:rFonts w:cs="Calibri"/>
          <w:color w:val="000000"/>
        </w:rPr>
      </w:pPr>
      <w:r w:rsidRPr="00084792">
        <w:rPr>
          <w:rFonts w:cs="Times New Roman"/>
          <w:b/>
        </w:rPr>
        <w:t>[Transkriptionslegende]</w:t>
      </w:r>
    </w:p>
    <w:tbl>
      <w:tblPr>
        <w:tblStyle w:val="Tabellenraster"/>
        <w:tblW w:w="0" w:type="auto"/>
        <w:tblInd w:w="708" w:type="dxa"/>
        <w:tblLook w:val="04A0" w:firstRow="1" w:lastRow="0" w:firstColumn="1" w:lastColumn="0" w:noHBand="0" w:noVBand="1"/>
      </w:tblPr>
      <w:tblGrid>
        <w:gridCol w:w="851"/>
        <w:gridCol w:w="3969"/>
      </w:tblGrid>
      <w:tr w:rsidR="00BC77B5" w14:paraId="787D4CC4" w14:textId="77777777" w:rsidTr="00BC77B5">
        <w:tc>
          <w:tcPr>
            <w:tcW w:w="851" w:type="dxa"/>
          </w:tcPr>
          <w:p w14:paraId="1E4F1845"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 ]</w:t>
            </w:r>
          </w:p>
        </w:tc>
        <w:tc>
          <w:tcPr>
            <w:tcW w:w="3969" w:type="dxa"/>
          </w:tcPr>
          <w:p w14:paraId="5B62CDC8" w14:textId="77777777" w:rsidR="00BC77B5" w:rsidRDefault="00BC77B5" w:rsidP="0063725C">
            <w:pPr>
              <w:keepLines w:val="0"/>
              <w:spacing w:before="120" w:line="240" w:lineRule="auto"/>
              <w:rPr>
                <w:rFonts w:eastAsia="Calibri" w:cs="Calibri"/>
                <w:szCs w:val="22"/>
                <w:lang w:eastAsia="en-US"/>
              </w:rPr>
            </w:pPr>
            <w:r w:rsidRPr="007D41CF">
              <w:rPr>
                <w:rFonts w:eastAsia="Calibri" w:cs="Calibri"/>
                <w:szCs w:val="22"/>
                <w:lang w:eastAsia="en-US"/>
              </w:rPr>
              <w:t>Anonymisierung (z. B. [Universität 1])</w:t>
            </w:r>
          </w:p>
        </w:tc>
      </w:tr>
      <w:tr w:rsidR="00BC77B5" w14:paraId="795C2078" w14:textId="77777777" w:rsidTr="00BC77B5">
        <w:tc>
          <w:tcPr>
            <w:tcW w:w="851" w:type="dxa"/>
          </w:tcPr>
          <w:p w14:paraId="79F6F69B"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 xml:space="preserve">- </w:t>
            </w:r>
          </w:p>
        </w:tc>
        <w:tc>
          <w:tcPr>
            <w:tcW w:w="3969" w:type="dxa"/>
          </w:tcPr>
          <w:p w14:paraId="125F9ECF" w14:textId="77777777" w:rsidR="00BC77B5" w:rsidRDefault="00BC77B5" w:rsidP="0063725C">
            <w:pPr>
              <w:keepLines w:val="0"/>
              <w:spacing w:before="120" w:line="240" w:lineRule="auto"/>
              <w:rPr>
                <w:rFonts w:eastAsia="Calibri" w:cs="Calibri"/>
                <w:szCs w:val="22"/>
                <w:lang w:eastAsia="en-US"/>
              </w:rPr>
            </w:pPr>
            <w:r w:rsidRPr="007D41CF">
              <w:rPr>
                <w:rFonts w:eastAsia="Calibri" w:cs="Calibri"/>
                <w:szCs w:val="22"/>
                <w:lang w:eastAsia="en-US"/>
              </w:rPr>
              <w:t>unvollständige Sätze</w:t>
            </w:r>
          </w:p>
        </w:tc>
      </w:tr>
      <w:tr w:rsidR="00BC77B5" w14:paraId="60B54196" w14:textId="77777777" w:rsidTr="00BC77B5">
        <w:tc>
          <w:tcPr>
            <w:tcW w:w="851" w:type="dxa"/>
          </w:tcPr>
          <w:p w14:paraId="5E56A16A"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(4 Sek.)</w:t>
            </w:r>
          </w:p>
        </w:tc>
        <w:tc>
          <w:tcPr>
            <w:tcW w:w="3969" w:type="dxa"/>
          </w:tcPr>
          <w:p w14:paraId="3C7B493B" w14:textId="77777777" w:rsidR="00BC77B5" w:rsidRDefault="00BC77B5" w:rsidP="0063725C">
            <w:pPr>
              <w:keepLines w:val="0"/>
              <w:spacing w:before="120" w:line="240" w:lineRule="auto"/>
              <w:rPr>
                <w:rFonts w:eastAsia="Calibri" w:cs="Calibri"/>
                <w:szCs w:val="22"/>
                <w:lang w:eastAsia="en-US"/>
              </w:rPr>
            </w:pPr>
            <w:r w:rsidRPr="007D41CF">
              <w:rPr>
                <w:rFonts w:cs="Times New Roman"/>
                <w:szCs w:val="22"/>
                <w:lang w:eastAsia="en-US"/>
              </w:rPr>
              <w:tab/>
              <w:t>Pausen ab 4 Sekunden</w:t>
            </w:r>
          </w:p>
        </w:tc>
      </w:tr>
      <w:tr w:rsidR="00BC77B5" w14:paraId="41D34996" w14:textId="77777777" w:rsidTr="00BC77B5">
        <w:tc>
          <w:tcPr>
            <w:tcW w:w="851" w:type="dxa"/>
          </w:tcPr>
          <w:p w14:paraId="24A1F993" w14:textId="77777777" w:rsidR="00BC77B5" w:rsidRDefault="00BC77B5" w:rsidP="0063725C">
            <w:pPr>
              <w:keepLines w:val="0"/>
              <w:spacing w:before="120" w:line="240" w:lineRule="auto"/>
              <w:rPr>
                <w:rFonts w:eastAsia="Calibri" w:cs="Calibri"/>
                <w:szCs w:val="22"/>
                <w:lang w:eastAsia="en-US"/>
              </w:rPr>
            </w:pPr>
            <w:r w:rsidRPr="00B2482A">
              <w:rPr>
                <w:rFonts w:eastAsia="Calibri" w:cs="Calibri"/>
                <w:szCs w:val="22"/>
                <w:lang w:eastAsia="en-US"/>
              </w:rPr>
              <w:t>(?Wort)</w:t>
            </w:r>
          </w:p>
        </w:tc>
        <w:tc>
          <w:tcPr>
            <w:tcW w:w="3969" w:type="dxa"/>
          </w:tcPr>
          <w:p w14:paraId="74F04D52" w14:textId="77777777" w:rsidR="00BC77B5" w:rsidRDefault="00BC77B5" w:rsidP="0063725C">
            <w:pPr>
              <w:keepLines w:val="0"/>
              <w:spacing w:before="120" w:line="240" w:lineRule="auto"/>
              <w:rPr>
                <w:rFonts w:eastAsia="Calibri" w:cs="Calibri"/>
                <w:szCs w:val="22"/>
                <w:lang w:eastAsia="en-US"/>
              </w:rPr>
            </w:pPr>
            <w:r w:rsidRPr="007D41CF">
              <w:rPr>
                <w:rFonts w:cs="Times New Roman"/>
                <w:szCs w:val="22"/>
                <w:lang w:eastAsia="en-US"/>
              </w:rPr>
              <w:t>Wortlaut nicht ganz eindeutig</w:t>
            </w:r>
          </w:p>
        </w:tc>
      </w:tr>
      <w:tr w:rsidR="00BC77B5" w14:paraId="5B7FF64B" w14:textId="77777777" w:rsidTr="00BC77B5">
        <w:tc>
          <w:tcPr>
            <w:tcW w:w="851" w:type="dxa"/>
          </w:tcPr>
          <w:p w14:paraId="61BAD0A3"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w:t>
            </w:r>
            <w:proofErr w:type="spellStart"/>
            <w:r>
              <w:rPr>
                <w:rFonts w:eastAsia="Calibri" w:cs="Calibri"/>
                <w:szCs w:val="22"/>
                <w:lang w:eastAsia="en-US"/>
              </w:rPr>
              <w:t>unv</w:t>
            </w:r>
            <w:proofErr w:type="spellEnd"/>
            <w:r>
              <w:rPr>
                <w:rFonts w:eastAsia="Calibri" w:cs="Calibri"/>
                <w:szCs w:val="22"/>
                <w:lang w:eastAsia="en-US"/>
              </w:rPr>
              <w:t>.)</w:t>
            </w:r>
          </w:p>
        </w:tc>
        <w:tc>
          <w:tcPr>
            <w:tcW w:w="3969" w:type="dxa"/>
          </w:tcPr>
          <w:p w14:paraId="56E2F28D" w14:textId="77777777" w:rsidR="00BC77B5" w:rsidRDefault="00BC77B5" w:rsidP="0063725C">
            <w:pPr>
              <w:keepLines w:val="0"/>
              <w:spacing w:before="120" w:line="240" w:lineRule="auto"/>
              <w:rPr>
                <w:rFonts w:eastAsia="Calibri" w:cs="Calibri"/>
                <w:szCs w:val="22"/>
                <w:lang w:eastAsia="en-US"/>
              </w:rPr>
            </w:pPr>
            <w:r w:rsidRPr="007D41CF">
              <w:rPr>
                <w:rFonts w:eastAsia="Calibri" w:cs="Calibri"/>
                <w:szCs w:val="22"/>
                <w:lang w:eastAsia="en-US"/>
              </w:rPr>
              <w:t>unverständliche Stellen</w:t>
            </w:r>
          </w:p>
        </w:tc>
      </w:tr>
      <w:tr w:rsidR="00BC77B5" w14:paraId="0D61438D" w14:textId="77777777" w:rsidTr="00BC77B5">
        <w:tc>
          <w:tcPr>
            <w:tcW w:w="851" w:type="dxa"/>
          </w:tcPr>
          <w:p w14:paraId="57188ABD"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 )</w:t>
            </w:r>
          </w:p>
        </w:tc>
        <w:tc>
          <w:tcPr>
            <w:tcW w:w="3969" w:type="dxa"/>
          </w:tcPr>
          <w:p w14:paraId="638F5949" w14:textId="77777777" w:rsidR="00BC77B5" w:rsidRDefault="00BC77B5" w:rsidP="0063725C">
            <w:pPr>
              <w:keepLines w:val="0"/>
              <w:spacing w:before="120" w:line="240" w:lineRule="auto"/>
              <w:rPr>
                <w:rFonts w:eastAsia="Calibri" w:cs="Calibri"/>
                <w:szCs w:val="22"/>
                <w:lang w:eastAsia="en-US"/>
              </w:rPr>
            </w:pPr>
            <w:r w:rsidRPr="007D41CF">
              <w:rPr>
                <w:rFonts w:eastAsia="Calibri" w:cs="Calibri"/>
                <w:szCs w:val="22"/>
                <w:lang w:eastAsia="en-US"/>
              </w:rPr>
              <w:t>besondere Ereignisse (z. B. Telefonklingeln)</w:t>
            </w:r>
          </w:p>
        </w:tc>
      </w:tr>
      <w:tr w:rsidR="00BC77B5" w14:paraId="5B620A55" w14:textId="77777777" w:rsidTr="00BC77B5">
        <w:tc>
          <w:tcPr>
            <w:tcW w:w="851" w:type="dxa"/>
          </w:tcPr>
          <w:p w14:paraId="67693FA1"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w:t>
            </w:r>
          </w:p>
        </w:tc>
        <w:tc>
          <w:tcPr>
            <w:tcW w:w="3969" w:type="dxa"/>
          </w:tcPr>
          <w:p w14:paraId="4BBAE14C" w14:textId="77777777" w:rsidR="00BC77B5" w:rsidRPr="007D41CF" w:rsidRDefault="00BC77B5" w:rsidP="0063725C">
            <w:pPr>
              <w:keepLines w:val="0"/>
              <w:spacing w:before="120" w:line="240" w:lineRule="auto"/>
              <w:rPr>
                <w:rFonts w:eastAsia="Calibri" w:cs="Calibri"/>
                <w:szCs w:val="22"/>
                <w:lang w:eastAsia="en-US"/>
              </w:rPr>
            </w:pPr>
            <w:r w:rsidRPr="007D41CF">
              <w:rPr>
                <w:rFonts w:eastAsia="Calibri" w:cs="Calibri"/>
                <w:szCs w:val="22"/>
                <w:lang w:eastAsia="en-US"/>
              </w:rPr>
              <w:t>wörtliche/direkte Rede</w:t>
            </w:r>
          </w:p>
        </w:tc>
      </w:tr>
      <w:tr w:rsidR="00BC77B5" w14:paraId="36BC62D5" w14:textId="77777777" w:rsidTr="00BC77B5">
        <w:tc>
          <w:tcPr>
            <w:tcW w:w="851" w:type="dxa"/>
          </w:tcPr>
          <w:p w14:paraId="5B334408"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w:t>
            </w:r>
          </w:p>
        </w:tc>
        <w:tc>
          <w:tcPr>
            <w:tcW w:w="3969" w:type="dxa"/>
          </w:tcPr>
          <w:p w14:paraId="58C5C8FC" w14:textId="77777777" w:rsidR="00BC77B5" w:rsidRPr="007D41CF" w:rsidRDefault="00BC77B5" w:rsidP="0063725C">
            <w:pPr>
              <w:keepLines w:val="0"/>
              <w:spacing w:before="120" w:line="240" w:lineRule="auto"/>
              <w:rPr>
                <w:rFonts w:eastAsia="Calibri" w:cs="Calibri"/>
                <w:szCs w:val="22"/>
                <w:lang w:eastAsia="en-US"/>
              </w:rPr>
            </w:pPr>
            <w:r>
              <w:rPr>
                <w:rFonts w:eastAsia="Calibri" w:cs="Calibri"/>
                <w:szCs w:val="22"/>
                <w:lang w:eastAsia="en-US"/>
              </w:rPr>
              <w:t>Kürzung</w:t>
            </w:r>
          </w:p>
        </w:tc>
      </w:tr>
    </w:tbl>
    <w:p w14:paraId="01C97201" w14:textId="77777777" w:rsidR="00BC77B5" w:rsidRDefault="00BC77B5" w:rsidP="00BC77B5">
      <w:pPr>
        <w:rPr>
          <w:rFonts w:eastAsiaTheme="majorEastAsia"/>
        </w:rPr>
      </w:pPr>
    </w:p>
    <w:p w14:paraId="1D41CCB1" w14:textId="77777777" w:rsidR="00CE5693" w:rsidRDefault="00CE5693" w:rsidP="00BC77B5">
      <w:pPr>
        <w:rPr>
          <w:rFonts w:eastAsiaTheme="majorEastAsia"/>
        </w:rPr>
      </w:pPr>
    </w:p>
    <w:p w14:paraId="1DD66589" w14:textId="591FC7EF" w:rsidR="00BC77B5" w:rsidRPr="00CA61FB" w:rsidRDefault="00BC7987" w:rsidP="00BC77B5">
      <w:pPr>
        <w:rPr>
          <w:rFonts w:eastAsiaTheme="majorEastAsia"/>
        </w:rPr>
      </w:pPr>
      <w:r>
        <w:rPr>
          <w:rFonts w:eastAsiaTheme="majorEastAsia"/>
        </w:rPr>
        <w:t>Lediglich für Interview 1 der</w:t>
      </w:r>
      <w:r w:rsidR="00CE5693">
        <w:rPr>
          <w:rFonts w:eastAsiaTheme="majorEastAsia"/>
        </w:rPr>
        <w:t xml:space="preserve"> Fall</w:t>
      </w:r>
      <w:r>
        <w:rPr>
          <w:rFonts w:eastAsiaTheme="majorEastAsia"/>
        </w:rPr>
        <w:t xml:space="preserve">studie 1 in Verbund 1 </w:t>
      </w:r>
      <w:r w:rsidR="00CE5693">
        <w:rPr>
          <w:rFonts w:eastAsiaTheme="majorEastAsia"/>
        </w:rPr>
        <w:t>(</w:t>
      </w:r>
      <w:r>
        <w:rPr>
          <w:rFonts w:eastAsiaTheme="majorEastAsia"/>
        </w:rPr>
        <w:t xml:space="preserve">= </w:t>
      </w:r>
      <w:r w:rsidR="00CE5693">
        <w:rPr>
          <w:rFonts w:eastAsiaTheme="majorEastAsia"/>
        </w:rPr>
        <w:t xml:space="preserve">dec2019_ds1_rc1_t1) </w:t>
      </w:r>
      <w:r w:rsidR="00BC77B5">
        <w:rPr>
          <w:rFonts w:eastAsiaTheme="majorEastAsia"/>
        </w:rPr>
        <w:t xml:space="preserve">wurden andere Transkriptionskonventionen </w:t>
      </w:r>
      <w:r>
        <w:rPr>
          <w:rFonts w:eastAsiaTheme="majorEastAsia"/>
        </w:rPr>
        <w:t xml:space="preserve">und –regeln </w:t>
      </w:r>
      <w:r w:rsidR="00BC77B5">
        <w:rPr>
          <w:rFonts w:eastAsiaTheme="majorEastAsia"/>
        </w:rPr>
        <w:t>angewandt:</w:t>
      </w:r>
    </w:p>
    <w:p w14:paraId="45020BA4" w14:textId="77777777" w:rsidR="00BC77B5" w:rsidRDefault="00BC77B5" w:rsidP="00BC77B5">
      <w:pPr>
        <w:rPr>
          <w:rFonts w:eastAsiaTheme="majorEastAsia"/>
        </w:rPr>
      </w:pPr>
    </w:p>
    <w:p w14:paraId="753FF0A0" w14:textId="77777777" w:rsidR="0077650A" w:rsidRPr="001D5D94" w:rsidRDefault="0077650A" w:rsidP="0077650A">
      <w:pPr>
        <w:spacing w:before="120" w:after="120"/>
        <w:rPr>
          <w:rFonts w:cs="Times New Roman"/>
          <w:b/>
        </w:rPr>
      </w:pPr>
      <w:r w:rsidRPr="001D5D94">
        <w:rPr>
          <w:rFonts w:cs="Times New Roman"/>
          <w:b/>
        </w:rPr>
        <w:t>[Transkriptionskonventionen]</w:t>
      </w:r>
    </w:p>
    <w:p w14:paraId="6B01DD86" w14:textId="77777777" w:rsidR="00BC77B5" w:rsidRPr="008A6CD8" w:rsidRDefault="00BC77B5" w:rsidP="00BC77B5">
      <w:pPr>
        <w:pStyle w:val="Listenabsatz"/>
        <w:keepLines w:val="0"/>
        <w:numPr>
          <w:ilvl w:val="0"/>
          <w:numId w:val="21"/>
        </w:numPr>
        <w:spacing w:line="240" w:lineRule="auto"/>
        <w:jc w:val="left"/>
        <w:rPr>
          <w:rFonts w:ascii="Times New Roman" w:hAnsi="Times New Roman" w:cs="Times New Roman"/>
        </w:rPr>
      </w:pPr>
      <w:r w:rsidRPr="008A6CD8">
        <w:rPr>
          <w:rFonts w:cs="Calibri"/>
          <w:color w:val="000000"/>
          <w:shd w:val="clear" w:color="auto" w:fill="FFFFFF"/>
        </w:rPr>
        <w:t>Wörtliche Transkription. Dialekte werden möglichst wortgenau ins Hochdeutsche übersetzt.</w:t>
      </w:r>
    </w:p>
    <w:p w14:paraId="419C55CA" w14:textId="77777777" w:rsidR="00BC77B5" w:rsidRPr="008A6CD8" w:rsidRDefault="00BC77B5" w:rsidP="00BC77B5">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8A6CD8">
        <w:rPr>
          <w:rFonts w:cs="Times New Roman"/>
          <w:lang w:eastAsia="en-US"/>
        </w:rPr>
        <w:lastRenderedPageBreak/>
        <w:t xml:space="preserve">Wortverschleifungen werden nicht transkribiert, sondern an das Schriftdeutsch angenähert </w:t>
      </w:r>
      <w:r w:rsidRPr="008A6CD8">
        <w:rPr>
          <w:rFonts w:cs="Calibri"/>
          <w:color w:val="000000"/>
          <w:shd w:val="clear" w:color="auto" w:fill="FFFFFF"/>
        </w:rPr>
        <w:t>(z.B. „haben wir“ anstatt „</w:t>
      </w:r>
      <w:proofErr w:type="spellStart"/>
      <w:r w:rsidRPr="008A6CD8">
        <w:rPr>
          <w:rFonts w:cs="Calibri"/>
          <w:color w:val="000000"/>
          <w:shd w:val="clear" w:color="auto" w:fill="FFFFFF"/>
        </w:rPr>
        <w:t>hamma</w:t>
      </w:r>
      <w:proofErr w:type="spellEnd"/>
      <w:r w:rsidRPr="008A6CD8">
        <w:rPr>
          <w:rFonts w:cs="Calibri"/>
          <w:color w:val="000000"/>
          <w:shd w:val="clear" w:color="auto" w:fill="FFFFFF"/>
        </w:rPr>
        <w:t>)</w:t>
      </w:r>
      <w:r w:rsidRPr="008A6CD8">
        <w:rPr>
          <w:rFonts w:cs="Times New Roman"/>
          <w:lang w:eastAsia="en-US"/>
        </w:rPr>
        <w:t xml:space="preserve">. Die Satzform wird beibehalten, auch wenn sie syntaktische Fehler beinhaltet. </w:t>
      </w:r>
    </w:p>
    <w:p w14:paraId="259406D1" w14:textId="77777777" w:rsidR="00BC77B5" w:rsidRPr="008A6CD8" w:rsidRDefault="00BC77B5" w:rsidP="00BC77B5">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8A6CD8">
        <w:rPr>
          <w:rFonts w:cs="Times New Roman"/>
          <w:lang w:eastAsia="en-US"/>
        </w:rPr>
        <w:t>Wort- und Satzabbrüche sowie Stottern werden geglättet bzw. ausgelassen, Wortdoppelungen nur erfasst, wenn sie als Stilmittel zur Betonung genutzt werden. „Ganze“ Halbsätze, denen nur die Vollendung fehlt, werden jedoch erfasst und mit dem Abbruchzeichen / gekennzeichnet.</w:t>
      </w:r>
    </w:p>
    <w:p w14:paraId="3AD65100" w14:textId="77777777" w:rsidR="00BC77B5" w:rsidRPr="008A6CD8" w:rsidRDefault="00BC77B5" w:rsidP="00BC77B5">
      <w:pPr>
        <w:pStyle w:val="Listenabsatz"/>
        <w:keepLines w:val="0"/>
        <w:numPr>
          <w:ilvl w:val="0"/>
          <w:numId w:val="21"/>
        </w:numPr>
        <w:spacing w:line="240" w:lineRule="auto"/>
        <w:jc w:val="left"/>
        <w:rPr>
          <w:rFonts w:ascii="Times New Roman" w:hAnsi="Times New Roman" w:cs="Times New Roman"/>
        </w:rPr>
      </w:pPr>
      <w:r w:rsidRPr="008A6CD8">
        <w:rPr>
          <w:rFonts w:cs="Times New Roman"/>
          <w:lang w:eastAsia="en-US"/>
        </w:rPr>
        <w:t xml:space="preserve">Interpunktion wird zu Gunsten der Lesbarkeit geglättet, das heißt bei kurzem Senken der Stimme oder </w:t>
      </w:r>
      <w:proofErr w:type="spellStart"/>
      <w:r w:rsidRPr="008A6CD8">
        <w:rPr>
          <w:rFonts w:cs="Times New Roman"/>
          <w:lang w:eastAsia="en-US"/>
        </w:rPr>
        <w:t>uneindeutiger</w:t>
      </w:r>
      <w:proofErr w:type="spellEnd"/>
      <w:r w:rsidRPr="008A6CD8">
        <w:rPr>
          <w:rFonts w:cs="Times New Roman"/>
          <w:lang w:eastAsia="en-US"/>
        </w:rPr>
        <w:t xml:space="preserve"> Betonung wird eher ein Punkt als ein Komma gesetzt. Dabei sollen Sinneinheiten beibehalten werden.</w:t>
      </w:r>
    </w:p>
    <w:p w14:paraId="4AEE3501" w14:textId="77777777" w:rsidR="00BC77B5" w:rsidRPr="008A6CD8" w:rsidRDefault="00BC77B5" w:rsidP="00BC77B5">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8A6CD8">
        <w:rPr>
          <w:rFonts w:cs="Times New Roman"/>
          <w:lang w:eastAsia="en-US"/>
        </w:rPr>
        <w:t>Pausen werden durch drei Auslassungspunkte in Klammern (...) markiert.</w:t>
      </w:r>
    </w:p>
    <w:p w14:paraId="2F74568F" w14:textId="77777777" w:rsidR="00BC77B5" w:rsidRPr="008A6CD8" w:rsidRDefault="00BC77B5" w:rsidP="00BC77B5">
      <w:pPr>
        <w:pStyle w:val="Listenabsatz"/>
        <w:keepLines w:val="0"/>
        <w:numPr>
          <w:ilvl w:val="0"/>
          <w:numId w:val="21"/>
        </w:numPr>
        <w:autoSpaceDE w:val="0"/>
        <w:autoSpaceDN w:val="0"/>
        <w:adjustRightInd w:val="0"/>
        <w:spacing w:line="240" w:lineRule="auto"/>
        <w:jc w:val="left"/>
        <w:rPr>
          <w:rFonts w:cstheme="minorHAnsi"/>
        </w:rPr>
      </w:pPr>
      <w:r w:rsidRPr="008A6CD8">
        <w:rPr>
          <w:rFonts w:cstheme="minorHAnsi"/>
        </w:rPr>
        <w:t>Verständnissignale des gerade nicht Sprechenden wie „</w:t>
      </w:r>
      <w:proofErr w:type="spellStart"/>
      <w:r w:rsidRPr="008A6CD8">
        <w:rPr>
          <w:rFonts w:cstheme="minorHAnsi"/>
        </w:rPr>
        <w:t>mhm</w:t>
      </w:r>
      <w:proofErr w:type="spellEnd"/>
      <w:r w:rsidRPr="008A6CD8">
        <w:rPr>
          <w:rFonts w:cstheme="minorHAnsi"/>
        </w:rPr>
        <w:t>, aha, ja, genau, .hm“ etc. werden nicht transkribiert. Ausnahme: Eine Antwort besteht nur aus „</w:t>
      </w:r>
      <w:proofErr w:type="spellStart"/>
      <w:r w:rsidRPr="008A6CD8">
        <w:rPr>
          <w:rFonts w:cstheme="minorHAnsi"/>
        </w:rPr>
        <w:t>mhm</w:t>
      </w:r>
      <w:proofErr w:type="spellEnd"/>
      <w:r w:rsidRPr="008A6CD8">
        <w:rPr>
          <w:rFonts w:cstheme="minorHAnsi"/>
        </w:rPr>
        <w:t xml:space="preserve">“ ohne jegliche weitere </w:t>
      </w:r>
      <w:proofErr w:type="spellStart"/>
      <w:r w:rsidRPr="008A6CD8">
        <w:rPr>
          <w:rFonts w:cstheme="minorHAnsi"/>
        </w:rPr>
        <w:t>Ausführung</w:t>
      </w:r>
      <w:proofErr w:type="spellEnd"/>
      <w:r w:rsidRPr="008A6CD8">
        <w:rPr>
          <w:rFonts w:cstheme="minorHAnsi"/>
        </w:rPr>
        <w:t>. Dies wird als „</w:t>
      </w:r>
      <w:proofErr w:type="spellStart"/>
      <w:r w:rsidRPr="008A6CD8">
        <w:rPr>
          <w:rFonts w:cstheme="minorHAnsi"/>
        </w:rPr>
        <w:t>mhm</w:t>
      </w:r>
      <w:proofErr w:type="spellEnd"/>
      <w:r w:rsidRPr="008A6CD8">
        <w:rPr>
          <w:rFonts w:cstheme="minorHAnsi"/>
        </w:rPr>
        <w:t xml:space="preserve"> (bejahend)“, oder „</w:t>
      </w:r>
      <w:proofErr w:type="spellStart"/>
      <w:r w:rsidRPr="008A6CD8">
        <w:rPr>
          <w:rFonts w:cstheme="minorHAnsi"/>
        </w:rPr>
        <w:t>mhm</w:t>
      </w:r>
      <w:proofErr w:type="spellEnd"/>
      <w:r w:rsidRPr="008A6CD8">
        <w:rPr>
          <w:rFonts w:cstheme="minorHAnsi"/>
        </w:rPr>
        <w:t xml:space="preserve"> (verneinend)“ erfasst, je nach Interpretation. </w:t>
      </w:r>
    </w:p>
    <w:p w14:paraId="1D2974B5" w14:textId="77777777" w:rsidR="00BC77B5" w:rsidRPr="008A6CD8" w:rsidRDefault="00BC77B5" w:rsidP="00BC77B5">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8A6CD8">
        <w:rPr>
          <w:rFonts w:cs="Times New Roman"/>
          <w:lang w:eastAsia="en-US"/>
        </w:rPr>
        <w:t>Besonders betonte Wörter oder Äußerungen werden durch Großschreibung gekennzeichnet.</w:t>
      </w:r>
    </w:p>
    <w:p w14:paraId="5A6F058A" w14:textId="77777777" w:rsidR="00BC77B5" w:rsidRPr="008A6CD8" w:rsidRDefault="00BC77B5" w:rsidP="00BC77B5">
      <w:pPr>
        <w:pStyle w:val="Listenabsatz"/>
        <w:keepLines w:val="0"/>
        <w:numPr>
          <w:ilvl w:val="0"/>
          <w:numId w:val="21"/>
        </w:numPr>
        <w:autoSpaceDE w:val="0"/>
        <w:autoSpaceDN w:val="0"/>
        <w:adjustRightInd w:val="0"/>
        <w:spacing w:line="240" w:lineRule="auto"/>
        <w:jc w:val="left"/>
        <w:rPr>
          <w:rFonts w:cstheme="minorHAnsi"/>
        </w:rPr>
      </w:pPr>
      <w:r w:rsidRPr="008A6CD8">
        <w:rPr>
          <w:rFonts w:cstheme="minorHAnsi"/>
        </w:rPr>
        <w:t xml:space="preserve">Jeder Sprecherbeitrag erhält eigene Absätze. Zwischen den Sprechern gibt es eine freie, leere Zeile. Auch kurze </w:t>
      </w:r>
      <w:proofErr w:type="spellStart"/>
      <w:r w:rsidRPr="008A6CD8">
        <w:rPr>
          <w:rFonts w:cstheme="minorHAnsi"/>
        </w:rPr>
        <w:t>Einwürfe</w:t>
      </w:r>
      <w:proofErr w:type="spellEnd"/>
      <w:r w:rsidRPr="008A6CD8">
        <w:rPr>
          <w:rFonts w:cstheme="minorHAnsi"/>
        </w:rPr>
        <w:t xml:space="preserve"> werden in einem separaten Absatz transkribiert. Mindestens am Ende eines Absatzes werden Zeitmarken </w:t>
      </w:r>
      <w:proofErr w:type="spellStart"/>
      <w:r w:rsidRPr="008A6CD8">
        <w:rPr>
          <w:rFonts w:cstheme="minorHAnsi"/>
        </w:rPr>
        <w:t>eingefügt</w:t>
      </w:r>
      <w:proofErr w:type="spellEnd"/>
      <w:r w:rsidRPr="008A6CD8">
        <w:rPr>
          <w:rFonts w:cstheme="minorHAnsi"/>
        </w:rPr>
        <w:t>.</w:t>
      </w:r>
    </w:p>
    <w:p w14:paraId="70346B67" w14:textId="77777777" w:rsidR="00BC77B5" w:rsidRPr="008A6CD8" w:rsidRDefault="00BC77B5" w:rsidP="00BC77B5">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8A6CD8">
        <w:rPr>
          <w:rFonts w:cs="Times New Roman"/>
          <w:lang w:eastAsia="en-US"/>
        </w:rPr>
        <w:t>Emotionale nonverbale Äußerungen der befragten Person und des Interviewers, die die Aussage unterstützten oder verdeutlichen (etwa wie lachen oder seufzen), werden beim Einsatz in Klammern notiert.</w:t>
      </w:r>
    </w:p>
    <w:p w14:paraId="26093A51" w14:textId="77777777" w:rsidR="00BC77B5" w:rsidRPr="008A6CD8" w:rsidRDefault="00BC77B5" w:rsidP="00BC77B5">
      <w:pPr>
        <w:pStyle w:val="Listenabsatz"/>
        <w:keepLines w:val="0"/>
        <w:numPr>
          <w:ilvl w:val="0"/>
          <w:numId w:val="21"/>
        </w:numPr>
        <w:autoSpaceDE w:val="0"/>
        <w:autoSpaceDN w:val="0"/>
        <w:adjustRightInd w:val="0"/>
        <w:spacing w:line="240" w:lineRule="auto"/>
        <w:jc w:val="left"/>
        <w:rPr>
          <w:rFonts w:cstheme="minorHAnsi"/>
        </w:rPr>
      </w:pPr>
      <w:r w:rsidRPr="008A6CD8">
        <w:rPr>
          <w:rFonts w:cstheme="minorHAnsi"/>
        </w:rPr>
        <w:t>Unverständliche Wörter werden mit (</w:t>
      </w:r>
      <w:proofErr w:type="spellStart"/>
      <w:r w:rsidRPr="008A6CD8">
        <w:rPr>
          <w:rFonts w:cstheme="minorHAnsi"/>
        </w:rPr>
        <w:t>unv</w:t>
      </w:r>
      <w:proofErr w:type="spellEnd"/>
      <w:r w:rsidRPr="008A6CD8">
        <w:rPr>
          <w:rFonts w:cstheme="minorHAnsi"/>
        </w:rPr>
        <w:t>.) gekennzeichnet. Längere unverständliche Passagen sollen möglichst mit der Ursache versehen werden (</w:t>
      </w:r>
      <w:proofErr w:type="spellStart"/>
      <w:r w:rsidRPr="008A6CD8">
        <w:rPr>
          <w:rFonts w:cstheme="minorHAnsi"/>
        </w:rPr>
        <w:t>unv</w:t>
      </w:r>
      <w:proofErr w:type="spellEnd"/>
      <w:r w:rsidRPr="008A6CD8">
        <w:rPr>
          <w:rFonts w:cstheme="minorHAnsi"/>
        </w:rPr>
        <w:t>., Handystörgeräusch) oder (</w:t>
      </w:r>
      <w:proofErr w:type="spellStart"/>
      <w:r w:rsidRPr="008A6CD8">
        <w:rPr>
          <w:rFonts w:cstheme="minorHAnsi"/>
        </w:rPr>
        <w:t>unv</w:t>
      </w:r>
      <w:proofErr w:type="spellEnd"/>
      <w:r w:rsidRPr="008A6CD8">
        <w:rPr>
          <w:rFonts w:cstheme="minorHAnsi"/>
        </w:rPr>
        <w:t>., Mikrofon rauscht). Vermutet man einen Wortlaut, ist sich aber nicht sicher, wird das Wort bzw. der Satzteil mit einem Fragezeichen in Klammern gesetzt. Zum Beispiel: (</w:t>
      </w:r>
      <w:proofErr w:type="spellStart"/>
      <w:r w:rsidRPr="008A6CD8">
        <w:rPr>
          <w:rFonts w:cstheme="minorHAnsi"/>
        </w:rPr>
        <w:t>Xylomethanolin</w:t>
      </w:r>
      <w:proofErr w:type="spellEnd"/>
      <w:r w:rsidRPr="008A6CD8">
        <w:rPr>
          <w:rFonts w:cstheme="minorHAnsi"/>
        </w:rPr>
        <w:t>?). Generell werden alle unverständlichen Stellen mit einer Zeitmarke versehen, wenn innerhalb von einer Minute keine Zeitmarke gesetzt ist.</w:t>
      </w:r>
    </w:p>
    <w:p w14:paraId="4B0EFE7B" w14:textId="77777777" w:rsidR="00BC77B5" w:rsidRPr="008A6CD8" w:rsidRDefault="00BC77B5" w:rsidP="00BC77B5">
      <w:pPr>
        <w:keepLines w:val="0"/>
        <w:numPr>
          <w:ilvl w:val="0"/>
          <w:numId w:val="21"/>
        </w:numPr>
        <w:pBdr>
          <w:top w:val="none" w:sz="4" w:space="0" w:color="000000"/>
          <w:left w:val="none" w:sz="4" w:space="0" w:color="000000"/>
          <w:bottom w:val="none" w:sz="4" w:space="0" w:color="000000"/>
          <w:right w:val="none" w:sz="4" w:space="0" w:color="000000"/>
          <w:between w:val="none" w:sz="4" w:space="0" w:color="000000"/>
        </w:pBdr>
        <w:spacing w:before="120" w:after="120" w:line="240" w:lineRule="auto"/>
        <w:rPr>
          <w:rFonts w:cs="Times New Roman"/>
          <w:lang w:eastAsia="en-US"/>
        </w:rPr>
      </w:pPr>
      <w:r w:rsidRPr="008A6CD8">
        <w:rPr>
          <w:rFonts w:cs="Times New Roman"/>
          <w:lang w:eastAsia="en-US"/>
        </w:rPr>
        <w:t>Die Interviewende Person wird durch ein „I:“, die befragte Person durch ein „B:“ gekennzeichnet. Bei mehreren Interviewpartnern (z.B. Gruppendiskussion) wird dem Kürzel „B“ eine entsprechende Kennnummer oder ein Name zugeordnet (z.B. „B1:“, „Peter“).</w:t>
      </w:r>
    </w:p>
    <w:p w14:paraId="19459259" w14:textId="77777777" w:rsidR="00BC77B5" w:rsidRPr="00995B53" w:rsidRDefault="00BC77B5" w:rsidP="00BC77B5">
      <w:pPr>
        <w:keepLines w:val="0"/>
        <w:pBdr>
          <w:top w:val="none" w:sz="4" w:space="0" w:color="000000"/>
          <w:left w:val="none" w:sz="4" w:space="0" w:color="000000"/>
          <w:bottom w:val="none" w:sz="4" w:space="0" w:color="000000"/>
          <w:right w:val="none" w:sz="4" w:space="0" w:color="000000"/>
          <w:between w:val="none" w:sz="4" w:space="0" w:color="000000"/>
        </w:pBdr>
        <w:spacing w:before="120" w:after="120" w:line="240" w:lineRule="auto"/>
        <w:ind w:left="360"/>
        <w:rPr>
          <w:rFonts w:cs="Times New Roman"/>
          <w:sz w:val="21"/>
          <w:szCs w:val="21"/>
          <w:lang w:eastAsia="en-US"/>
        </w:rPr>
      </w:pPr>
    </w:p>
    <w:p w14:paraId="1D0C15C2" w14:textId="746B8E9B" w:rsidR="00BC77B5" w:rsidRPr="006D0730" w:rsidRDefault="0077650A" w:rsidP="006D0730">
      <w:pPr>
        <w:pStyle w:val="Listenabsatz"/>
        <w:spacing w:before="120" w:after="120"/>
        <w:ind w:left="360"/>
        <w:rPr>
          <w:rFonts w:cs="Times New Roman"/>
          <w:b/>
        </w:rPr>
      </w:pPr>
      <w:r w:rsidRPr="00BC77B5">
        <w:rPr>
          <w:rFonts w:cs="Times New Roman"/>
          <w:b/>
        </w:rPr>
        <w:t>[Transkriptionslegende]</w:t>
      </w:r>
    </w:p>
    <w:tbl>
      <w:tblPr>
        <w:tblStyle w:val="Tabellenraster"/>
        <w:tblW w:w="0" w:type="auto"/>
        <w:tblInd w:w="708" w:type="dxa"/>
        <w:tblLook w:val="04A0" w:firstRow="1" w:lastRow="0" w:firstColumn="1" w:lastColumn="0" w:noHBand="0" w:noVBand="1"/>
      </w:tblPr>
      <w:tblGrid>
        <w:gridCol w:w="851"/>
        <w:gridCol w:w="3969"/>
      </w:tblGrid>
      <w:tr w:rsidR="00BC77B5" w14:paraId="34407BFE" w14:textId="77777777" w:rsidTr="0063725C">
        <w:tc>
          <w:tcPr>
            <w:tcW w:w="851" w:type="dxa"/>
          </w:tcPr>
          <w:p w14:paraId="73AB7A81"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w:t>
            </w:r>
          </w:p>
        </w:tc>
        <w:tc>
          <w:tcPr>
            <w:tcW w:w="3969" w:type="dxa"/>
          </w:tcPr>
          <w:p w14:paraId="1487AE90"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unvollständige Sätze</w:t>
            </w:r>
          </w:p>
        </w:tc>
      </w:tr>
      <w:tr w:rsidR="00BC77B5" w14:paraId="140BFBAF" w14:textId="77777777" w:rsidTr="0063725C">
        <w:tc>
          <w:tcPr>
            <w:tcW w:w="851" w:type="dxa"/>
          </w:tcPr>
          <w:p w14:paraId="28E18329"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w:t>
            </w:r>
          </w:p>
        </w:tc>
        <w:tc>
          <w:tcPr>
            <w:tcW w:w="3969" w:type="dxa"/>
          </w:tcPr>
          <w:p w14:paraId="6E718519"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Pause</w:t>
            </w:r>
          </w:p>
        </w:tc>
      </w:tr>
      <w:tr w:rsidR="00BC77B5" w14:paraId="74536D43" w14:textId="77777777" w:rsidTr="0063725C">
        <w:tc>
          <w:tcPr>
            <w:tcW w:w="851" w:type="dxa"/>
          </w:tcPr>
          <w:p w14:paraId="2AC315C2"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SEHR</w:t>
            </w:r>
          </w:p>
        </w:tc>
        <w:tc>
          <w:tcPr>
            <w:tcW w:w="3969" w:type="dxa"/>
          </w:tcPr>
          <w:p w14:paraId="19267B43" w14:textId="77777777" w:rsidR="00BC77B5" w:rsidRDefault="00BC77B5" w:rsidP="0063725C">
            <w:pPr>
              <w:keepLines w:val="0"/>
              <w:spacing w:before="120" w:line="240" w:lineRule="auto"/>
              <w:rPr>
                <w:rFonts w:eastAsia="Calibri" w:cs="Calibri"/>
                <w:szCs w:val="22"/>
                <w:lang w:eastAsia="en-US"/>
              </w:rPr>
            </w:pPr>
            <w:r w:rsidRPr="007D41CF">
              <w:rPr>
                <w:rFonts w:cs="Times New Roman"/>
                <w:szCs w:val="22"/>
                <w:lang w:eastAsia="en-US"/>
              </w:rPr>
              <w:tab/>
            </w:r>
            <w:r>
              <w:rPr>
                <w:rFonts w:cs="Times New Roman"/>
                <w:szCs w:val="22"/>
                <w:lang w:eastAsia="en-US"/>
              </w:rPr>
              <w:t>besonders betonte Wörter</w:t>
            </w:r>
          </w:p>
        </w:tc>
      </w:tr>
      <w:tr w:rsidR="00BC77B5" w14:paraId="58DE84E6" w14:textId="77777777" w:rsidTr="0063725C">
        <w:tc>
          <w:tcPr>
            <w:tcW w:w="851" w:type="dxa"/>
          </w:tcPr>
          <w:p w14:paraId="3F939ED2"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w:t>
            </w:r>
          </w:p>
        </w:tc>
        <w:tc>
          <w:tcPr>
            <w:tcW w:w="3969" w:type="dxa"/>
          </w:tcPr>
          <w:p w14:paraId="1D40C551" w14:textId="77777777" w:rsidR="00BC77B5" w:rsidRDefault="00BC77B5" w:rsidP="0063725C">
            <w:pPr>
              <w:keepLines w:val="0"/>
              <w:spacing w:before="120" w:line="240" w:lineRule="auto"/>
              <w:rPr>
                <w:rFonts w:eastAsia="Calibri" w:cs="Calibri"/>
                <w:szCs w:val="22"/>
                <w:lang w:eastAsia="en-US"/>
              </w:rPr>
            </w:pPr>
            <w:r>
              <w:rPr>
                <w:rFonts w:cs="Times New Roman"/>
                <w:szCs w:val="22"/>
                <w:lang w:eastAsia="en-US"/>
              </w:rPr>
              <w:t>emotionale nonverbale Äußerungen</w:t>
            </w:r>
          </w:p>
        </w:tc>
      </w:tr>
      <w:tr w:rsidR="00BC77B5" w14:paraId="4773F995" w14:textId="77777777" w:rsidTr="0063725C">
        <w:tc>
          <w:tcPr>
            <w:tcW w:w="851" w:type="dxa"/>
          </w:tcPr>
          <w:p w14:paraId="6B9D488A"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w:t>
            </w:r>
            <w:proofErr w:type="spellStart"/>
            <w:r>
              <w:rPr>
                <w:rFonts w:eastAsia="Calibri" w:cs="Calibri"/>
                <w:szCs w:val="22"/>
                <w:lang w:eastAsia="en-US"/>
              </w:rPr>
              <w:t>unv</w:t>
            </w:r>
            <w:proofErr w:type="spellEnd"/>
            <w:r>
              <w:rPr>
                <w:rFonts w:eastAsia="Calibri" w:cs="Calibri"/>
                <w:szCs w:val="22"/>
                <w:lang w:eastAsia="en-US"/>
              </w:rPr>
              <w:t>.)</w:t>
            </w:r>
          </w:p>
        </w:tc>
        <w:tc>
          <w:tcPr>
            <w:tcW w:w="3969" w:type="dxa"/>
          </w:tcPr>
          <w:p w14:paraId="0BF4BFEF"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unverständliche Wörter</w:t>
            </w:r>
          </w:p>
        </w:tc>
      </w:tr>
      <w:tr w:rsidR="00BC77B5" w14:paraId="2D585995" w14:textId="77777777" w:rsidTr="0063725C">
        <w:tc>
          <w:tcPr>
            <w:tcW w:w="851" w:type="dxa"/>
          </w:tcPr>
          <w:p w14:paraId="473AA717"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(Wort?)</w:t>
            </w:r>
          </w:p>
        </w:tc>
        <w:tc>
          <w:tcPr>
            <w:tcW w:w="3969" w:type="dxa"/>
          </w:tcPr>
          <w:p w14:paraId="3028EEA7" w14:textId="77777777" w:rsidR="00BC77B5" w:rsidRDefault="00BC77B5" w:rsidP="0063725C">
            <w:pPr>
              <w:keepLines w:val="0"/>
              <w:spacing w:before="120" w:line="240" w:lineRule="auto"/>
              <w:rPr>
                <w:rFonts w:eastAsia="Calibri" w:cs="Calibri"/>
                <w:szCs w:val="22"/>
                <w:lang w:eastAsia="en-US"/>
              </w:rPr>
            </w:pPr>
            <w:r>
              <w:rPr>
                <w:rFonts w:eastAsia="Calibri" w:cs="Calibri"/>
                <w:szCs w:val="22"/>
                <w:lang w:eastAsia="en-US"/>
              </w:rPr>
              <w:t>Wortlaut nicht ganz eindeutig</w:t>
            </w:r>
          </w:p>
        </w:tc>
      </w:tr>
    </w:tbl>
    <w:p w14:paraId="3ED1B581" w14:textId="77777777" w:rsidR="00AD49F6" w:rsidRDefault="00AD49F6" w:rsidP="00A82B70">
      <w:pPr>
        <w:pStyle w:val="berschrift2"/>
        <w:spacing w:before="240" w:after="240" w:line="264" w:lineRule="auto"/>
        <w:ind w:left="578" w:hanging="578"/>
        <w:rPr>
          <w:rFonts w:eastAsiaTheme="majorEastAsia"/>
        </w:rPr>
      </w:pPr>
      <w:bookmarkStart w:id="68" w:name="_Toc64617045"/>
      <w:r>
        <w:rPr>
          <w:rFonts w:eastAsiaTheme="majorEastAsia"/>
        </w:rPr>
        <w:lastRenderedPageBreak/>
        <w:t>Anonymisierung</w:t>
      </w:r>
      <w:bookmarkEnd w:id="68"/>
    </w:p>
    <w:p w14:paraId="627B79D9" w14:textId="5F159D06" w:rsidR="007E0CFD" w:rsidRDefault="00036083" w:rsidP="007E0CFD">
      <w:pPr>
        <w:spacing w:line="276" w:lineRule="auto"/>
      </w:pPr>
      <w:r>
        <w:t>Um Datenschutz-</w:t>
      </w:r>
      <w:r w:rsidR="007E0CFD">
        <w:t xml:space="preserve"> und Persönlichkeitsrechte der befragten Personen </w:t>
      </w:r>
      <w:r>
        <w:t>zu bewahre</w:t>
      </w:r>
      <w:r w:rsidR="007E0CFD">
        <w:t xml:space="preserve">n, wurden die Forschungsdaten </w:t>
      </w:r>
      <w:r>
        <w:t>zur</w:t>
      </w:r>
      <w:r w:rsidR="007E0CFD">
        <w:t xml:space="preserve"> Archivierung und Bereitstellung zu anderen Forschungszwecken umfangreich anonymisiert. Bei </w:t>
      </w:r>
      <w:r w:rsidR="00A82B70">
        <w:t xml:space="preserve">der Anonymisierung wurden </w:t>
      </w:r>
      <w:r w:rsidR="007E0CFD">
        <w:t xml:space="preserve">personenbezogene und personenbeziehbare Daten entfernt </w:t>
      </w:r>
      <w:r w:rsidR="00E7164E">
        <w:t xml:space="preserve">oder </w:t>
      </w:r>
      <w:r w:rsidR="007E0CFD">
        <w:t xml:space="preserve">durch Platzhalter </w:t>
      </w:r>
      <w:r w:rsidR="00E7164E">
        <w:t>und</w:t>
      </w:r>
      <w:r w:rsidR="007E0CFD">
        <w:t xml:space="preserve"> Pseudonyme ersetzt. Bei Platzhaltern erfolgte eine starke Abstraktion, bei der </w:t>
      </w:r>
      <w:proofErr w:type="spellStart"/>
      <w:r w:rsidR="007E0CFD">
        <w:t>Pseudonymisierung</w:t>
      </w:r>
      <w:proofErr w:type="spellEnd"/>
      <w:r w:rsidR="007E0CFD">
        <w:t xml:space="preserve"> wurde </w:t>
      </w:r>
      <w:r w:rsidR="00CE4C09">
        <w:t>die Information durch eine</w:t>
      </w:r>
      <w:r w:rsidR="00F15613">
        <w:t xml:space="preserve"> mit</w:t>
      </w:r>
      <w:r w:rsidR="007E0CFD">
        <w:t xml:space="preserve"> einem ähnli</w:t>
      </w:r>
      <w:r w:rsidR="00F15613">
        <w:t>chen Sinn</w:t>
      </w:r>
      <w:r w:rsidR="007E0CFD">
        <w:t xml:space="preserve">gehalt ersetzt, </w:t>
      </w:r>
      <w:r w:rsidR="00F15613">
        <w:t>um einen starken Informationsverlust</w:t>
      </w:r>
      <w:r w:rsidR="009D2F3B">
        <w:t xml:space="preserve"> zu vermeiden</w:t>
      </w:r>
      <w:r w:rsidR="00F853B9">
        <w:t xml:space="preserve"> und das Analysepotenzial </w:t>
      </w:r>
      <w:r w:rsidR="00307FA8">
        <w:t>zu bewahren</w:t>
      </w:r>
      <w:r w:rsidR="009D2F3B">
        <w:t xml:space="preserve">, aber dennoch eine </w:t>
      </w:r>
      <w:proofErr w:type="spellStart"/>
      <w:r w:rsidR="009D2F3B">
        <w:t>Reidentifizierung</w:t>
      </w:r>
      <w:proofErr w:type="spellEnd"/>
      <w:r w:rsidR="009D2F3B">
        <w:t xml:space="preserve"> </w:t>
      </w:r>
      <w:r w:rsidR="00CE4C09">
        <w:t xml:space="preserve">der Person </w:t>
      </w:r>
      <w:r w:rsidR="009D2F3B">
        <w:t xml:space="preserve">auszuschließen. </w:t>
      </w:r>
      <w:r w:rsidR="0026572A">
        <w:t xml:space="preserve">Bei </w:t>
      </w:r>
      <w:r w:rsidR="007E0CFD">
        <w:t>Berufsbezeichnung</w:t>
      </w:r>
      <w:r w:rsidR="009D2F3B">
        <w:t>en</w:t>
      </w:r>
      <w:r w:rsidR="007E0CFD">
        <w:t xml:space="preserve"> oder Zahlen</w:t>
      </w:r>
      <w:r w:rsidR="009D2F3B">
        <w:t xml:space="preserve"> (Jahreszahlen, Mengenangaben etc.)</w:t>
      </w:r>
      <w:r w:rsidR="007E0CFD">
        <w:t xml:space="preserve"> </w:t>
      </w:r>
      <w:r w:rsidR="0026572A">
        <w:t xml:space="preserve">wurde </w:t>
      </w:r>
      <w:r w:rsidR="007E0CFD">
        <w:t xml:space="preserve">eine Aggregation </w:t>
      </w:r>
      <w:r w:rsidR="00CE4C09">
        <w:t xml:space="preserve">der </w:t>
      </w:r>
      <w:r w:rsidR="007E0CFD">
        <w:t xml:space="preserve">Informationen vorgenommen </w:t>
      </w:r>
      <w:r w:rsidR="0026572A">
        <w:t xml:space="preserve">bzw. </w:t>
      </w:r>
      <w:r w:rsidR="007E0CFD">
        <w:t xml:space="preserve">der Zahlenwert zu einem anderen ähnlichen Wert verändert. </w:t>
      </w:r>
      <w:r w:rsidR="00307FA8">
        <w:t xml:space="preserve">Um während des Anonymisierungsprozesses </w:t>
      </w:r>
      <w:r w:rsidR="007E0CFD">
        <w:t>ein sicheres Nachverfol</w:t>
      </w:r>
      <w:r w:rsidR="008B0898">
        <w:t>gen</w:t>
      </w:r>
      <w:r w:rsidR="007E0CFD">
        <w:t xml:space="preserve">, welche persönlichen Daten durch welche Platzhalter oder Pseudonyme ersetzt wurden, </w:t>
      </w:r>
      <w:r w:rsidR="008B0898">
        <w:t xml:space="preserve">zu gewährleisten, </w:t>
      </w:r>
      <w:r w:rsidR="007E0CFD">
        <w:t>wurde mit einem ständig aktualisierten Anonymisierungsprotokoll gearbeitet</w:t>
      </w:r>
      <w:r w:rsidR="00DA30DA">
        <w:t xml:space="preserve"> (Meyermann &amp; Porzelt, 2014)</w:t>
      </w:r>
      <w:r w:rsidR="007E0CFD">
        <w:t>.</w:t>
      </w:r>
      <w:r w:rsidR="008A069B">
        <w:t xml:space="preserve"> K</w:t>
      </w:r>
      <w:r w:rsidR="00206F00">
        <w:t>enntlich gemacht w</w:t>
      </w:r>
      <w:r w:rsidR="00E25C60">
        <w:t>u</w:t>
      </w:r>
      <w:r w:rsidR="008732F6">
        <w:t xml:space="preserve">rden anonymisierte bzw. </w:t>
      </w:r>
      <w:proofErr w:type="spellStart"/>
      <w:r w:rsidR="008732F6">
        <w:t>pseudonymisierte</w:t>
      </w:r>
      <w:proofErr w:type="spellEnd"/>
      <w:r w:rsidR="008732F6">
        <w:t xml:space="preserve"> Stellen durch das Setzen von eckigen Klammern. </w:t>
      </w:r>
      <w:r w:rsidR="004D5C4D">
        <w:t xml:space="preserve">Platzhalter wurden </w:t>
      </w:r>
      <w:proofErr w:type="spellStart"/>
      <w:r w:rsidR="004D5C4D">
        <w:t>transkript</w:t>
      </w:r>
      <w:r w:rsidR="00206F00">
        <w:t>e</w:t>
      </w:r>
      <w:r w:rsidR="004D5C4D">
        <w:t>übergreifend</w:t>
      </w:r>
      <w:proofErr w:type="spellEnd"/>
      <w:r w:rsidR="004D5C4D">
        <w:t xml:space="preserve"> durchnummeriert.</w:t>
      </w:r>
    </w:p>
    <w:p w14:paraId="35FE6AD3" w14:textId="77777777" w:rsidR="007E0CFD" w:rsidRDefault="007E0CFD" w:rsidP="007E0CFD">
      <w:pPr>
        <w:spacing w:line="276" w:lineRule="auto"/>
      </w:pPr>
    </w:p>
    <w:p w14:paraId="17640CC4" w14:textId="77777777" w:rsidR="007E0CFD" w:rsidRPr="00D460E1" w:rsidRDefault="007E0CFD" w:rsidP="003774B5">
      <w:pPr>
        <w:pStyle w:val="Listenabsatz"/>
        <w:numPr>
          <w:ilvl w:val="0"/>
          <w:numId w:val="19"/>
        </w:numPr>
        <w:spacing w:line="276" w:lineRule="auto"/>
        <w:rPr>
          <w:u w:val="single"/>
        </w:rPr>
      </w:pPr>
      <w:r w:rsidRPr="00D460E1">
        <w:rPr>
          <w:u w:val="single"/>
        </w:rPr>
        <w:t>Beispiele für Platzhalter:</w:t>
      </w:r>
    </w:p>
    <w:p w14:paraId="7DA8BC1C" w14:textId="72325C05" w:rsidR="008B4763" w:rsidRDefault="00A20DE3" w:rsidP="008B4763">
      <w:pPr>
        <w:pStyle w:val="Listenabsatz"/>
        <w:numPr>
          <w:ilvl w:val="1"/>
          <w:numId w:val="19"/>
        </w:numPr>
        <w:spacing w:line="276" w:lineRule="auto"/>
      </w:pPr>
      <w:r>
        <w:t>Name</w:t>
      </w:r>
      <w:r w:rsidR="007E0CFD">
        <w:t xml:space="preserve"> des Unternehmens = [Unternehmen 1]</w:t>
      </w:r>
    </w:p>
    <w:p w14:paraId="1315906B" w14:textId="77777777" w:rsidR="008B4763" w:rsidRDefault="008B4763" w:rsidP="008B4763">
      <w:pPr>
        <w:pStyle w:val="Listenabsatz"/>
        <w:numPr>
          <w:ilvl w:val="1"/>
          <w:numId w:val="19"/>
        </w:numPr>
        <w:spacing w:line="276" w:lineRule="auto"/>
      </w:pPr>
      <w:r>
        <w:t>Name der Stadt = [Ort 1]</w:t>
      </w:r>
    </w:p>
    <w:p w14:paraId="3270DEDF" w14:textId="77777777" w:rsidR="003F55F3" w:rsidRDefault="007E0CFD" w:rsidP="003F55F3">
      <w:pPr>
        <w:pStyle w:val="Listenabsatz"/>
        <w:numPr>
          <w:ilvl w:val="1"/>
          <w:numId w:val="19"/>
        </w:numPr>
        <w:spacing w:line="276" w:lineRule="auto"/>
      </w:pPr>
      <w:r>
        <w:t>Name des Forschungsverbunds = [Verbund 1]</w:t>
      </w:r>
    </w:p>
    <w:p w14:paraId="22A16BAF" w14:textId="4B3EB137" w:rsidR="007B7DBA" w:rsidRDefault="007B7DBA" w:rsidP="003F55F3">
      <w:pPr>
        <w:pStyle w:val="Listenabsatz"/>
        <w:numPr>
          <w:ilvl w:val="1"/>
          <w:numId w:val="19"/>
        </w:numPr>
        <w:spacing w:line="276" w:lineRule="auto"/>
      </w:pPr>
      <w:r>
        <w:t>Konkrete Verbundtyp</w:t>
      </w:r>
      <w:r w:rsidR="00AB22E8">
        <w:t>en</w:t>
      </w:r>
      <w:r>
        <w:t>bezeichnung</w:t>
      </w:r>
      <w:r w:rsidR="00D853EA">
        <w:rPr>
          <w:rStyle w:val="Funotenzeichen"/>
        </w:rPr>
        <w:footnoteReference w:id="5"/>
      </w:r>
      <w:r>
        <w:t xml:space="preserve"> = [Verbundtyp 1] </w:t>
      </w:r>
    </w:p>
    <w:p w14:paraId="4B96D2D4" w14:textId="2F22EFDF" w:rsidR="007E0CFD" w:rsidRDefault="007E0CFD" w:rsidP="003F55F3">
      <w:pPr>
        <w:pStyle w:val="Listenabsatz"/>
        <w:numPr>
          <w:ilvl w:val="1"/>
          <w:numId w:val="19"/>
        </w:numPr>
        <w:spacing w:line="276" w:lineRule="auto"/>
      </w:pPr>
      <w:r>
        <w:t>Name der Universität = [Uni 1]</w:t>
      </w:r>
    </w:p>
    <w:p w14:paraId="7422EF12" w14:textId="77777777" w:rsidR="007E0CFD" w:rsidRDefault="007E0CFD" w:rsidP="007E0CFD">
      <w:pPr>
        <w:spacing w:line="276" w:lineRule="auto"/>
      </w:pPr>
    </w:p>
    <w:p w14:paraId="7B3A807E" w14:textId="77777777" w:rsidR="007E0CFD" w:rsidRPr="00806858" w:rsidRDefault="007E0CFD" w:rsidP="003774B5">
      <w:pPr>
        <w:pStyle w:val="Listenabsatz"/>
        <w:numPr>
          <w:ilvl w:val="0"/>
          <w:numId w:val="19"/>
        </w:numPr>
        <w:spacing w:line="276" w:lineRule="auto"/>
        <w:rPr>
          <w:u w:val="single"/>
        </w:rPr>
      </w:pPr>
      <w:r w:rsidRPr="00806858">
        <w:rPr>
          <w:u w:val="single"/>
        </w:rPr>
        <w:t>Beispiele für Pseudonyme:</w:t>
      </w:r>
    </w:p>
    <w:p w14:paraId="2308C0A8" w14:textId="6C7CC825" w:rsidR="007E0CFD" w:rsidRDefault="007E0CFD" w:rsidP="003F55F3">
      <w:pPr>
        <w:pStyle w:val="Listenabsatz"/>
        <w:numPr>
          <w:ilvl w:val="1"/>
          <w:numId w:val="19"/>
        </w:numPr>
        <w:spacing w:line="276" w:lineRule="auto"/>
      </w:pPr>
      <w:r>
        <w:t>Vor- und Nachname durch vergleichbare Namen ersetzt (möglichst gleich viele Silben und aus demselben Kulturkreis)</w:t>
      </w:r>
    </w:p>
    <w:p w14:paraId="21D3A3E2" w14:textId="77777777" w:rsidR="007E0CFD" w:rsidRDefault="007E0CFD" w:rsidP="007E0CFD">
      <w:pPr>
        <w:spacing w:line="276" w:lineRule="auto"/>
      </w:pPr>
    </w:p>
    <w:p w14:paraId="4F42C714" w14:textId="77777777" w:rsidR="007E0CFD" w:rsidRPr="00806858" w:rsidRDefault="007E0CFD" w:rsidP="003774B5">
      <w:pPr>
        <w:pStyle w:val="Listenabsatz"/>
        <w:numPr>
          <w:ilvl w:val="0"/>
          <w:numId w:val="19"/>
        </w:numPr>
        <w:spacing w:line="276" w:lineRule="auto"/>
        <w:rPr>
          <w:u w:val="single"/>
        </w:rPr>
      </w:pPr>
      <w:r w:rsidRPr="00806858">
        <w:rPr>
          <w:u w:val="single"/>
        </w:rPr>
        <w:t>Beispiele für Aggregation von Informationen:</w:t>
      </w:r>
    </w:p>
    <w:p w14:paraId="4C450743" w14:textId="16B45763" w:rsidR="007E0CFD" w:rsidRDefault="007E0CFD" w:rsidP="00A20DE3">
      <w:pPr>
        <w:pStyle w:val="Listenabsatz"/>
        <w:numPr>
          <w:ilvl w:val="1"/>
          <w:numId w:val="19"/>
        </w:numPr>
        <w:spacing w:line="276" w:lineRule="auto"/>
      </w:pPr>
      <w:r>
        <w:t>Manager</w:t>
      </w:r>
      <w:r w:rsidR="0031502E">
        <w:t>*in</w:t>
      </w:r>
      <w:r>
        <w:t xml:space="preserve"> mit einem bestimmten Studienabschluss = </w:t>
      </w:r>
      <w:r w:rsidR="00A30929">
        <w:t>[</w:t>
      </w:r>
      <w:r>
        <w:t>Manager</w:t>
      </w:r>
      <w:r w:rsidR="0031502E">
        <w:t>*in</w:t>
      </w:r>
      <w:r w:rsidR="00A30929">
        <w:t>]</w:t>
      </w:r>
    </w:p>
    <w:p w14:paraId="28D774FE" w14:textId="77777777" w:rsidR="00B473B4" w:rsidRDefault="00B473B4" w:rsidP="007E0CFD">
      <w:pPr>
        <w:spacing w:line="276" w:lineRule="auto"/>
      </w:pPr>
    </w:p>
    <w:p w14:paraId="2A1D5FAE" w14:textId="4C048BB7" w:rsidR="00F66934" w:rsidRDefault="00F66934" w:rsidP="007E0CFD">
      <w:pPr>
        <w:spacing w:line="276" w:lineRule="auto"/>
      </w:pPr>
      <w:r>
        <w:t xml:space="preserve">Bei </w:t>
      </w:r>
      <w:r w:rsidR="008C0406">
        <w:t>fünf</w:t>
      </w:r>
      <w:r>
        <w:t xml:space="preserve"> Interviews war es aufgrund des </w:t>
      </w:r>
      <w:r w:rsidR="008C0406">
        <w:t xml:space="preserve">sehr spezifischen </w:t>
      </w:r>
      <w:r>
        <w:t>Verbundkontextes</w:t>
      </w:r>
      <w:r w:rsidR="008C0406">
        <w:t xml:space="preserve"> </w:t>
      </w:r>
      <w:r>
        <w:t>nicht möglich, eine De-Anonymisierung auszuschließen, deswegen wurde auf die Archivierung und Bereitstellung dieser verzichtet</w:t>
      </w:r>
      <w:r w:rsidR="00315325">
        <w:t xml:space="preserve"> (siehe auch </w:t>
      </w:r>
      <w:commentRangeStart w:id="69"/>
      <w:r w:rsidR="00315325">
        <w:t>2.2.1 und 2.2.2)</w:t>
      </w:r>
      <w:r>
        <w:t xml:space="preserve">. </w:t>
      </w:r>
      <w:commentRangeEnd w:id="69"/>
      <w:r w:rsidR="00A30929">
        <w:rPr>
          <w:rStyle w:val="Kommentarzeichen"/>
          <w:rFonts w:ascii="Times New Roman" w:hAnsi="Times New Roman" w:cs="Times New Roman"/>
          <w:snapToGrid w:val="0"/>
          <w:lang w:val="en-US"/>
        </w:rPr>
        <w:commentReference w:id="69"/>
      </w:r>
      <w:r w:rsidR="008C0406">
        <w:t xml:space="preserve">Die ausgeschlossenen Interviews wurden mit Personen in zwei Forschungsverbünden </w:t>
      </w:r>
      <w:r w:rsidR="00315325">
        <w:t xml:space="preserve">(Verbund X und Verbund Y) </w:t>
      </w:r>
      <w:r w:rsidR="008C0406">
        <w:t>geführt, deren Them</w:t>
      </w:r>
      <w:r w:rsidR="008C3787">
        <w:t>en</w:t>
      </w:r>
      <w:r w:rsidR="008C0406">
        <w:t xml:space="preserve"> so einmalig war</w:t>
      </w:r>
      <w:r w:rsidR="008C3787">
        <w:t>en</w:t>
      </w:r>
      <w:r w:rsidR="008C0406">
        <w:t xml:space="preserve">, dass bereits eine einfache Google-Recherche </w:t>
      </w:r>
      <w:r w:rsidR="0044016A">
        <w:t>zu einer Re</w:t>
      </w:r>
      <w:r w:rsidR="00084792">
        <w:t>-I</w:t>
      </w:r>
      <w:r w:rsidR="0044016A">
        <w:t>dentifikation führen kann.</w:t>
      </w:r>
      <w:r w:rsidR="008C3787">
        <w:t xml:space="preserve"> </w:t>
      </w:r>
      <w:r w:rsidR="0044016A">
        <w:t>Somit werden i</w:t>
      </w:r>
      <w:r w:rsidR="001766B3">
        <w:t>nsgesamt 13 Inter</w:t>
      </w:r>
      <w:r w:rsidR="0044016A">
        <w:t>views zur Verfügung gestellt. Der Datenbestand setzt</w:t>
      </w:r>
      <w:r w:rsidR="001766B3">
        <w:t xml:space="preserve"> sich folgendermaßen zusammen:</w:t>
      </w:r>
    </w:p>
    <w:p w14:paraId="1DCE2C1A" w14:textId="77777777" w:rsidR="009B6425" w:rsidRDefault="009B6425" w:rsidP="007E0CFD">
      <w:pPr>
        <w:spacing w:line="276" w:lineRule="auto"/>
      </w:pPr>
    </w:p>
    <w:p w14:paraId="097EB166" w14:textId="77777777" w:rsidR="009B6425" w:rsidRDefault="009B6425" w:rsidP="007E0CFD">
      <w:pPr>
        <w:spacing w:line="276" w:lineRule="auto"/>
      </w:pPr>
    </w:p>
    <w:p w14:paraId="051B330C" w14:textId="77777777" w:rsidR="0098705B" w:rsidRPr="0098705B" w:rsidRDefault="0098705B" w:rsidP="001766B3">
      <w:pPr>
        <w:spacing w:line="276" w:lineRule="auto"/>
        <w:rPr>
          <w:b/>
        </w:rPr>
      </w:pPr>
    </w:p>
    <w:p w14:paraId="79897ECB" w14:textId="50CD41F9" w:rsidR="00BE3FFF" w:rsidRDefault="00BE3FFF" w:rsidP="00BE3FFF">
      <w:pPr>
        <w:pStyle w:val="Beschriftung"/>
        <w:keepNext/>
      </w:pPr>
      <w:bookmarkStart w:id="70" w:name="_Toc63870159"/>
      <w:r>
        <w:lastRenderedPageBreak/>
        <w:t xml:space="preserve">Tabelle </w:t>
      </w:r>
      <w:r w:rsidR="000724CA">
        <w:rPr>
          <w:noProof/>
        </w:rPr>
        <w:fldChar w:fldCharType="begin"/>
      </w:r>
      <w:r w:rsidR="000724CA">
        <w:rPr>
          <w:noProof/>
        </w:rPr>
        <w:instrText xml:space="preserve"> SEQ Tabelle \* ARABIC </w:instrText>
      </w:r>
      <w:r w:rsidR="000724CA">
        <w:rPr>
          <w:noProof/>
        </w:rPr>
        <w:fldChar w:fldCharType="separate"/>
      </w:r>
      <w:r>
        <w:rPr>
          <w:noProof/>
        </w:rPr>
        <w:t>4</w:t>
      </w:r>
      <w:r w:rsidR="000724CA">
        <w:rPr>
          <w:noProof/>
        </w:rPr>
        <w:fldChar w:fldCharType="end"/>
      </w:r>
      <w:r>
        <w:t xml:space="preserve">: Übersicht </w:t>
      </w:r>
      <w:r w:rsidR="00315A79">
        <w:t>zum</w:t>
      </w:r>
      <w:r>
        <w:t xml:space="preserve"> Datenbestand </w:t>
      </w:r>
      <w:r w:rsidR="00FD477E">
        <w:t xml:space="preserve">der qualitativen Teilstudie </w:t>
      </w:r>
      <w:r w:rsidR="00FE395A">
        <w:t>der HHU Düsseldorf</w:t>
      </w:r>
      <w:bookmarkEnd w:id="70"/>
    </w:p>
    <w:tbl>
      <w:tblPr>
        <w:tblStyle w:val="HelleSchattierung-Akzent11"/>
        <w:tblW w:w="8076" w:type="dxa"/>
        <w:tblLook w:val="0420" w:firstRow="1" w:lastRow="0" w:firstColumn="0" w:lastColumn="0" w:noHBand="0" w:noVBand="1"/>
      </w:tblPr>
      <w:tblGrid>
        <w:gridCol w:w="1233"/>
        <w:gridCol w:w="1740"/>
        <w:gridCol w:w="1275"/>
        <w:gridCol w:w="1843"/>
        <w:gridCol w:w="1985"/>
      </w:tblGrid>
      <w:tr w:rsidR="00606397" w:rsidRPr="00606397" w14:paraId="48C23F8C" w14:textId="5FBDD595" w:rsidTr="00606397">
        <w:trPr>
          <w:cnfStyle w:val="100000000000" w:firstRow="1" w:lastRow="0" w:firstColumn="0" w:lastColumn="0" w:oddVBand="0" w:evenVBand="0" w:oddHBand="0" w:evenHBand="0" w:firstRowFirstColumn="0" w:firstRowLastColumn="0" w:lastRowFirstColumn="0" w:lastRowLastColumn="0"/>
          <w:trHeight w:val="809"/>
        </w:trPr>
        <w:tc>
          <w:tcPr>
            <w:tcW w:w="1233" w:type="dxa"/>
            <w:hideMark/>
          </w:tcPr>
          <w:p w14:paraId="07396A54" w14:textId="77777777" w:rsidR="0098705B" w:rsidRPr="00606397" w:rsidRDefault="0098705B" w:rsidP="00606397">
            <w:pPr>
              <w:spacing w:line="276" w:lineRule="auto"/>
              <w:jc w:val="left"/>
            </w:pPr>
            <w:r w:rsidRPr="00606397">
              <w:t>Fallstudie</w:t>
            </w:r>
          </w:p>
          <w:p w14:paraId="40B0C8C5" w14:textId="69EE9007" w:rsidR="0098705B" w:rsidRPr="00606397" w:rsidRDefault="0098705B" w:rsidP="00606397">
            <w:pPr>
              <w:spacing w:line="276" w:lineRule="auto"/>
              <w:jc w:val="left"/>
            </w:pPr>
            <w:r w:rsidRPr="00606397">
              <w:t xml:space="preserve">= </w:t>
            </w:r>
            <w:proofErr w:type="spellStart"/>
            <w:r w:rsidR="009D7352" w:rsidRPr="00606397">
              <w:t>data</w:t>
            </w:r>
            <w:proofErr w:type="spellEnd"/>
            <w:r w:rsidR="009D7352" w:rsidRPr="00606397">
              <w:t xml:space="preserve"> </w:t>
            </w:r>
            <w:proofErr w:type="spellStart"/>
            <w:r w:rsidR="009D7352" w:rsidRPr="00606397">
              <w:t>set</w:t>
            </w:r>
            <w:proofErr w:type="spellEnd"/>
          </w:p>
        </w:tc>
        <w:tc>
          <w:tcPr>
            <w:tcW w:w="1740" w:type="dxa"/>
            <w:hideMark/>
          </w:tcPr>
          <w:p w14:paraId="59130681" w14:textId="77777777" w:rsidR="0098705B" w:rsidRPr="00606397" w:rsidRDefault="0098705B" w:rsidP="00606397">
            <w:pPr>
              <w:spacing w:line="276" w:lineRule="auto"/>
              <w:jc w:val="left"/>
            </w:pPr>
            <w:r w:rsidRPr="00606397">
              <w:t>Verbund</w:t>
            </w:r>
          </w:p>
          <w:p w14:paraId="49ED7401" w14:textId="26C72EEA" w:rsidR="0098705B" w:rsidRPr="00606397" w:rsidRDefault="0098705B" w:rsidP="00606397">
            <w:pPr>
              <w:spacing w:line="276" w:lineRule="auto"/>
              <w:jc w:val="left"/>
            </w:pPr>
            <w:r w:rsidRPr="00606397">
              <w:t xml:space="preserve">= </w:t>
            </w:r>
            <w:proofErr w:type="spellStart"/>
            <w:r w:rsidRPr="00606397">
              <w:t>research</w:t>
            </w:r>
            <w:proofErr w:type="spellEnd"/>
            <w:r w:rsidRPr="00606397">
              <w:t xml:space="preserve"> </w:t>
            </w:r>
            <w:proofErr w:type="spellStart"/>
            <w:r w:rsidRPr="00606397">
              <w:t>cluster</w:t>
            </w:r>
            <w:proofErr w:type="spellEnd"/>
          </w:p>
        </w:tc>
        <w:tc>
          <w:tcPr>
            <w:tcW w:w="1275" w:type="dxa"/>
            <w:hideMark/>
          </w:tcPr>
          <w:p w14:paraId="35882ED8" w14:textId="77777777" w:rsidR="0098705B" w:rsidRPr="00606397" w:rsidRDefault="0098705B" w:rsidP="00606397">
            <w:pPr>
              <w:spacing w:line="276" w:lineRule="auto"/>
              <w:jc w:val="left"/>
            </w:pPr>
            <w:r w:rsidRPr="00606397">
              <w:t>Transkript</w:t>
            </w:r>
          </w:p>
          <w:p w14:paraId="4479DE33" w14:textId="6965799B" w:rsidR="0098705B" w:rsidRPr="00606397" w:rsidRDefault="0098705B" w:rsidP="00606397">
            <w:pPr>
              <w:spacing w:line="276" w:lineRule="auto"/>
              <w:jc w:val="left"/>
            </w:pPr>
            <w:r w:rsidRPr="00606397">
              <w:t xml:space="preserve">= </w:t>
            </w:r>
            <w:proofErr w:type="spellStart"/>
            <w:r w:rsidRPr="00606397">
              <w:t>transcript</w:t>
            </w:r>
            <w:proofErr w:type="spellEnd"/>
          </w:p>
        </w:tc>
        <w:tc>
          <w:tcPr>
            <w:tcW w:w="1843" w:type="dxa"/>
            <w:hideMark/>
          </w:tcPr>
          <w:p w14:paraId="0A811D54" w14:textId="00184599" w:rsidR="009D7352" w:rsidRPr="00606397" w:rsidRDefault="0098705B" w:rsidP="00606397">
            <w:pPr>
              <w:spacing w:line="276" w:lineRule="auto"/>
              <w:jc w:val="left"/>
            </w:pPr>
            <w:r w:rsidRPr="00606397">
              <w:t>Position im</w:t>
            </w:r>
          </w:p>
          <w:p w14:paraId="594F0D68" w14:textId="164EDC36" w:rsidR="0098705B" w:rsidRPr="00606397" w:rsidRDefault="0098705B" w:rsidP="00606397">
            <w:pPr>
              <w:spacing w:line="276" w:lineRule="auto"/>
              <w:jc w:val="left"/>
            </w:pPr>
            <w:r w:rsidRPr="00606397">
              <w:t>Verbund</w:t>
            </w:r>
          </w:p>
        </w:tc>
        <w:tc>
          <w:tcPr>
            <w:tcW w:w="1985" w:type="dxa"/>
          </w:tcPr>
          <w:p w14:paraId="10B7A8D2" w14:textId="3E32A505" w:rsidR="0098705B" w:rsidRPr="00606397" w:rsidRDefault="0098705B" w:rsidP="00606397">
            <w:pPr>
              <w:spacing w:line="276" w:lineRule="auto"/>
              <w:jc w:val="left"/>
            </w:pPr>
            <w:r w:rsidRPr="00606397">
              <w:t>Dateiname</w:t>
            </w:r>
          </w:p>
        </w:tc>
      </w:tr>
      <w:tr w:rsidR="002900CD" w:rsidRPr="009C0E74" w14:paraId="7532DF09" w14:textId="70D44525" w:rsidTr="00606397">
        <w:trPr>
          <w:cnfStyle w:val="000000100000" w:firstRow="0" w:lastRow="0" w:firstColumn="0" w:lastColumn="0" w:oddVBand="0" w:evenVBand="0" w:oddHBand="1" w:evenHBand="0" w:firstRowFirstColumn="0" w:firstRowLastColumn="0" w:lastRowFirstColumn="0" w:lastRowLastColumn="0"/>
        </w:trPr>
        <w:tc>
          <w:tcPr>
            <w:tcW w:w="1233" w:type="dxa"/>
            <w:hideMark/>
          </w:tcPr>
          <w:p w14:paraId="5F0CC5DC" w14:textId="77777777" w:rsidR="0098705B" w:rsidRPr="009C0E74" w:rsidRDefault="0098705B" w:rsidP="009C0E74">
            <w:pPr>
              <w:spacing w:line="276" w:lineRule="auto"/>
            </w:pPr>
            <w:r w:rsidRPr="009C0E74">
              <w:t>Fallstudie 1</w:t>
            </w:r>
          </w:p>
        </w:tc>
        <w:tc>
          <w:tcPr>
            <w:tcW w:w="1740" w:type="dxa"/>
            <w:hideMark/>
          </w:tcPr>
          <w:p w14:paraId="080F6743" w14:textId="77777777" w:rsidR="0098705B" w:rsidRPr="009C0E74" w:rsidRDefault="0098705B" w:rsidP="009C0E74">
            <w:pPr>
              <w:spacing w:line="276" w:lineRule="auto"/>
            </w:pPr>
            <w:r w:rsidRPr="009C0E74">
              <w:t>Verbund 1</w:t>
            </w:r>
          </w:p>
        </w:tc>
        <w:tc>
          <w:tcPr>
            <w:tcW w:w="1275" w:type="dxa"/>
            <w:hideMark/>
          </w:tcPr>
          <w:p w14:paraId="51F91CC0" w14:textId="77777777" w:rsidR="0098705B" w:rsidRPr="009C0E74" w:rsidRDefault="0098705B" w:rsidP="009C0E74">
            <w:pPr>
              <w:spacing w:line="276" w:lineRule="auto"/>
            </w:pPr>
            <w:r w:rsidRPr="009C0E74">
              <w:t>Transkript 1</w:t>
            </w:r>
          </w:p>
        </w:tc>
        <w:tc>
          <w:tcPr>
            <w:tcW w:w="1843" w:type="dxa"/>
            <w:hideMark/>
          </w:tcPr>
          <w:p w14:paraId="543E4D93" w14:textId="77777777" w:rsidR="0098705B" w:rsidRPr="009C0E74" w:rsidRDefault="0098705B" w:rsidP="009C0E74">
            <w:pPr>
              <w:spacing w:line="276" w:lineRule="auto"/>
            </w:pPr>
            <w:r w:rsidRPr="009C0E74">
              <w:t>Sprecher</w:t>
            </w:r>
          </w:p>
        </w:tc>
        <w:tc>
          <w:tcPr>
            <w:tcW w:w="1985" w:type="dxa"/>
          </w:tcPr>
          <w:p w14:paraId="1A6D99E0" w14:textId="33461463" w:rsidR="0098705B" w:rsidRPr="009C0E74" w:rsidRDefault="00C62242" w:rsidP="009C0E74">
            <w:pPr>
              <w:spacing w:line="276" w:lineRule="auto"/>
            </w:pPr>
            <w:r>
              <w:t>dec2019_</w:t>
            </w:r>
            <w:r w:rsidR="00BC7987">
              <w:t>d</w:t>
            </w:r>
            <w:r>
              <w:t>s1_rc</w:t>
            </w:r>
            <w:r w:rsidR="00103088">
              <w:t>1_t</w:t>
            </w:r>
            <w:r w:rsidR="0098705B" w:rsidRPr="009C0E74">
              <w:t>1</w:t>
            </w:r>
          </w:p>
        </w:tc>
      </w:tr>
      <w:tr w:rsidR="00606397" w:rsidRPr="009C0E74" w14:paraId="01F53A7D" w14:textId="79B4DC65" w:rsidTr="00606397">
        <w:trPr>
          <w:trHeight w:val="145"/>
        </w:trPr>
        <w:tc>
          <w:tcPr>
            <w:tcW w:w="1233" w:type="dxa"/>
            <w:hideMark/>
          </w:tcPr>
          <w:p w14:paraId="3BA345EB" w14:textId="77777777" w:rsidR="0098705B" w:rsidRPr="009C0E74" w:rsidRDefault="0098705B" w:rsidP="009C0E74">
            <w:pPr>
              <w:spacing w:line="276" w:lineRule="auto"/>
            </w:pPr>
            <w:r w:rsidRPr="009C0E74">
              <w:t>Fallstudie 1</w:t>
            </w:r>
          </w:p>
        </w:tc>
        <w:tc>
          <w:tcPr>
            <w:tcW w:w="1740" w:type="dxa"/>
            <w:hideMark/>
          </w:tcPr>
          <w:p w14:paraId="01BE268F" w14:textId="77777777" w:rsidR="0098705B" w:rsidRPr="009C0E74" w:rsidRDefault="0098705B" w:rsidP="009C0E74">
            <w:pPr>
              <w:spacing w:line="276" w:lineRule="auto"/>
            </w:pPr>
            <w:r w:rsidRPr="009C0E74">
              <w:t>Verbund 1</w:t>
            </w:r>
          </w:p>
        </w:tc>
        <w:tc>
          <w:tcPr>
            <w:tcW w:w="1275" w:type="dxa"/>
            <w:hideMark/>
          </w:tcPr>
          <w:p w14:paraId="76D9FBC9" w14:textId="77777777" w:rsidR="0098705B" w:rsidRPr="009C0E74" w:rsidRDefault="0098705B" w:rsidP="009C0E74">
            <w:pPr>
              <w:spacing w:line="276" w:lineRule="auto"/>
            </w:pPr>
            <w:r w:rsidRPr="009C0E74">
              <w:t>Transkript 2</w:t>
            </w:r>
          </w:p>
        </w:tc>
        <w:tc>
          <w:tcPr>
            <w:tcW w:w="1843" w:type="dxa"/>
            <w:hideMark/>
          </w:tcPr>
          <w:p w14:paraId="636A596B" w14:textId="31FA67FE" w:rsidR="0098705B" w:rsidRPr="009C0E74" w:rsidRDefault="0098705B" w:rsidP="009C0E74">
            <w:pPr>
              <w:spacing w:line="276" w:lineRule="auto"/>
            </w:pPr>
            <w:r w:rsidRPr="009C0E74">
              <w:t>PI</w:t>
            </w:r>
            <w:r w:rsidR="00440142">
              <w:rPr>
                <w:rStyle w:val="Funotenzeichen"/>
              </w:rPr>
              <w:footnoteReference w:id="6"/>
            </w:r>
            <w:r w:rsidR="00946613">
              <w:t xml:space="preserve"> (weiblich)</w:t>
            </w:r>
          </w:p>
        </w:tc>
        <w:tc>
          <w:tcPr>
            <w:tcW w:w="1985" w:type="dxa"/>
          </w:tcPr>
          <w:p w14:paraId="2A780D79" w14:textId="2288D768" w:rsidR="0098705B" w:rsidRPr="009C0E74" w:rsidRDefault="0098705B" w:rsidP="009C0E74">
            <w:pPr>
              <w:spacing w:line="276" w:lineRule="auto"/>
            </w:pPr>
            <w:r w:rsidRPr="009C0E74">
              <w:t>dec2019_</w:t>
            </w:r>
            <w:r w:rsidR="00BC7987">
              <w:t>d</w:t>
            </w:r>
            <w:r w:rsidRPr="009C0E74">
              <w:t>s1_</w:t>
            </w:r>
            <w:r w:rsidR="00C62242">
              <w:t>rc</w:t>
            </w:r>
            <w:r w:rsidR="00103088">
              <w:t>1_t</w:t>
            </w:r>
            <w:r w:rsidRPr="009C0E74">
              <w:t>2</w:t>
            </w:r>
          </w:p>
        </w:tc>
      </w:tr>
      <w:tr w:rsidR="002900CD" w:rsidRPr="009C0E74" w14:paraId="521B4CFC" w14:textId="5AA99B52" w:rsidTr="00606397">
        <w:trPr>
          <w:cnfStyle w:val="000000100000" w:firstRow="0" w:lastRow="0" w:firstColumn="0" w:lastColumn="0" w:oddVBand="0" w:evenVBand="0" w:oddHBand="1" w:evenHBand="0" w:firstRowFirstColumn="0" w:firstRowLastColumn="0" w:lastRowFirstColumn="0" w:lastRowLastColumn="0"/>
        </w:trPr>
        <w:tc>
          <w:tcPr>
            <w:tcW w:w="1233" w:type="dxa"/>
            <w:hideMark/>
          </w:tcPr>
          <w:p w14:paraId="37D16E01" w14:textId="77777777" w:rsidR="0098705B" w:rsidRPr="009C0E74" w:rsidRDefault="0098705B" w:rsidP="009C0E74">
            <w:pPr>
              <w:spacing w:line="276" w:lineRule="auto"/>
            </w:pPr>
            <w:r w:rsidRPr="009C0E74">
              <w:t>Fallstudie 1</w:t>
            </w:r>
          </w:p>
        </w:tc>
        <w:tc>
          <w:tcPr>
            <w:tcW w:w="1740" w:type="dxa"/>
            <w:hideMark/>
          </w:tcPr>
          <w:p w14:paraId="7875F6BA" w14:textId="77777777" w:rsidR="0098705B" w:rsidRPr="009C0E74" w:rsidRDefault="0098705B" w:rsidP="009C0E74">
            <w:pPr>
              <w:spacing w:line="276" w:lineRule="auto"/>
            </w:pPr>
            <w:r w:rsidRPr="009C0E74">
              <w:t>Verbund 1</w:t>
            </w:r>
          </w:p>
        </w:tc>
        <w:tc>
          <w:tcPr>
            <w:tcW w:w="1275" w:type="dxa"/>
            <w:hideMark/>
          </w:tcPr>
          <w:p w14:paraId="608730A9" w14:textId="77777777" w:rsidR="0098705B" w:rsidRPr="009C0E74" w:rsidRDefault="0098705B" w:rsidP="009C0E74">
            <w:pPr>
              <w:spacing w:line="276" w:lineRule="auto"/>
            </w:pPr>
            <w:r w:rsidRPr="009C0E74">
              <w:t>Transkript 3</w:t>
            </w:r>
          </w:p>
        </w:tc>
        <w:tc>
          <w:tcPr>
            <w:tcW w:w="1843" w:type="dxa"/>
            <w:hideMark/>
          </w:tcPr>
          <w:p w14:paraId="0B36D879" w14:textId="77777777" w:rsidR="0098705B" w:rsidRPr="009C0E74" w:rsidRDefault="0098705B" w:rsidP="009C0E74">
            <w:pPr>
              <w:spacing w:line="276" w:lineRule="auto"/>
            </w:pPr>
            <w:r w:rsidRPr="009C0E74">
              <w:t>Koordinatorin</w:t>
            </w:r>
          </w:p>
        </w:tc>
        <w:tc>
          <w:tcPr>
            <w:tcW w:w="1985" w:type="dxa"/>
          </w:tcPr>
          <w:p w14:paraId="37B873C1" w14:textId="76BC8885" w:rsidR="0098705B" w:rsidRPr="009C0E74" w:rsidRDefault="00C62242" w:rsidP="009C0E74">
            <w:pPr>
              <w:spacing w:line="276" w:lineRule="auto"/>
            </w:pPr>
            <w:r>
              <w:t>dec2019_</w:t>
            </w:r>
            <w:r w:rsidR="00BC7987">
              <w:t>d</w:t>
            </w:r>
            <w:r>
              <w:t>s1_rc</w:t>
            </w:r>
            <w:r w:rsidR="00103088">
              <w:t>1_t</w:t>
            </w:r>
            <w:r w:rsidR="0098705B" w:rsidRPr="009C0E74">
              <w:t>3</w:t>
            </w:r>
          </w:p>
        </w:tc>
      </w:tr>
      <w:tr w:rsidR="00606397" w:rsidRPr="009C0E74" w14:paraId="2EE2975D" w14:textId="3A3D7A39" w:rsidTr="00606397">
        <w:tc>
          <w:tcPr>
            <w:tcW w:w="1233" w:type="dxa"/>
            <w:hideMark/>
          </w:tcPr>
          <w:p w14:paraId="7C652DC5" w14:textId="77777777" w:rsidR="0098705B" w:rsidRPr="009C0E74" w:rsidRDefault="0098705B" w:rsidP="009C0E74">
            <w:pPr>
              <w:spacing w:line="276" w:lineRule="auto"/>
            </w:pPr>
            <w:r w:rsidRPr="009C0E74">
              <w:t>Fallstudie 1</w:t>
            </w:r>
          </w:p>
        </w:tc>
        <w:tc>
          <w:tcPr>
            <w:tcW w:w="1740" w:type="dxa"/>
            <w:hideMark/>
          </w:tcPr>
          <w:p w14:paraId="5099D0AE" w14:textId="77777777" w:rsidR="0098705B" w:rsidRPr="009C0E74" w:rsidRDefault="0098705B" w:rsidP="009C0E74">
            <w:pPr>
              <w:spacing w:line="276" w:lineRule="auto"/>
            </w:pPr>
            <w:r w:rsidRPr="009C0E74">
              <w:t>Verbund 2</w:t>
            </w:r>
          </w:p>
        </w:tc>
        <w:tc>
          <w:tcPr>
            <w:tcW w:w="1275" w:type="dxa"/>
            <w:hideMark/>
          </w:tcPr>
          <w:p w14:paraId="37E795A1" w14:textId="77777777" w:rsidR="0098705B" w:rsidRPr="009C0E74" w:rsidRDefault="0098705B" w:rsidP="009C0E74">
            <w:pPr>
              <w:spacing w:line="276" w:lineRule="auto"/>
            </w:pPr>
            <w:r w:rsidRPr="009C0E74">
              <w:t>Transkript 1</w:t>
            </w:r>
          </w:p>
        </w:tc>
        <w:tc>
          <w:tcPr>
            <w:tcW w:w="1843" w:type="dxa"/>
            <w:hideMark/>
          </w:tcPr>
          <w:p w14:paraId="79D30137" w14:textId="77777777" w:rsidR="0098705B" w:rsidRPr="009C0E74" w:rsidRDefault="0098705B" w:rsidP="009C0E74">
            <w:pPr>
              <w:spacing w:line="276" w:lineRule="auto"/>
            </w:pPr>
            <w:proofErr w:type="spellStart"/>
            <w:r w:rsidRPr="009C0E74">
              <w:t>Stellver</w:t>
            </w:r>
            <w:proofErr w:type="spellEnd"/>
            <w:r w:rsidRPr="009C0E74">
              <w:t>. Sprecherin</w:t>
            </w:r>
          </w:p>
        </w:tc>
        <w:tc>
          <w:tcPr>
            <w:tcW w:w="1985" w:type="dxa"/>
          </w:tcPr>
          <w:p w14:paraId="63869EA4" w14:textId="39CE4B0E" w:rsidR="0098705B" w:rsidRPr="009C0E74" w:rsidRDefault="00C62242" w:rsidP="009C0E74">
            <w:pPr>
              <w:spacing w:line="276" w:lineRule="auto"/>
            </w:pPr>
            <w:r>
              <w:t>dec2019_</w:t>
            </w:r>
            <w:r w:rsidR="00BC7987">
              <w:t>d</w:t>
            </w:r>
            <w:r>
              <w:t>s1_rc</w:t>
            </w:r>
            <w:r w:rsidR="00103088">
              <w:t>2_t</w:t>
            </w:r>
            <w:r w:rsidR="0098705B" w:rsidRPr="009C0E74">
              <w:t>1</w:t>
            </w:r>
          </w:p>
        </w:tc>
      </w:tr>
      <w:tr w:rsidR="002900CD" w:rsidRPr="009C0E74" w14:paraId="6C5317F5" w14:textId="3E80F3C9" w:rsidTr="00606397">
        <w:trPr>
          <w:cnfStyle w:val="000000100000" w:firstRow="0" w:lastRow="0" w:firstColumn="0" w:lastColumn="0" w:oddVBand="0" w:evenVBand="0" w:oddHBand="1" w:evenHBand="0" w:firstRowFirstColumn="0" w:firstRowLastColumn="0" w:lastRowFirstColumn="0" w:lastRowLastColumn="0"/>
        </w:trPr>
        <w:tc>
          <w:tcPr>
            <w:tcW w:w="1233" w:type="dxa"/>
            <w:hideMark/>
          </w:tcPr>
          <w:p w14:paraId="45D59257" w14:textId="77777777" w:rsidR="0098705B" w:rsidRPr="009C0E74" w:rsidRDefault="0098705B" w:rsidP="009C0E74">
            <w:pPr>
              <w:spacing w:line="276" w:lineRule="auto"/>
            </w:pPr>
            <w:r w:rsidRPr="009C0E74">
              <w:t>Fallstudie 1</w:t>
            </w:r>
          </w:p>
        </w:tc>
        <w:tc>
          <w:tcPr>
            <w:tcW w:w="1740" w:type="dxa"/>
            <w:hideMark/>
          </w:tcPr>
          <w:p w14:paraId="2D5BFF5B" w14:textId="77777777" w:rsidR="0098705B" w:rsidRPr="009C0E74" w:rsidRDefault="0098705B" w:rsidP="009C0E74">
            <w:pPr>
              <w:spacing w:line="276" w:lineRule="auto"/>
            </w:pPr>
            <w:r w:rsidRPr="009C0E74">
              <w:t>Verbund 2</w:t>
            </w:r>
          </w:p>
        </w:tc>
        <w:tc>
          <w:tcPr>
            <w:tcW w:w="1275" w:type="dxa"/>
            <w:hideMark/>
          </w:tcPr>
          <w:p w14:paraId="3D60012D" w14:textId="77777777" w:rsidR="0098705B" w:rsidRPr="009C0E74" w:rsidRDefault="0098705B" w:rsidP="009C0E74">
            <w:pPr>
              <w:spacing w:line="276" w:lineRule="auto"/>
            </w:pPr>
            <w:r w:rsidRPr="009C0E74">
              <w:t>Transkript 2</w:t>
            </w:r>
          </w:p>
        </w:tc>
        <w:tc>
          <w:tcPr>
            <w:tcW w:w="1843" w:type="dxa"/>
            <w:hideMark/>
          </w:tcPr>
          <w:p w14:paraId="2BAECF4A" w14:textId="77777777" w:rsidR="0098705B" w:rsidRPr="009C0E74" w:rsidRDefault="0098705B" w:rsidP="009C0E74">
            <w:pPr>
              <w:spacing w:line="276" w:lineRule="auto"/>
            </w:pPr>
            <w:r w:rsidRPr="009C0E74">
              <w:t>Sprecher</w:t>
            </w:r>
          </w:p>
        </w:tc>
        <w:tc>
          <w:tcPr>
            <w:tcW w:w="1985" w:type="dxa"/>
          </w:tcPr>
          <w:p w14:paraId="741549AC" w14:textId="3A2231C7" w:rsidR="0098705B" w:rsidRPr="009C0E74" w:rsidRDefault="00C62242" w:rsidP="00103088">
            <w:pPr>
              <w:spacing w:line="276" w:lineRule="auto"/>
            </w:pPr>
            <w:r>
              <w:t>dec2019_</w:t>
            </w:r>
            <w:r w:rsidR="00BC7987">
              <w:t>d</w:t>
            </w:r>
            <w:r>
              <w:t>s1_rc</w:t>
            </w:r>
            <w:r w:rsidR="0098705B" w:rsidRPr="009C0E74">
              <w:t>2_t2</w:t>
            </w:r>
          </w:p>
        </w:tc>
      </w:tr>
      <w:tr w:rsidR="00606397" w:rsidRPr="009C0E74" w14:paraId="52FEB44D" w14:textId="6FB83BA6" w:rsidTr="00606397">
        <w:tc>
          <w:tcPr>
            <w:tcW w:w="1233" w:type="dxa"/>
            <w:hideMark/>
          </w:tcPr>
          <w:p w14:paraId="4ACAF62F" w14:textId="77777777" w:rsidR="0098705B" w:rsidRPr="009C0E74" w:rsidRDefault="0098705B" w:rsidP="009C0E74">
            <w:pPr>
              <w:spacing w:line="276" w:lineRule="auto"/>
            </w:pPr>
            <w:r w:rsidRPr="009C0E74">
              <w:t>Fallstudie 1</w:t>
            </w:r>
          </w:p>
        </w:tc>
        <w:tc>
          <w:tcPr>
            <w:tcW w:w="1740" w:type="dxa"/>
            <w:hideMark/>
          </w:tcPr>
          <w:p w14:paraId="67533D5E" w14:textId="77777777" w:rsidR="0098705B" w:rsidRPr="009C0E74" w:rsidRDefault="0098705B" w:rsidP="009C0E74">
            <w:pPr>
              <w:spacing w:line="276" w:lineRule="auto"/>
            </w:pPr>
            <w:r w:rsidRPr="009C0E74">
              <w:t>Verbund 3</w:t>
            </w:r>
          </w:p>
        </w:tc>
        <w:tc>
          <w:tcPr>
            <w:tcW w:w="1275" w:type="dxa"/>
            <w:hideMark/>
          </w:tcPr>
          <w:p w14:paraId="7F66263F" w14:textId="77777777" w:rsidR="0098705B" w:rsidRPr="009C0E74" w:rsidRDefault="0098705B" w:rsidP="009C0E74">
            <w:pPr>
              <w:spacing w:line="276" w:lineRule="auto"/>
            </w:pPr>
            <w:r w:rsidRPr="009C0E74">
              <w:t>Transkript 1</w:t>
            </w:r>
          </w:p>
        </w:tc>
        <w:tc>
          <w:tcPr>
            <w:tcW w:w="1843" w:type="dxa"/>
            <w:hideMark/>
          </w:tcPr>
          <w:p w14:paraId="11E32B3E" w14:textId="77777777" w:rsidR="0098705B" w:rsidRPr="009C0E74" w:rsidRDefault="0098705B" w:rsidP="009C0E74">
            <w:pPr>
              <w:spacing w:line="276" w:lineRule="auto"/>
            </w:pPr>
            <w:r w:rsidRPr="009C0E74">
              <w:t>Sprecher</w:t>
            </w:r>
          </w:p>
        </w:tc>
        <w:tc>
          <w:tcPr>
            <w:tcW w:w="1985" w:type="dxa"/>
          </w:tcPr>
          <w:p w14:paraId="09D54C5D" w14:textId="4CDC6307" w:rsidR="0098705B" w:rsidRPr="009C0E74" w:rsidRDefault="00C62242" w:rsidP="00103088">
            <w:pPr>
              <w:spacing w:line="276" w:lineRule="auto"/>
            </w:pPr>
            <w:r>
              <w:t>dec2019_</w:t>
            </w:r>
            <w:r w:rsidR="00BC7987">
              <w:t>d</w:t>
            </w:r>
            <w:r>
              <w:t>s1_rc</w:t>
            </w:r>
            <w:r w:rsidR="0098705B" w:rsidRPr="009C0E74">
              <w:t>3_t1</w:t>
            </w:r>
          </w:p>
        </w:tc>
      </w:tr>
      <w:tr w:rsidR="002900CD" w:rsidRPr="009C0E74" w14:paraId="3D75CD49" w14:textId="56DF4567" w:rsidTr="00606397">
        <w:trPr>
          <w:cnfStyle w:val="000000100000" w:firstRow="0" w:lastRow="0" w:firstColumn="0" w:lastColumn="0" w:oddVBand="0" w:evenVBand="0" w:oddHBand="1" w:evenHBand="0" w:firstRowFirstColumn="0" w:firstRowLastColumn="0" w:lastRowFirstColumn="0" w:lastRowLastColumn="0"/>
        </w:trPr>
        <w:tc>
          <w:tcPr>
            <w:tcW w:w="1233" w:type="dxa"/>
            <w:hideMark/>
          </w:tcPr>
          <w:p w14:paraId="1057D274" w14:textId="77777777" w:rsidR="0098705B" w:rsidRPr="009C0E74" w:rsidRDefault="0098705B" w:rsidP="009C0E74">
            <w:pPr>
              <w:spacing w:line="276" w:lineRule="auto"/>
            </w:pPr>
            <w:r w:rsidRPr="009C0E74">
              <w:t>Fallstudie 1</w:t>
            </w:r>
          </w:p>
        </w:tc>
        <w:tc>
          <w:tcPr>
            <w:tcW w:w="1740" w:type="dxa"/>
            <w:hideMark/>
          </w:tcPr>
          <w:p w14:paraId="143175E0" w14:textId="77777777" w:rsidR="0098705B" w:rsidRPr="009C0E74" w:rsidRDefault="0098705B" w:rsidP="009C0E74">
            <w:pPr>
              <w:spacing w:line="276" w:lineRule="auto"/>
            </w:pPr>
            <w:r w:rsidRPr="009C0E74">
              <w:t>Verbund 3</w:t>
            </w:r>
          </w:p>
        </w:tc>
        <w:tc>
          <w:tcPr>
            <w:tcW w:w="1275" w:type="dxa"/>
            <w:hideMark/>
          </w:tcPr>
          <w:p w14:paraId="4883BBA9" w14:textId="77777777" w:rsidR="0098705B" w:rsidRPr="009C0E74" w:rsidRDefault="0098705B" w:rsidP="009C0E74">
            <w:pPr>
              <w:spacing w:line="276" w:lineRule="auto"/>
            </w:pPr>
            <w:r w:rsidRPr="009C0E74">
              <w:t>Transkript 2</w:t>
            </w:r>
          </w:p>
        </w:tc>
        <w:tc>
          <w:tcPr>
            <w:tcW w:w="1843" w:type="dxa"/>
            <w:hideMark/>
          </w:tcPr>
          <w:p w14:paraId="589A95E8" w14:textId="1C56A098" w:rsidR="0098705B" w:rsidRPr="009C0E74" w:rsidRDefault="0098705B" w:rsidP="009C0E74">
            <w:pPr>
              <w:spacing w:line="276" w:lineRule="auto"/>
            </w:pPr>
            <w:r w:rsidRPr="009C0E74">
              <w:t>PI</w:t>
            </w:r>
            <w:r w:rsidR="00946613">
              <w:t xml:space="preserve"> (männlich)</w:t>
            </w:r>
          </w:p>
        </w:tc>
        <w:tc>
          <w:tcPr>
            <w:tcW w:w="1985" w:type="dxa"/>
          </w:tcPr>
          <w:p w14:paraId="4E767468" w14:textId="3DCFE52D" w:rsidR="0098705B" w:rsidRPr="009C0E74" w:rsidRDefault="00C62242" w:rsidP="00103088">
            <w:pPr>
              <w:spacing w:line="276" w:lineRule="auto"/>
            </w:pPr>
            <w:r>
              <w:t>dec2019_</w:t>
            </w:r>
            <w:r w:rsidR="00BC7987">
              <w:t>d</w:t>
            </w:r>
            <w:r>
              <w:t>s1_rc</w:t>
            </w:r>
            <w:r w:rsidR="0098705B" w:rsidRPr="009C0E74">
              <w:t>3_t2</w:t>
            </w:r>
          </w:p>
        </w:tc>
      </w:tr>
      <w:tr w:rsidR="00606397" w:rsidRPr="009C0E74" w14:paraId="7D730C5A" w14:textId="315C9A84" w:rsidTr="00606397">
        <w:tc>
          <w:tcPr>
            <w:tcW w:w="1233" w:type="dxa"/>
            <w:hideMark/>
          </w:tcPr>
          <w:p w14:paraId="6B512CF4" w14:textId="77777777" w:rsidR="0098705B" w:rsidRPr="009C0E74" w:rsidRDefault="0098705B" w:rsidP="009C0E74">
            <w:pPr>
              <w:spacing w:line="276" w:lineRule="auto"/>
            </w:pPr>
            <w:r w:rsidRPr="009C0E74">
              <w:t>Fallstudie 2</w:t>
            </w:r>
          </w:p>
        </w:tc>
        <w:tc>
          <w:tcPr>
            <w:tcW w:w="1740" w:type="dxa"/>
            <w:hideMark/>
          </w:tcPr>
          <w:p w14:paraId="243678C4" w14:textId="77777777" w:rsidR="0098705B" w:rsidRPr="009C0E74" w:rsidRDefault="0098705B" w:rsidP="009C0E74">
            <w:pPr>
              <w:spacing w:line="276" w:lineRule="auto"/>
            </w:pPr>
            <w:r w:rsidRPr="009C0E74">
              <w:t>Verbund 1</w:t>
            </w:r>
          </w:p>
        </w:tc>
        <w:tc>
          <w:tcPr>
            <w:tcW w:w="1275" w:type="dxa"/>
            <w:hideMark/>
          </w:tcPr>
          <w:p w14:paraId="58C3AEE0" w14:textId="77777777" w:rsidR="0098705B" w:rsidRPr="009C0E74" w:rsidRDefault="0098705B" w:rsidP="009C0E74">
            <w:pPr>
              <w:spacing w:line="276" w:lineRule="auto"/>
            </w:pPr>
            <w:r w:rsidRPr="009C0E74">
              <w:t>Transkript 1</w:t>
            </w:r>
          </w:p>
        </w:tc>
        <w:tc>
          <w:tcPr>
            <w:tcW w:w="1843" w:type="dxa"/>
            <w:hideMark/>
          </w:tcPr>
          <w:p w14:paraId="59B12F5E" w14:textId="77777777" w:rsidR="0098705B" w:rsidRPr="009C0E74" w:rsidRDefault="0098705B" w:rsidP="009C0E74">
            <w:pPr>
              <w:spacing w:line="276" w:lineRule="auto"/>
            </w:pPr>
            <w:r w:rsidRPr="009C0E74">
              <w:t xml:space="preserve">Sprecher </w:t>
            </w:r>
          </w:p>
        </w:tc>
        <w:tc>
          <w:tcPr>
            <w:tcW w:w="1985" w:type="dxa"/>
          </w:tcPr>
          <w:p w14:paraId="48A08089" w14:textId="6B97BCD2" w:rsidR="0098705B" w:rsidRPr="009C0E74" w:rsidRDefault="00C62242" w:rsidP="00103088">
            <w:pPr>
              <w:spacing w:line="276" w:lineRule="auto"/>
            </w:pPr>
            <w:r>
              <w:t>dec2019_</w:t>
            </w:r>
            <w:r w:rsidR="00BC7987">
              <w:t>d</w:t>
            </w:r>
            <w:r>
              <w:t>s2_rc</w:t>
            </w:r>
            <w:r w:rsidR="0098705B" w:rsidRPr="009C0E74">
              <w:t>1_t1</w:t>
            </w:r>
          </w:p>
        </w:tc>
      </w:tr>
      <w:tr w:rsidR="002900CD" w:rsidRPr="009C0E74" w14:paraId="27AF8DA1" w14:textId="506FE5A7" w:rsidTr="00606397">
        <w:trPr>
          <w:cnfStyle w:val="000000100000" w:firstRow="0" w:lastRow="0" w:firstColumn="0" w:lastColumn="0" w:oddVBand="0" w:evenVBand="0" w:oddHBand="1" w:evenHBand="0" w:firstRowFirstColumn="0" w:firstRowLastColumn="0" w:lastRowFirstColumn="0" w:lastRowLastColumn="0"/>
        </w:trPr>
        <w:tc>
          <w:tcPr>
            <w:tcW w:w="1233" w:type="dxa"/>
            <w:hideMark/>
          </w:tcPr>
          <w:p w14:paraId="41ADC56B" w14:textId="77777777" w:rsidR="0098705B" w:rsidRPr="009C0E74" w:rsidRDefault="0098705B" w:rsidP="009C0E74">
            <w:pPr>
              <w:spacing w:line="276" w:lineRule="auto"/>
            </w:pPr>
            <w:r w:rsidRPr="009C0E74">
              <w:t>Fallstudie 2</w:t>
            </w:r>
          </w:p>
        </w:tc>
        <w:tc>
          <w:tcPr>
            <w:tcW w:w="1740" w:type="dxa"/>
            <w:hideMark/>
          </w:tcPr>
          <w:p w14:paraId="427B62ED" w14:textId="77777777" w:rsidR="0098705B" w:rsidRPr="009C0E74" w:rsidRDefault="0098705B" w:rsidP="009C0E74">
            <w:pPr>
              <w:spacing w:line="276" w:lineRule="auto"/>
            </w:pPr>
            <w:r w:rsidRPr="009C0E74">
              <w:t>Verbund 1</w:t>
            </w:r>
          </w:p>
        </w:tc>
        <w:tc>
          <w:tcPr>
            <w:tcW w:w="1275" w:type="dxa"/>
            <w:hideMark/>
          </w:tcPr>
          <w:p w14:paraId="128EFBC3" w14:textId="77777777" w:rsidR="0098705B" w:rsidRPr="009C0E74" w:rsidRDefault="0098705B" w:rsidP="009C0E74">
            <w:pPr>
              <w:spacing w:line="276" w:lineRule="auto"/>
            </w:pPr>
            <w:r w:rsidRPr="009C0E74">
              <w:t>Transkript 2</w:t>
            </w:r>
          </w:p>
        </w:tc>
        <w:tc>
          <w:tcPr>
            <w:tcW w:w="1843" w:type="dxa"/>
            <w:hideMark/>
          </w:tcPr>
          <w:p w14:paraId="193880BD" w14:textId="0812A7C1" w:rsidR="0098705B" w:rsidRPr="009C0E74" w:rsidRDefault="0098705B" w:rsidP="009C0E74">
            <w:pPr>
              <w:spacing w:line="276" w:lineRule="auto"/>
            </w:pPr>
            <w:r w:rsidRPr="009C0E74">
              <w:t>PI</w:t>
            </w:r>
            <w:r w:rsidR="00946613">
              <w:t xml:space="preserve"> (männlich)</w:t>
            </w:r>
          </w:p>
        </w:tc>
        <w:tc>
          <w:tcPr>
            <w:tcW w:w="1985" w:type="dxa"/>
          </w:tcPr>
          <w:p w14:paraId="6FCA285C" w14:textId="3733BD73" w:rsidR="0098705B" w:rsidRPr="009C0E74" w:rsidRDefault="00C62242" w:rsidP="00103088">
            <w:pPr>
              <w:spacing w:line="276" w:lineRule="auto"/>
            </w:pPr>
            <w:r>
              <w:t>dec2019_</w:t>
            </w:r>
            <w:r w:rsidR="00BC7987">
              <w:t>d</w:t>
            </w:r>
            <w:r>
              <w:t>s2_rc</w:t>
            </w:r>
            <w:r w:rsidR="0098705B" w:rsidRPr="009C0E74">
              <w:t>1_t2</w:t>
            </w:r>
          </w:p>
        </w:tc>
      </w:tr>
      <w:tr w:rsidR="00606397" w:rsidRPr="009C0E74" w14:paraId="513DA11C" w14:textId="397B3274" w:rsidTr="00606397">
        <w:tc>
          <w:tcPr>
            <w:tcW w:w="1233" w:type="dxa"/>
            <w:hideMark/>
          </w:tcPr>
          <w:p w14:paraId="14D93175" w14:textId="77777777" w:rsidR="0098705B" w:rsidRPr="009C0E74" w:rsidRDefault="0098705B" w:rsidP="009C0E74">
            <w:pPr>
              <w:spacing w:line="276" w:lineRule="auto"/>
            </w:pPr>
            <w:r w:rsidRPr="009C0E74">
              <w:t>Fallstudie 2</w:t>
            </w:r>
          </w:p>
        </w:tc>
        <w:tc>
          <w:tcPr>
            <w:tcW w:w="1740" w:type="dxa"/>
            <w:hideMark/>
          </w:tcPr>
          <w:p w14:paraId="6B4B126B" w14:textId="77777777" w:rsidR="0098705B" w:rsidRPr="009C0E74" w:rsidRDefault="0098705B" w:rsidP="009C0E74">
            <w:pPr>
              <w:spacing w:line="276" w:lineRule="auto"/>
            </w:pPr>
            <w:r w:rsidRPr="009C0E74">
              <w:t>Verbund 1</w:t>
            </w:r>
          </w:p>
        </w:tc>
        <w:tc>
          <w:tcPr>
            <w:tcW w:w="1275" w:type="dxa"/>
            <w:hideMark/>
          </w:tcPr>
          <w:p w14:paraId="3A0E8690" w14:textId="77777777" w:rsidR="0098705B" w:rsidRPr="009C0E74" w:rsidRDefault="0098705B" w:rsidP="009C0E74">
            <w:pPr>
              <w:spacing w:line="276" w:lineRule="auto"/>
            </w:pPr>
            <w:r w:rsidRPr="009C0E74">
              <w:t>Transkript 3</w:t>
            </w:r>
          </w:p>
        </w:tc>
        <w:tc>
          <w:tcPr>
            <w:tcW w:w="1843" w:type="dxa"/>
            <w:hideMark/>
          </w:tcPr>
          <w:p w14:paraId="5818FA0D" w14:textId="77777777" w:rsidR="0098705B" w:rsidRPr="009C0E74" w:rsidRDefault="0098705B" w:rsidP="009C0E74">
            <w:pPr>
              <w:spacing w:line="276" w:lineRule="auto"/>
            </w:pPr>
            <w:r w:rsidRPr="009C0E74">
              <w:t>Koordinator</w:t>
            </w:r>
          </w:p>
        </w:tc>
        <w:tc>
          <w:tcPr>
            <w:tcW w:w="1985" w:type="dxa"/>
          </w:tcPr>
          <w:p w14:paraId="464B6EAC" w14:textId="56F7B3AD" w:rsidR="0098705B" w:rsidRPr="009C0E74" w:rsidRDefault="00C62242" w:rsidP="00103088">
            <w:pPr>
              <w:spacing w:line="276" w:lineRule="auto"/>
            </w:pPr>
            <w:r>
              <w:t>dec2019_</w:t>
            </w:r>
            <w:r w:rsidR="00BC7987">
              <w:t>d</w:t>
            </w:r>
            <w:r>
              <w:t>s2_rc</w:t>
            </w:r>
            <w:r w:rsidR="0098705B" w:rsidRPr="009C0E74">
              <w:t>1_t3</w:t>
            </w:r>
          </w:p>
        </w:tc>
      </w:tr>
      <w:tr w:rsidR="002900CD" w:rsidRPr="009C0E74" w14:paraId="2540E96F" w14:textId="56E190DA" w:rsidTr="00606397">
        <w:trPr>
          <w:cnfStyle w:val="000000100000" w:firstRow="0" w:lastRow="0" w:firstColumn="0" w:lastColumn="0" w:oddVBand="0" w:evenVBand="0" w:oddHBand="1" w:evenHBand="0" w:firstRowFirstColumn="0" w:firstRowLastColumn="0" w:lastRowFirstColumn="0" w:lastRowLastColumn="0"/>
        </w:trPr>
        <w:tc>
          <w:tcPr>
            <w:tcW w:w="1233" w:type="dxa"/>
            <w:hideMark/>
          </w:tcPr>
          <w:p w14:paraId="445A8796" w14:textId="77777777" w:rsidR="0098705B" w:rsidRPr="009C0E74" w:rsidRDefault="0098705B" w:rsidP="009C0E74">
            <w:pPr>
              <w:spacing w:line="276" w:lineRule="auto"/>
            </w:pPr>
            <w:r w:rsidRPr="009C0E74">
              <w:t>Fallstudie 2</w:t>
            </w:r>
          </w:p>
        </w:tc>
        <w:tc>
          <w:tcPr>
            <w:tcW w:w="1740" w:type="dxa"/>
            <w:hideMark/>
          </w:tcPr>
          <w:p w14:paraId="60106C38" w14:textId="77777777" w:rsidR="0098705B" w:rsidRPr="009C0E74" w:rsidRDefault="0098705B" w:rsidP="009C0E74">
            <w:pPr>
              <w:spacing w:line="276" w:lineRule="auto"/>
            </w:pPr>
            <w:r w:rsidRPr="009C0E74">
              <w:t>Verbund 2</w:t>
            </w:r>
          </w:p>
        </w:tc>
        <w:tc>
          <w:tcPr>
            <w:tcW w:w="1275" w:type="dxa"/>
            <w:hideMark/>
          </w:tcPr>
          <w:p w14:paraId="71147B4E" w14:textId="77777777" w:rsidR="0098705B" w:rsidRPr="009C0E74" w:rsidRDefault="0098705B" w:rsidP="009C0E74">
            <w:pPr>
              <w:spacing w:line="276" w:lineRule="auto"/>
            </w:pPr>
            <w:r w:rsidRPr="009C0E74">
              <w:t>Transkript 1</w:t>
            </w:r>
          </w:p>
        </w:tc>
        <w:tc>
          <w:tcPr>
            <w:tcW w:w="1843" w:type="dxa"/>
            <w:hideMark/>
          </w:tcPr>
          <w:p w14:paraId="474E6336" w14:textId="77777777" w:rsidR="0098705B" w:rsidRPr="009C0E74" w:rsidRDefault="0098705B" w:rsidP="009C0E74">
            <w:pPr>
              <w:spacing w:line="276" w:lineRule="auto"/>
            </w:pPr>
            <w:r w:rsidRPr="009C0E74">
              <w:t>Koordinator</w:t>
            </w:r>
          </w:p>
        </w:tc>
        <w:tc>
          <w:tcPr>
            <w:tcW w:w="1985" w:type="dxa"/>
          </w:tcPr>
          <w:p w14:paraId="267EE944" w14:textId="77B4D7F3" w:rsidR="0098705B" w:rsidRPr="009C0E74" w:rsidRDefault="00C62242" w:rsidP="00103088">
            <w:pPr>
              <w:spacing w:line="276" w:lineRule="auto"/>
            </w:pPr>
            <w:r>
              <w:t>dec2019_</w:t>
            </w:r>
            <w:r w:rsidR="00BC7987">
              <w:t>d</w:t>
            </w:r>
            <w:r>
              <w:t>s2_rc</w:t>
            </w:r>
            <w:r w:rsidR="0098705B" w:rsidRPr="009C0E74">
              <w:t>2_t1</w:t>
            </w:r>
          </w:p>
        </w:tc>
      </w:tr>
      <w:tr w:rsidR="00606397" w:rsidRPr="009C0E74" w14:paraId="4CDF8DAE" w14:textId="6DC7A905" w:rsidTr="00606397">
        <w:tc>
          <w:tcPr>
            <w:tcW w:w="1233" w:type="dxa"/>
            <w:hideMark/>
          </w:tcPr>
          <w:p w14:paraId="4648007F" w14:textId="77777777" w:rsidR="0098705B" w:rsidRPr="009C0E74" w:rsidRDefault="0098705B" w:rsidP="009C0E74">
            <w:pPr>
              <w:spacing w:line="276" w:lineRule="auto"/>
            </w:pPr>
            <w:r w:rsidRPr="009C0E74">
              <w:t>Fallstudie 2</w:t>
            </w:r>
          </w:p>
        </w:tc>
        <w:tc>
          <w:tcPr>
            <w:tcW w:w="1740" w:type="dxa"/>
            <w:hideMark/>
          </w:tcPr>
          <w:p w14:paraId="5347D251" w14:textId="77777777" w:rsidR="0098705B" w:rsidRPr="009C0E74" w:rsidRDefault="0098705B" w:rsidP="009C0E74">
            <w:pPr>
              <w:spacing w:line="276" w:lineRule="auto"/>
            </w:pPr>
            <w:r w:rsidRPr="009C0E74">
              <w:t>Verbund 2</w:t>
            </w:r>
          </w:p>
        </w:tc>
        <w:tc>
          <w:tcPr>
            <w:tcW w:w="1275" w:type="dxa"/>
            <w:hideMark/>
          </w:tcPr>
          <w:p w14:paraId="055C4086" w14:textId="77777777" w:rsidR="0098705B" w:rsidRPr="009C0E74" w:rsidRDefault="0098705B" w:rsidP="009C0E74">
            <w:pPr>
              <w:spacing w:line="276" w:lineRule="auto"/>
            </w:pPr>
            <w:r w:rsidRPr="009C0E74">
              <w:t>Transkript 2</w:t>
            </w:r>
          </w:p>
        </w:tc>
        <w:tc>
          <w:tcPr>
            <w:tcW w:w="1843" w:type="dxa"/>
            <w:hideMark/>
          </w:tcPr>
          <w:p w14:paraId="66E07B1A" w14:textId="604E4566" w:rsidR="0098705B" w:rsidRPr="009C0E74" w:rsidRDefault="0098705B" w:rsidP="009C0E74">
            <w:pPr>
              <w:spacing w:line="276" w:lineRule="auto"/>
            </w:pPr>
            <w:r w:rsidRPr="009C0E74">
              <w:t>PI</w:t>
            </w:r>
            <w:r w:rsidR="00946613">
              <w:t xml:space="preserve"> (männlich)</w:t>
            </w:r>
          </w:p>
        </w:tc>
        <w:tc>
          <w:tcPr>
            <w:tcW w:w="1985" w:type="dxa"/>
          </w:tcPr>
          <w:p w14:paraId="1FAC246C" w14:textId="6FCD78E4" w:rsidR="0098705B" w:rsidRPr="009C0E74" w:rsidRDefault="00C62242" w:rsidP="00103088">
            <w:pPr>
              <w:spacing w:line="276" w:lineRule="auto"/>
            </w:pPr>
            <w:r>
              <w:t>dec2019_</w:t>
            </w:r>
            <w:r w:rsidR="00BC7987">
              <w:t>d</w:t>
            </w:r>
            <w:r>
              <w:t>s2_rc</w:t>
            </w:r>
            <w:r w:rsidR="0098705B" w:rsidRPr="009C0E74">
              <w:t>2_t2</w:t>
            </w:r>
          </w:p>
        </w:tc>
      </w:tr>
      <w:tr w:rsidR="002900CD" w:rsidRPr="009C0E74" w14:paraId="22239E18" w14:textId="29FE0399" w:rsidTr="00606397">
        <w:trPr>
          <w:cnfStyle w:val="000000100000" w:firstRow="0" w:lastRow="0" w:firstColumn="0" w:lastColumn="0" w:oddVBand="0" w:evenVBand="0" w:oddHBand="1" w:evenHBand="0" w:firstRowFirstColumn="0" w:firstRowLastColumn="0" w:lastRowFirstColumn="0" w:lastRowLastColumn="0"/>
        </w:trPr>
        <w:tc>
          <w:tcPr>
            <w:tcW w:w="1233" w:type="dxa"/>
            <w:hideMark/>
          </w:tcPr>
          <w:p w14:paraId="374B2201" w14:textId="77777777" w:rsidR="0098705B" w:rsidRPr="009C0E74" w:rsidRDefault="0098705B" w:rsidP="009C0E74">
            <w:pPr>
              <w:spacing w:line="276" w:lineRule="auto"/>
            </w:pPr>
            <w:r w:rsidRPr="009C0E74">
              <w:t>Fallstudie 2</w:t>
            </w:r>
          </w:p>
        </w:tc>
        <w:tc>
          <w:tcPr>
            <w:tcW w:w="1740" w:type="dxa"/>
            <w:hideMark/>
          </w:tcPr>
          <w:p w14:paraId="58645960" w14:textId="77777777" w:rsidR="0098705B" w:rsidRPr="009C0E74" w:rsidRDefault="0098705B" w:rsidP="009C0E74">
            <w:pPr>
              <w:spacing w:line="276" w:lineRule="auto"/>
            </w:pPr>
            <w:r w:rsidRPr="009C0E74">
              <w:t>Verbund 2</w:t>
            </w:r>
          </w:p>
        </w:tc>
        <w:tc>
          <w:tcPr>
            <w:tcW w:w="1275" w:type="dxa"/>
            <w:hideMark/>
          </w:tcPr>
          <w:p w14:paraId="1CC5AFFD" w14:textId="77777777" w:rsidR="0098705B" w:rsidRPr="009C0E74" w:rsidRDefault="0098705B" w:rsidP="009C0E74">
            <w:pPr>
              <w:spacing w:line="276" w:lineRule="auto"/>
            </w:pPr>
            <w:r w:rsidRPr="009C0E74">
              <w:t>Transkript 3</w:t>
            </w:r>
          </w:p>
        </w:tc>
        <w:tc>
          <w:tcPr>
            <w:tcW w:w="1843" w:type="dxa"/>
            <w:hideMark/>
          </w:tcPr>
          <w:p w14:paraId="1B302C63" w14:textId="7DC46F4D" w:rsidR="0098705B" w:rsidRPr="009C0E74" w:rsidRDefault="0098705B" w:rsidP="009C0E74">
            <w:pPr>
              <w:spacing w:line="276" w:lineRule="auto"/>
            </w:pPr>
            <w:r w:rsidRPr="009C0E74">
              <w:t>PI</w:t>
            </w:r>
            <w:r w:rsidR="00946613">
              <w:t xml:space="preserve"> (männlich)</w:t>
            </w:r>
          </w:p>
        </w:tc>
        <w:tc>
          <w:tcPr>
            <w:tcW w:w="1985" w:type="dxa"/>
          </w:tcPr>
          <w:p w14:paraId="10DCDF8C" w14:textId="38A3A728" w:rsidR="0098705B" w:rsidRPr="009C0E74" w:rsidRDefault="00C62242" w:rsidP="00103088">
            <w:pPr>
              <w:spacing w:line="276" w:lineRule="auto"/>
            </w:pPr>
            <w:r>
              <w:t>dec2019_</w:t>
            </w:r>
            <w:r w:rsidR="00BC7987">
              <w:t>d</w:t>
            </w:r>
            <w:r>
              <w:t>s2_rc</w:t>
            </w:r>
            <w:r w:rsidR="0098705B" w:rsidRPr="009C0E74">
              <w:t>2_t3</w:t>
            </w:r>
          </w:p>
        </w:tc>
      </w:tr>
    </w:tbl>
    <w:p w14:paraId="7C8B20E2" w14:textId="77777777" w:rsidR="001766B3" w:rsidRDefault="001766B3" w:rsidP="007E0CFD">
      <w:pPr>
        <w:spacing w:line="276" w:lineRule="auto"/>
      </w:pPr>
    </w:p>
    <w:p w14:paraId="374B0127" w14:textId="044C38FD" w:rsidR="00771073" w:rsidRDefault="00771073" w:rsidP="00A82B70">
      <w:pPr>
        <w:pStyle w:val="berschrift1"/>
        <w:spacing w:before="240" w:after="240"/>
        <w:ind w:left="431" w:hanging="431"/>
        <w:rPr>
          <w:lang w:val="en-GB"/>
        </w:rPr>
      </w:pPr>
      <w:bookmarkStart w:id="71" w:name="_Toc64617046"/>
      <w:proofErr w:type="spellStart"/>
      <w:r>
        <w:rPr>
          <w:lang w:val="en-GB"/>
        </w:rPr>
        <w:t>Nachnutzungspotenzial</w:t>
      </w:r>
      <w:bookmarkEnd w:id="71"/>
      <w:proofErr w:type="spellEnd"/>
      <w:r>
        <w:rPr>
          <w:lang w:val="en-GB"/>
        </w:rPr>
        <w:t xml:space="preserve"> </w:t>
      </w:r>
    </w:p>
    <w:p w14:paraId="43B48771" w14:textId="02261E14" w:rsidR="003144E0" w:rsidRDefault="004C6BEC" w:rsidP="004C6BEC">
      <w:r w:rsidRPr="004C6BEC">
        <w:t>Die qualitativen Interview</w:t>
      </w:r>
      <w:r>
        <w:t xml:space="preserve">s </w:t>
      </w:r>
      <w:r w:rsidRPr="004C6BEC">
        <w:t xml:space="preserve">mit </w:t>
      </w:r>
      <w:r>
        <w:t>Mitgliedern von Forschungsverbünden (Fallstudien 1 und 2) können in weiterer Forschung gewinnbringend eingesetzt werden. Dies gilt insbesondere im Hinblick auf den sozialen und organisationalen Kontext von Problemstellungen in Forschungsverbünden und auf Lösungsansätze, mit denen Beteiligte Erfahrungen gesammelt haben bzw. die sie als geeignet betrachten. Das Material erlaubt eine facettierte Betrachtung dieser Phänomene, die um einen Blick auf die Rahmenbedingungen von Verbundforschung sowie auf die Motivationsstrukturen von Beteiligten ergänzt wird.</w:t>
      </w:r>
      <w:r w:rsidR="00F853C8">
        <w:t xml:space="preserve"> </w:t>
      </w:r>
      <w:r w:rsidR="00DA30DA">
        <w:t>Die Ergebnisse können</w:t>
      </w:r>
      <w:r w:rsidR="00F853C8">
        <w:t xml:space="preserve"> darüber hinaus dazu genutzt werden, um die Konstruktion von Fragebögen zu Zwecken der quantitativen Wissenschaftsforschung zu informieren. Zudem können Theoriearbeiten zu Kooperation in der Wissenschaft das Material nutzen, um Fallbeispiele für die theoretische Argumentation zu identifizieren.</w:t>
      </w:r>
      <w:r w:rsidR="000128DE">
        <w:t xml:space="preserve"> Aus den</w:t>
      </w:r>
      <w:r w:rsidR="00DA30DA">
        <w:t xml:space="preserve"> Ergebnisse</w:t>
      </w:r>
      <w:r w:rsidR="000128DE">
        <w:t>n</w:t>
      </w:r>
      <w:r w:rsidR="00DA30DA">
        <w:t xml:space="preserve"> der Fallstudien können darüber hinaus </w:t>
      </w:r>
      <w:r w:rsidR="000128DE">
        <w:t xml:space="preserve">praktische Empfehlungen und Handreichungen für die (erfolgreiche) Organisation von Forschungsverbünden generiert werden. </w:t>
      </w:r>
    </w:p>
    <w:p w14:paraId="1C2F68C4" w14:textId="77777777" w:rsidR="00C87F20" w:rsidRDefault="00C87F20">
      <w:pPr>
        <w:keepLines w:val="0"/>
        <w:spacing w:line="240" w:lineRule="auto"/>
        <w:jc w:val="left"/>
      </w:pPr>
    </w:p>
    <w:p w14:paraId="0B868359" w14:textId="44EB74B5" w:rsidR="00C87F20" w:rsidRPr="00141DA1" w:rsidRDefault="00C87F20" w:rsidP="00A82B70">
      <w:pPr>
        <w:pStyle w:val="berschrift1"/>
        <w:spacing w:before="240" w:after="240"/>
        <w:ind w:left="431" w:hanging="431"/>
      </w:pPr>
      <w:bookmarkStart w:id="72" w:name="_Toc64617047"/>
      <w:r w:rsidRPr="00141DA1">
        <w:lastRenderedPageBreak/>
        <w:t>Übersicht über das Datenpaket</w:t>
      </w:r>
      <w:r w:rsidR="00606397" w:rsidRPr="00141DA1">
        <w:t xml:space="preserve"> der qualitativen T</w:t>
      </w:r>
      <w:r w:rsidR="00627364" w:rsidRPr="00141DA1">
        <w:t xml:space="preserve">eilstudie </w:t>
      </w:r>
      <w:r w:rsidR="00606397" w:rsidRPr="00141DA1">
        <w:t>der H</w:t>
      </w:r>
      <w:r w:rsidR="00FE395A" w:rsidRPr="00141DA1">
        <w:t xml:space="preserve">HU </w:t>
      </w:r>
      <w:r w:rsidR="00606397" w:rsidRPr="00141DA1">
        <w:t>Düsseldorf</w:t>
      </w:r>
      <w:bookmarkEnd w:id="72"/>
    </w:p>
    <w:p w14:paraId="4269944C" w14:textId="7634E367" w:rsidR="00C87F20" w:rsidRDefault="00C87F20" w:rsidP="00C87F20">
      <w:r w:rsidRPr="00F15760">
        <w:rPr>
          <w:b/>
        </w:rPr>
        <w:t>[Systematik der D</w:t>
      </w:r>
      <w:r>
        <w:rPr>
          <w:b/>
        </w:rPr>
        <w:t>ateien</w:t>
      </w:r>
      <w:r w:rsidRPr="00F15760">
        <w:rPr>
          <w:b/>
        </w:rPr>
        <w:t>bezeichnung]</w:t>
      </w:r>
      <w:r w:rsidRPr="004B0779">
        <w:t xml:space="preserve"> Für einen erleichterten Datenzugang und die</w:t>
      </w:r>
      <w:r>
        <w:t xml:space="preserve"> Nutzung des Datenpaketes</w:t>
      </w:r>
      <w:r w:rsidR="00763097">
        <w:t xml:space="preserve"> (Scientific </w:t>
      </w:r>
      <w:proofErr w:type="spellStart"/>
      <w:r w:rsidR="00763097">
        <w:t>Use</w:t>
      </w:r>
      <w:proofErr w:type="spellEnd"/>
      <w:r w:rsidR="00763097">
        <w:t xml:space="preserve"> File</w:t>
      </w:r>
      <w:r w:rsidR="00DB0959">
        <w:t>, SUF</w:t>
      </w:r>
      <w:r w:rsidR="00763097">
        <w:t>)</w:t>
      </w:r>
      <w:r w:rsidRPr="004B0779">
        <w:t xml:space="preserve"> wurde eine systematische Date</w:t>
      </w:r>
      <w:r>
        <w:t>ie</w:t>
      </w:r>
      <w:r w:rsidRPr="004B0779">
        <w:t xml:space="preserve">nbezeichnung gewählt (vgl. </w:t>
      </w:r>
      <w:r w:rsidRPr="004B0779">
        <w:fldChar w:fldCharType="begin"/>
      </w:r>
      <w:r w:rsidRPr="004B0779">
        <w:instrText xml:space="preserve"> REF _Ref484075450 \h </w:instrText>
      </w:r>
      <w:r w:rsidRPr="004B0779">
        <w:fldChar w:fldCharType="separate"/>
      </w:r>
      <w:r w:rsidR="00653F09">
        <w:t xml:space="preserve">Tabelle </w:t>
      </w:r>
      <w:r w:rsidR="00653F09">
        <w:rPr>
          <w:noProof/>
        </w:rPr>
        <w:t>5</w:t>
      </w:r>
      <w:r w:rsidRPr="004B0779">
        <w:fldChar w:fldCharType="end"/>
      </w:r>
      <w:r>
        <w:t xml:space="preserve">). Alle Daten und Materialien der Studie beginnen mit der </w:t>
      </w:r>
      <w:r w:rsidR="00653F09">
        <w:t>Data Package-ID</w:t>
      </w:r>
      <w:r>
        <w:t xml:space="preserve"> „dec2019“. </w:t>
      </w:r>
      <w:r w:rsidR="00E36E0A">
        <w:t>Dem folgen die</w:t>
      </w:r>
      <w:r>
        <w:t xml:space="preserve"> Kennung</w:t>
      </w:r>
      <w:r w:rsidR="00E36E0A">
        <w:t>en</w:t>
      </w:r>
      <w:r>
        <w:t xml:space="preserve"> zur </w:t>
      </w:r>
      <w:r w:rsidR="00A71DA4" w:rsidRPr="00E36E0A">
        <w:rPr>
          <w:i/>
        </w:rPr>
        <w:t>Fall</w:t>
      </w:r>
      <w:r w:rsidRPr="00E36E0A">
        <w:rPr>
          <w:i/>
        </w:rPr>
        <w:t>studie</w:t>
      </w:r>
      <w:r>
        <w:t xml:space="preserve"> (</w:t>
      </w:r>
      <w:proofErr w:type="spellStart"/>
      <w:r w:rsidR="00A71DA4">
        <w:t>data</w:t>
      </w:r>
      <w:proofErr w:type="spellEnd"/>
      <w:r w:rsidR="00A71DA4">
        <w:t xml:space="preserve"> </w:t>
      </w:r>
      <w:proofErr w:type="spellStart"/>
      <w:r w:rsidR="00A71DA4">
        <w:t>set</w:t>
      </w:r>
      <w:r w:rsidR="00E36E0A">
        <w:t>s</w:t>
      </w:r>
      <w:proofErr w:type="spellEnd"/>
      <w:r>
        <w:t>) mit „</w:t>
      </w:r>
      <w:r w:rsidR="00A71DA4">
        <w:t>d</w:t>
      </w:r>
      <w:r>
        <w:t xml:space="preserve">s1“ oder </w:t>
      </w:r>
      <w:r w:rsidR="009D7352">
        <w:t>„d</w:t>
      </w:r>
      <w:r w:rsidR="00E36E0A">
        <w:t xml:space="preserve">s2“ und </w:t>
      </w:r>
      <w:r>
        <w:t xml:space="preserve">zum </w:t>
      </w:r>
      <w:r w:rsidRPr="00E36E0A">
        <w:rPr>
          <w:i/>
        </w:rPr>
        <w:t xml:space="preserve">Verbund </w:t>
      </w:r>
      <w:r>
        <w:t>(</w:t>
      </w:r>
      <w:proofErr w:type="spellStart"/>
      <w:r>
        <w:t>research</w:t>
      </w:r>
      <w:proofErr w:type="spellEnd"/>
      <w:r>
        <w:t xml:space="preserve"> </w:t>
      </w:r>
      <w:proofErr w:type="spellStart"/>
      <w:r>
        <w:t>clus</w:t>
      </w:r>
      <w:r w:rsidR="00C62242">
        <w:t>ter</w:t>
      </w:r>
      <w:proofErr w:type="spellEnd"/>
      <w:r w:rsidR="00C62242">
        <w:t>) mit „rc1“, „rc2“ „rc</w:t>
      </w:r>
      <w:r>
        <w:t>3“</w:t>
      </w:r>
      <w:r w:rsidR="00763097">
        <w:t>. Der</w:t>
      </w:r>
      <w:r w:rsidR="004D1C57">
        <w:t xml:space="preserve"> Dateiname </w:t>
      </w:r>
      <w:r w:rsidR="00763097">
        <w:t xml:space="preserve">schließt </w:t>
      </w:r>
      <w:r w:rsidR="004D1C57">
        <w:t xml:space="preserve">mit der Nummer des </w:t>
      </w:r>
      <w:r w:rsidR="00D54D00">
        <w:t xml:space="preserve">jeweiligen </w:t>
      </w:r>
      <w:r>
        <w:t>Transkript</w:t>
      </w:r>
      <w:r w:rsidR="004D1C57">
        <w:t>s</w:t>
      </w:r>
      <w:r w:rsidR="00D54D00">
        <w:t>, gekennzeichnet durch „t“</w:t>
      </w:r>
      <w:r w:rsidR="00763097">
        <w:t>, ab</w:t>
      </w:r>
      <w:r w:rsidR="00D54D00">
        <w:t xml:space="preserve">. </w:t>
      </w:r>
      <w:r w:rsidR="00117A29">
        <w:t xml:space="preserve"> Zum Beispiel steht d</w:t>
      </w:r>
      <w:r w:rsidR="004D60AC">
        <w:t>er</w:t>
      </w:r>
      <w:r w:rsidR="00117A29">
        <w:t xml:space="preserve"> Dateiname </w:t>
      </w:r>
      <w:r w:rsidR="004D60AC" w:rsidRPr="004D60AC">
        <w:t>dec2019_ds1_rc1_t1</w:t>
      </w:r>
      <w:r w:rsidR="004D60AC">
        <w:t xml:space="preserve"> </w:t>
      </w:r>
      <w:r w:rsidR="00117A29">
        <w:t xml:space="preserve">für Transkript Nummer eins in der Fallstudie eins in Verbund eins. </w:t>
      </w:r>
    </w:p>
    <w:p w14:paraId="676AF7F8" w14:textId="77777777" w:rsidR="00C87F20" w:rsidRPr="006D6373" w:rsidRDefault="00C87F20" w:rsidP="00C87F20"/>
    <w:p w14:paraId="0DB7CADA" w14:textId="0E5F9819" w:rsidR="00C87F20" w:rsidRPr="003D1850" w:rsidRDefault="00C87F20" w:rsidP="00C87F20">
      <w:pPr>
        <w:pStyle w:val="Beschriftung"/>
        <w:jc w:val="left"/>
      </w:pPr>
      <w:bookmarkStart w:id="73" w:name="_Ref484075450"/>
      <w:bookmarkStart w:id="74" w:name="_Toc63870160"/>
      <w:r>
        <w:t xml:space="preserve">Tabelle </w:t>
      </w:r>
      <w:r w:rsidR="000724CA">
        <w:rPr>
          <w:noProof/>
        </w:rPr>
        <w:fldChar w:fldCharType="begin"/>
      </w:r>
      <w:r w:rsidR="000724CA">
        <w:rPr>
          <w:noProof/>
        </w:rPr>
        <w:instrText xml:space="preserve"> SEQ Tabelle \* ARABIC </w:instrText>
      </w:r>
      <w:r w:rsidR="000724CA">
        <w:rPr>
          <w:noProof/>
        </w:rPr>
        <w:fldChar w:fldCharType="separate"/>
      </w:r>
      <w:r>
        <w:rPr>
          <w:noProof/>
        </w:rPr>
        <w:t>5</w:t>
      </w:r>
      <w:r w:rsidR="000724CA">
        <w:rPr>
          <w:noProof/>
        </w:rPr>
        <w:fldChar w:fldCharType="end"/>
      </w:r>
      <w:bookmarkEnd w:id="73"/>
      <w:r>
        <w:t xml:space="preserve">: Inhalte des Datenpaketes </w:t>
      </w:r>
      <w:r w:rsidR="00DB0959">
        <w:t>der qualitativen Teilstudie an der H</w:t>
      </w:r>
      <w:r w:rsidR="00FE395A">
        <w:t xml:space="preserve">HU </w:t>
      </w:r>
      <w:r w:rsidR="00DB0959">
        <w:t>Düsseldorf</w:t>
      </w:r>
      <w:bookmarkEnd w:id="74"/>
    </w:p>
    <w:tbl>
      <w:tblPr>
        <w:tblStyle w:val="MittlereSchattierung2-Akzent11"/>
        <w:tblW w:w="0" w:type="auto"/>
        <w:tblLayout w:type="fixed"/>
        <w:tblLook w:val="04A0" w:firstRow="1" w:lastRow="0" w:firstColumn="1" w:lastColumn="0" w:noHBand="0" w:noVBand="1"/>
      </w:tblPr>
      <w:tblGrid>
        <w:gridCol w:w="963"/>
        <w:gridCol w:w="2581"/>
        <w:gridCol w:w="3480"/>
      </w:tblGrid>
      <w:tr w:rsidR="001060AF" w:rsidRPr="00606397" w14:paraId="6DA4CA63" w14:textId="77777777" w:rsidTr="001060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3" w:type="dxa"/>
          </w:tcPr>
          <w:p w14:paraId="5EEDB3EF" w14:textId="77777777" w:rsidR="00C87F20" w:rsidRPr="00606397" w:rsidRDefault="00C87F20" w:rsidP="00C87F20">
            <w:pPr>
              <w:keepLines w:val="0"/>
              <w:spacing w:line="240" w:lineRule="auto"/>
              <w:contextualSpacing/>
              <w:jc w:val="center"/>
              <w:rPr>
                <w:rFonts w:asciiTheme="minorHAnsi" w:hAnsiTheme="minorHAnsi" w:cstheme="minorHAnsi"/>
              </w:rPr>
            </w:pPr>
            <w:r w:rsidRPr="00606397">
              <w:rPr>
                <w:rFonts w:asciiTheme="minorHAnsi" w:hAnsiTheme="minorHAnsi" w:cstheme="minorHAnsi"/>
              </w:rPr>
              <w:t>Datenpaket</w:t>
            </w:r>
          </w:p>
          <w:p w14:paraId="601CAE24" w14:textId="77777777" w:rsidR="00C87F20" w:rsidRPr="00606397" w:rsidRDefault="00C87F20" w:rsidP="00C87F20">
            <w:pPr>
              <w:keepLines w:val="0"/>
              <w:spacing w:line="240" w:lineRule="auto"/>
              <w:contextualSpacing/>
              <w:jc w:val="center"/>
              <w:rPr>
                <w:rFonts w:asciiTheme="minorHAnsi" w:hAnsiTheme="minorHAnsi" w:cstheme="minorHAnsi"/>
              </w:rPr>
            </w:pPr>
          </w:p>
        </w:tc>
        <w:tc>
          <w:tcPr>
            <w:tcW w:w="2581" w:type="dxa"/>
          </w:tcPr>
          <w:p w14:paraId="47517E82" w14:textId="77777777" w:rsidR="00C87F20" w:rsidRPr="00606397" w:rsidRDefault="00C87F20" w:rsidP="00C87F20">
            <w:pPr>
              <w:keepLines w:val="0"/>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06397">
              <w:rPr>
                <w:rFonts w:asciiTheme="minorHAnsi" w:hAnsiTheme="minorHAnsi" w:cstheme="minorHAnsi"/>
              </w:rPr>
              <w:t>Datenmaterial</w:t>
            </w:r>
          </w:p>
        </w:tc>
        <w:tc>
          <w:tcPr>
            <w:tcW w:w="3480" w:type="dxa"/>
          </w:tcPr>
          <w:p w14:paraId="1C6F1C7E" w14:textId="77777777" w:rsidR="00C87F20" w:rsidRPr="00606397" w:rsidRDefault="00C87F20" w:rsidP="00C87F20">
            <w:pPr>
              <w:keepLines w:val="0"/>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06397">
              <w:rPr>
                <w:rFonts w:asciiTheme="minorHAnsi" w:hAnsiTheme="minorHAnsi" w:cstheme="minorHAnsi"/>
              </w:rPr>
              <w:t>Dateiname (v1.0.0)</w:t>
            </w:r>
          </w:p>
        </w:tc>
      </w:tr>
      <w:tr w:rsidR="001060AF" w:rsidRPr="001060AF" w14:paraId="5E3D76F7" w14:textId="77777777" w:rsidTr="001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val="restart"/>
          </w:tcPr>
          <w:p w14:paraId="65F53624" w14:textId="77777777" w:rsidR="00C87F20" w:rsidRPr="00606397" w:rsidRDefault="00C87F20" w:rsidP="00C87F20">
            <w:pPr>
              <w:keepLines w:val="0"/>
              <w:spacing w:line="240" w:lineRule="auto"/>
              <w:contextualSpacing/>
              <w:jc w:val="center"/>
              <w:rPr>
                <w:rFonts w:asciiTheme="minorHAnsi" w:hAnsiTheme="minorHAnsi" w:cstheme="minorHAnsi"/>
              </w:rPr>
            </w:pPr>
            <w:r w:rsidRPr="00606397">
              <w:rPr>
                <w:rFonts w:asciiTheme="minorHAnsi" w:hAnsiTheme="minorHAnsi" w:cstheme="minorHAnsi"/>
              </w:rPr>
              <w:t>SUF</w:t>
            </w:r>
          </w:p>
        </w:tc>
        <w:tc>
          <w:tcPr>
            <w:tcW w:w="2581" w:type="dxa"/>
          </w:tcPr>
          <w:p w14:paraId="0B2AFECA" w14:textId="77777777" w:rsidR="00C87F20" w:rsidRPr="001060AF" w:rsidRDefault="00C87F20" w:rsidP="00C87F20">
            <w:pPr>
              <w:keepLines w:val="0"/>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0AF">
              <w:rPr>
                <w:rFonts w:asciiTheme="minorHAnsi" w:hAnsiTheme="minorHAnsi" w:cstheme="minorHAnsi"/>
              </w:rPr>
              <w:t>Einverständniserklärung</w:t>
            </w:r>
          </w:p>
        </w:tc>
        <w:tc>
          <w:tcPr>
            <w:tcW w:w="3480" w:type="dxa"/>
          </w:tcPr>
          <w:p w14:paraId="0B7D3A97" w14:textId="77777777" w:rsidR="00C87F20" w:rsidRPr="001060AF" w:rsidRDefault="00C87F20" w:rsidP="00C87F20">
            <w:pPr>
              <w:keepLines w:val="0"/>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060AF">
              <w:rPr>
                <w:rFonts w:asciiTheme="minorHAnsi" w:hAnsiTheme="minorHAnsi" w:cstheme="minorHAnsi"/>
              </w:rPr>
              <w:t>dec2019_Informed_Consent</w:t>
            </w:r>
          </w:p>
        </w:tc>
      </w:tr>
      <w:tr w:rsidR="00C87F20" w:rsidRPr="00D071A5" w14:paraId="713EB0E1" w14:textId="77777777" w:rsidTr="001060AF">
        <w:tc>
          <w:tcPr>
            <w:cnfStyle w:val="001000000000" w:firstRow="0" w:lastRow="0" w:firstColumn="1" w:lastColumn="0" w:oddVBand="0" w:evenVBand="0" w:oddHBand="0" w:evenHBand="0" w:firstRowFirstColumn="0" w:firstRowLastColumn="0" w:lastRowFirstColumn="0" w:lastRowLastColumn="0"/>
            <w:tcW w:w="963" w:type="dxa"/>
            <w:vMerge/>
          </w:tcPr>
          <w:p w14:paraId="7709BFD6" w14:textId="77777777" w:rsidR="00C87F20" w:rsidRPr="00D071A5" w:rsidRDefault="00C87F20" w:rsidP="00C87F20">
            <w:pPr>
              <w:keepLines w:val="0"/>
              <w:spacing w:line="240" w:lineRule="auto"/>
              <w:contextualSpacing/>
              <w:jc w:val="center"/>
              <w:rPr>
                <w:rFonts w:asciiTheme="minorHAnsi" w:hAnsiTheme="minorHAnsi" w:cstheme="minorHAnsi"/>
                <w:b w:val="0"/>
              </w:rPr>
            </w:pPr>
          </w:p>
        </w:tc>
        <w:tc>
          <w:tcPr>
            <w:tcW w:w="2581" w:type="dxa"/>
          </w:tcPr>
          <w:p w14:paraId="4C117A57" w14:textId="77777777" w:rsidR="00C87F20" w:rsidRPr="002A71FE" w:rsidRDefault="00C87F20" w:rsidP="00C87F20">
            <w:pPr>
              <w:keepLines w:val="0"/>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71FE">
              <w:rPr>
                <w:rFonts w:asciiTheme="minorHAnsi" w:hAnsiTheme="minorHAnsi" w:cstheme="minorHAnsi"/>
              </w:rPr>
              <w:t xml:space="preserve">Transkriptionsleitfaden </w:t>
            </w:r>
          </w:p>
        </w:tc>
        <w:tc>
          <w:tcPr>
            <w:tcW w:w="3480" w:type="dxa"/>
          </w:tcPr>
          <w:p w14:paraId="558F3059" w14:textId="77777777" w:rsidR="00C87F20" w:rsidRPr="002A71FE" w:rsidRDefault="00C87F20" w:rsidP="00C87F20">
            <w:pPr>
              <w:keepLines w:val="0"/>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A71FE">
              <w:rPr>
                <w:rFonts w:asciiTheme="minorHAnsi" w:hAnsiTheme="minorHAnsi" w:cstheme="minorHAnsi"/>
              </w:rPr>
              <w:t>dec2019_Transcription_Guideline</w:t>
            </w:r>
          </w:p>
        </w:tc>
      </w:tr>
      <w:tr w:rsidR="00C87F20" w:rsidRPr="00D071A5" w14:paraId="36C8CBCC" w14:textId="77777777" w:rsidTr="001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tcPr>
          <w:p w14:paraId="0D148CD2" w14:textId="77777777" w:rsidR="00C87F20" w:rsidRPr="00D071A5" w:rsidRDefault="00C87F20" w:rsidP="00C87F20">
            <w:pPr>
              <w:keepLines w:val="0"/>
              <w:spacing w:line="240" w:lineRule="auto"/>
              <w:contextualSpacing/>
              <w:jc w:val="center"/>
              <w:rPr>
                <w:rFonts w:asciiTheme="minorHAnsi" w:hAnsiTheme="minorHAnsi" w:cstheme="minorHAnsi"/>
                <w:b w:val="0"/>
              </w:rPr>
            </w:pPr>
          </w:p>
        </w:tc>
        <w:tc>
          <w:tcPr>
            <w:tcW w:w="2581" w:type="dxa"/>
          </w:tcPr>
          <w:p w14:paraId="686B091D" w14:textId="77777777" w:rsidR="00C87F20" w:rsidRPr="00D071A5" w:rsidRDefault="00C87F20" w:rsidP="00C87F20">
            <w:pPr>
              <w:keepLines w:val="0"/>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071A5">
              <w:rPr>
                <w:rFonts w:asciiTheme="minorHAnsi" w:hAnsiTheme="minorHAnsi" w:cstheme="minorHAnsi"/>
              </w:rPr>
              <w:t>Interview</w:t>
            </w:r>
            <w:r>
              <w:rPr>
                <w:rFonts w:asciiTheme="minorHAnsi" w:hAnsiTheme="minorHAnsi" w:cstheme="minorHAnsi"/>
              </w:rPr>
              <w:t>-T</w:t>
            </w:r>
            <w:r w:rsidRPr="00D071A5">
              <w:rPr>
                <w:rFonts w:asciiTheme="minorHAnsi" w:hAnsiTheme="minorHAnsi" w:cstheme="minorHAnsi"/>
              </w:rPr>
              <w:t>ranskripte</w:t>
            </w:r>
          </w:p>
        </w:tc>
        <w:tc>
          <w:tcPr>
            <w:tcW w:w="3480" w:type="dxa"/>
          </w:tcPr>
          <w:p w14:paraId="6D49798B" w14:textId="4BD450DB" w:rsidR="00C87F20" w:rsidRPr="00D071A5" w:rsidRDefault="00C87F20" w:rsidP="0075474E">
            <w:pPr>
              <w:keepLines w:val="0"/>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t>dec2019_</w:t>
            </w:r>
            <w:r w:rsidR="0075474E">
              <w:t>d</w:t>
            </w:r>
            <w:r>
              <w:t>s</w:t>
            </w:r>
            <w:r w:rsidRPr="0096736A">
              <w:rPr>
                <w:i/>
              </w:rPr>
              <w:t>[</w:t>
            </w:r>
            <w:r w:rsidR="0075474E">
              <w:rPr>
                <w:i/>
              </w:rPr>
              <w:t>1,2</w:t>
            </w:r>
            <w:r>
              <w:rPr>
                <w:i/>
              </w:rPr>
              <w:t>]</w:t>
            </w:r>
            <w:r w:rsidRPr="00C87F20">
              <w:t>_</w:t>
            </w:r>
            <w:proofErr w:type="spellStart"/>
            <w:r w:rsidR="002F1984">
              <w:t>rc</w:t>
            </w:r>
            <w:proofErr w:type="spellEnd"/>
            <w:r w:rsidRPr="0096736A">
              <w:rPr>
                <w:i/>
              </w:rPr>
              <w:t>[Nummer]</w:t>
            </w:r>
            <w:r w:rsidRPr="00C87F20">
              <w:t>_</w:t>
            </w:r>
            <w:r>
              <w:t>t</w:t>
            </w:r>
            <w:r w:rsidRPr="0096736A">
              <w:rPr>
                <w:i/>
              </w:rPr>
              <w:t>[Nummer]</w:t>
            </w:r>
          </w:p>
        </w:tc>
      </w:tr>
      <w:tr w:rsidR="00C87F20" w:rsidRPr="00D071A5" w14:paraId="382BDD5F" w14:textId="77777777" w:rsidTr="001060AF">
        <w:tc>
          <w:tcPr>
            <w:cnfStyle w:val="001000000000" w:firstRow="0" w:lastRow="0" w:firstColumn="1" w:lastColumn="0" w:oddVBand="0" w:evenVBand="0" w:oddHBand="0" w:evenHBand="0" w:firstRowFirstColumn="0" w:firstRowLastColumn="0" w:lastRowFirstColumn="0" w:lastRowLastColumn="0"/>
            <w:tcW w:w="963" w:type="dxa"/>
            <w:vMerge/>
          </w:tcPr>
          <w:p w14:paraId="503F2627" w14:textId="77777777" w:rsidR="00C87F20" w:rsidRPr="00D071A5" w:rsidRDefault="00C87F20" w:rsidP="00C87F20">
            <w:pPr>
              <w:keepLines w:val="0"/>
              <w:spacing w:line="240" w:lineRule="auto"/>
              <w:contextualSpacing/>
              <w:jc w:val="center"/>
              <w:rPr>
                <w:rFonts w:asciiTheme="minorHAnsi" w:hAnsiTheme="minorHAnsi" w:cstheme="minorHAnsi"/>
                <w:b w:val="0"/>
              </w:rPr>
            </w:pPr>
          </w:p>
        </w:tc>
        <w:tc>
          <w:tcPr>
            <w:tcW w:w="2581" w:type="dxa"/>
          </w:tcPr>
          <w:p w14:paraId="21A7863A" w14:textId="77777777" w:rsidR="00C87F20" w:rsidRPr="00D071A5" w:rsidRDefault="00C87F20" w:rsidP="00C87F20">
            <w:pPr>
              <w:keepLines w:val="0"/>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071A5">
              <w:rPr>
                <w:rFonts w:asciiTheme="minorHAnsi" w:hAnsiTheme="minorHAnsi" w:cstheme="minorHAnsi"/>
              </w:rPr>
              <w:t>Daten- und Methodenbericht</w:t>
            </w:r>
          </w:p>
        </w:tc>
        <w:tc>
          <w:tcPr>
            <w:tcW w:w="3480" w:type="dxa"/>
          </w:tcPr>
          <w:p w14:paraId="32D533AA" w14:textId="77777777" w:rsidR="00C87F20" w:rsidRPr="00D071A5" w:rsidRDefault="00C87F20" w:rsidP="00C87F20">
            <w:pPr>
              <w:keepLines w:val="0"/>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dec2019</w:t>
            </w:r>
            <w:r w:rsidRPr="00D071A5">
              <w:rPr>
                <w:rFonts w:asciiTheme="minorHAnsi" w:hAnsiTheme="minorHAnsi" w:cstheme="minorHAnsi"/>
              </w:rPr>
              <w:t>_</w:t>
            </w:r>
            <w:r>
              <w:rPr>
                <w:rFonts w:asciiTheme="minorHAnsi" w:hAnsiTheme="minorHAnsi" w:cstheme="minorHAnsi"/>
              </w:rPr>
              <w:t>Data-</w:t>
            </w:r>
            <w:r w:rsidRPr="00D071A5">
              <w:rPr>
                <w:rFonts w:asciiTheme="minorHAnsi" w:hAnsiTheme="minorHAnsi" w:cstheme="minorHAnsi"/>
              </w:rPr>
              <w:t>Method</w:t>
            </w:r>
            <w:r>
              <w:rPr>
                <w:rFonts w:asciiTheme="minorHAnsi" w:hAnsiTheme="minorHAnsi" w:cstheme="minorHAnsi"/>
              </w:rPr>
              <w:t>s_Report</w:t>
            </w:r>
          </w:p>
        </w:tc>
      </w:tr>
      <w:tr w:rsidR="00C87F20" w:rsidRPr="00D071A5" w14:paraId="0DF47544" w14:textId="77777777" w:rsidTr="001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tcPr>
          <w:p w14:paraId="05D84C79" w14:textId="77777777" w:rsidR="00C87F20" w:rsidRPr="00D071A5" w:rsidRDefault="00C87F20" w:rsidP="00C87F20">
            <w:pPr>
              <w:keepLines w:val="0"/>
              <w:spacing w:line="240" w:lineRule="auto"/>
              <w:contextualSpacing/>
              <w:jc w:val="center"/>
              <w:rPr>
                <w:rFonts w:asciiTheme="minorHAnsi" w:hAnsiTheme="minorHAnsi" w:cstheme="minorHAnsi"/>
                <w:b w:val="0"/>
              </w:rPr>
            </w:pPr>
          </w:p>
        </w:tc>
        <w:tc>
          <w:tcPr>
            <w:tcW w:w="2581" w:type="dxa"/>
          </w:tcPr>
          <w:p w14:paraId="55FA71F5" w14:textId="77777777" w:rsidR="00C87F20" w:rsidRPr="00D071A5" w:rsidRDefault="00C87F20" w:rsidP="00C87F20">
            <w:pPr>
              <w:keepLines w:val="0"/>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Studienübersicht</w:t>
            </w:r>
          </w:p>
        </w:tc>
        <w:tc>
          <w:tcPr>
            <w:tcW w:w="3480" w:type="dxa"/>
          </w:tcPr>
          <w:p w14:paraId="03F2A018" w14:textId="77777777" w:rsidR="00C87F20" w:rsidRPr="003D1850" w:rsidRDefault="00C87F20" w:rsidP="00C87F20">
            <w:pPr>
              <w:keepLines w:val="0"/>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dec2019_Overview_de</w:t>
            </w:r>
          </w:p>
        </w:tc>
      </w:tr>
      <w:tr w:rsidR="00C87F20" w:rsidRPr="00D071A5" w14:paraId="4DAE8D2B" w14:textId="77777777" w:rsidTr="001060AF">
        <w:tc>
          <w:tcPr>
            <w:cnfStyle w:val="001000000000" w:firstRow="0" w:lastRow="0" w:firstColumn="1" w:lastColumn="0" w:oddVBand="0" w:evenVBand="0" w:oddHBand="0" w:evenHBand="0" w:firstRowFirstColumn="0" w:firstRowLastColumn="0" w:lastRowFirstColumn="0" w:lastRowLastColumn="0"/>
            <w:tcW w:w="963" w:type="dxa"/>
            <w:vMerge/>
          </w:tcPr>
          <w:p w14:paraId="76435C2F" w14:textId="77777777" w:rsidR="00C87F20" w:rsidRPr="00D071A5" w:rsidRDefault="00C87F20" w:rsidP="00C87F20">
            <w:pPr>
              <w:keepLines w:val="0"/>
              <w:spacing w:line="240" w:lineRule="auto"/>
              <w:contextualSpacing/>
              <w:jc w:val="center"/>
              <w:rPr>
                <w:rFonts w:asciiTheme="minorHAnsi" w:hAnsiTheme="minorHAnsi" w:cstheme="minorHAnsi"/>
                <w:b w:val="0"/>
              </w:rPr>
            </w:pPr>
          </w:p>
        </w:tc>
        <w:tc>
          <w:tcPr>
            <w:tcW w:w="2581" w:type="dxa"/>
          </w:tcPr>
          <w:p w14:paraId="113476E8" w14:textId="77777777" w:rsidR="00C87F20" w:rsidRPr="00D071A5" w:rsidRDefault="00C87F20" w:rsidP="00C87F20">
            <w:pPr>
              <w:keepLines w:val="0"/>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Study </w:t>
            </w:r>
            <w:proofErr w:type="spellStart"/>
            <w:r>
              <w:rPr>
                <w:rFonts w:asciiTheme="minorHAnsi" w:hAnsiTheme="minorHAnsi" w:cstheme="minorHAnsi"/>
              </w:rPr>
              <w:t>Overview</w:t>
            </w:r>
            <w:proofErr w:type="spellEnd"/>
          </w:p>
        </w:tc>
        <w:tc>
          <w:tcPr>
            <w:tcW w:w="3480" w:type="dxa"/>
          </w:tcPr>
          <w:p w14:paraId="24C2511D" w14:textId="77777777" w:rsidR="00C87F20" w:rsidRPr="003D1850" w:rsidRDefault="00C87F20" w:rsidP="00C87F20">
            <w:pPr>
              <w:keepLines w:val="0"/>
              <w:spacing w:line="240" w:lineRule="auto"/>
              <w:contextualSpacing/>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Pr>
                <w:rFonts w:asciiTheme="minorHAnsi" w:hAnsiTheme="minorHAnsi" w:cstheme="minorHAnsi"/>
                <w:lang w:val="en-US"/>
              </w:rPr>
              <w:t>dec2019_Overview_en</w:t>
            </w:r>
          </w:p>
        </w:tc>
      </w:tr>
      <w:tr w:rsidR="00C87F20" w:rsidRPr="00D071A5" w14:paraId="1F579D69" w14:textId="77777777" w:rsidTr="00106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 w:type="dxa"/>
            <w:vMerge/>
          </w:tcPr>
          <w:p w14:paraId="3C6A76F9" w14:textId="77777777" w:rsidR="00C87F20" w:rsidRPr="00D071A5" w:rsidRDefault="00C87F20" w:rsidP="00C87F20">
            <w:pPr>
              <w:keepLines w:val="0"/>
              <w:spacing w:line="240" w:lineRule="auto"/>
              <w:contextualSpacing/>
              <w:jc w:val="center"/>
              <w:rPr>
                <w:rFonts w:asciiTheme="minorHAnsi" w:hAnsiTheme="minorHAnsi" w:cstheme="minorHAnsi"/>
                <w:b w:val="0"/>
              </w:rPr>
            </w:pPr>
          </w:p>
        </w:tc>
        <w:tc>
          <w:tcPr>
            <w:tcW w:w="2581" w:type="dxa"/>
          </w:tcPr>
          <w:p w14:paraId="5B630BD1" w14:textId="77777777" w:rsidR="00C87F20" w:rsidRPr="00D071A5" w:rsidRDefault="00C87F20" w:rsidP="00C87F20">
            <w:pPr>
              <w:keepLines w:val="0"/>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071A5">
              <w:rPr>
                <w:rFonts w:asciiTheme="minorHAnsi" w:hAnsiTheme="minorHAnsi" w:cstheme="minorHAnsi"/>
              </w:rPr>
              <w:t>Zitationsanleitung</w:t>
            </w:r>
          </w:p>
        </w:tc>
        <w:tc>
          <w:tcPr>
            <w:tcW w:w="3480" w:type="dxa"/>
          </w:tcPr>
          <w:p w14:paraId="01C93735" w14:textId="77777777" w:rsidR="00C87F20" w:rsidRPr="00D071A5" w:rsidRDefault="00C87F20" w:rsidP="00C87F20">
            <w:pPr>
              <w:keepLines w:val="0"/>
              <w:spacing w:line="240" w:lineRule="auto"/>
              <w:contextualSpacing/>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dec2019</w:t>
            </w:r>
            <w:r w:rsidRPr="00D071A5">
              <w:rPr>
                <w:rFonts w:asciiTheme="minorHAnsi" w:hAnsiTheme="minorHAnsi" w:cstheme="minorHAnsi"/>
              </w:rPr>
              <w:t>_Cit</w:t>
            </w:r>
            <w:r>
              <w:rPr>
                <w:rFonts w:asciiTheme="minorHAnsi" w:hAnsiTheme="minorHAnsi" w:cstheme="minorHAnsi"/>
              </w:rPr>
              <w:t>ation</w:t>
            </w:r>
            <w:r w:rsidRPr="00D071A5">
              <w:rPr>
                <w:rFonts w:asciiTheme="minorHAnsi" w:hAnsiTheme="minorHAnsi" w:cstheme="minorHAnsi"/>
              </w:rPr>
              <w:t>_Guide</w:t>
            </w:r>
            <w:r>
              <w:rPr>
                <w:rFonts w:asciiTheme="minorHAnsi" w:hAnsiTheme="minorHAnsi" w:cstheme="minorHAnsi"/>
              </w:rPr>
              <w:t>line</w:t>
            </w:r>
          </w:p>
        </w:tc>
      </w:tr>
    </w:tbl>
    <w:p w14:paraId="7F3E7E9D" w14:textId="77777777" w:rsidR="00C87F20" w:rsidRPr="00A518F1" w:rsidRDefault="00C87F20" w:rsidP="00C87F20">
      <w:pPr>
        <w:rPr>
          <w:sz w:val="22"/>
          <w:szCs w:val="22"/>
        </w:rPr>
      </w:pPr>
    </w:p>
    <w:p w14:paraId="1B8C4A18" w14:textId="77777777" w:rsidR="00C87F20" w:rsidRPr="00BA0547" w:rsidRDefault="00C87F20" w:rsidP="00C87F20">
      <w:pPr>
        <w:pBdr>
          <w:bottom w:val="single" w:sz="4" w:space="1" w:color="auto"/>
        </w:pBdr>
        <w:rPr>
          <w:sz w:val="18"/>
        </w:rPr>
      </w:pPr>
      <w:r w:rsidRPr="00FC27CA">
        <w:rPr>
          <w:sz w:val="18"/>
        </w:rPr>
        <w:t xml:space="preserve">   </w:t>
      </w:r>
      <w:r>
        <w:rPr>
          <w:sz w:val="16"/>
        </w:rPr>
        <w:t>Quelle: Eigene Darstellung</w:t>
      </w:r>
      <w:r>
        <w:br w:type="page"/>
      </w:r>
    </w:p>
    <w:p w14:paraId="53780664" w14:textId="77777777" w:rsidR="00E97B4B" w:rsidRPr="002C2864" w:rsidRDefault="00672ADC" w:rsidP="001C7718">
      <w:pPr>
        <w:pStyle w:val="berschrift1"/>
        <w:rPr>
          <w:lang w:val="en-GB"/>
        </w:rPr>
      </w:pPr>
      <w:bookmarkStart w:id="75" w:name="_Toc64617048"/>
      <w:commentRangeStart w:id="76"/>
      <w:r w:rsidRPr="009B2335">
        <w:lastRenderedPageBreak/>
        <w:t>Literaturverzeichnis</w:t>
      </w:r>
      <w:commentRangeEnd w:id="76"/>
      <w:r w:rsidR="004E3244">
        <w:rPr>
          <w:rStyle w:val="Kommentarzeichen"/>
          <w:rFonts w:ascii="Times New Roman" w:hAnsi="Times New Roman" w:cs="Times New Roman"/>
          <w:bCs w:val="0"/>
          <w:snapToGrid w:val="0"/>
          <w:color w:val="auto"/>
          <w:kern w:val="0"/>
          <w:lang w:val="en-US"/>
        </w:rPr>
        <w:commentReference w:id="76"/>
      </w:r>
      <w:bookmarkEnd w:id="75"/>
    </w:p>
    <w:p w14:paraId="705F05F6" w14:textId="77777777" w:rsidR="00381628" w:rsidRDefault="00C642C3" w:rsidP="00381628">
      <w:pPr>
        <w:keepLines w:val="0"/>
        <w:spacing w:after="120" w:line="180" w:lineRule="exact"/>
        <w:ind w:left="3" w:hanging="284"/>
        <w:rPr>
          <w:sz w:val="16"/>
          <w:szCs w:val="16"/>
        </w:rPr>
      </w:pPr>
      <w:r w:rsidRPr="000C05AE">
        <w:rPr>
          <w:sz w:val="16"/>
          <w:szCs w:val="16"/>
        </w:rPr>
        <w:t>Abele, A. (2010)</w:t>
      </w:r>
      <w:r w:rsidR="005B1DC1">
        <w:rPr>
          <w:sz w:val="16"/>
          <w:szCs w:val="16"/>
        </w:rPr>
        <w:t>.</w:t>
      </w:r>
      <w:r w:rsidRPr="000C05AE">
        <w:rPr>
          <w:sz w:val="16"/>
          <w:szCs w:val="16"/>
        </w:rPr>
        <w:t xml:space="preserve"> Doppelkarrierepaare. Entstehung und Relevanz der Thematik. In: E. </w:t>
      </w:r>
      <w:proofErr w:type="spellStart"/>
      <w:r w:rsidRPr="000C05AE">
        <w:rPr>
          <w:sz w:val="16"/>
          <w:szCs w:val="16"/>
        </w:rPr>
        <w:t>Gramespacher</w:t>
      </w:r>
      <w:proofErr w:type="spellEnd"/>
      <w:r w:rsidRPr="000C05AE">
        <w:rPr>
          <w:sz w:val="16"/>
          <w:szCs w:val="16"/>
        </w:rPr>
        <w:t xml:space="preserve">, J. Funk und I. </w:t>
      </w:r>
      <w:proofErr w:type="spellStart"/>
      <w:r w:rsidRPr="000C05AE">
        <w:rPr>
          <w:sz w:val="16"/>
          <w:szCs w:val="16"/>
        </w:rPr>
        <w:t>Rothäusler</w:t>
      </w:r>
      <w:proofErr w:type="spellEnd"/>
      <w:r w:rsidRPr="000C05AE">
        <w:rPr>
          <w:sz w:val="16"/>
          <w:szCs w:val="16"/>
        </w:rPr>
        <w:t xml:space="preserve"> (H</w:t>
      </w:r>
      <w:r w:rsidR="00E6582F">
        <w:rPr>
          <w:sz w:val="16"/>
          <w:szCs w:val="16"/>
        </w:rPr>
        <w:t>rs</w:t>
      </w:r>
      <w:r w:rsidRPr="000C05AE">
        <w:rPr>
          <w:sz w:val="16"/>
          <w:szCs w:val="16"/>
        </w:rPr>
        <w:t xml:space="preserve">g.): Dual Career </w:t>
      </w:r>
      <w:proofErr w:type="spellStart"/>
      <w:r w:rsidRPr="000C05AE">
        <w:rPr>
          <w:sz w:val="16"/>
          <w:szCs w:val="16"/>
        </w:rPr>
        <w:t>Couples</w:t>
      </w:r>
      <w:proofErr w:type="spellEnd"/>
      <w:r w:rsidRPr="000C05AE">
        <w:rPr>
          <w:sz w:val="16"/>
          <w:szCs w:val="16"/>
        </w:rPr>
        <w:t xml:space="preserve"> an Hochschulen. Zwischen Wissenschaft, Praxis und Politik</w:t>
      </w:r>
      <w:r w:rsidR="00CF1480">
        <w:rPr>
          <w:sz w:val="16"/>
          <w:szCs w:val="16"/>
        </w:rPr>
        <w:t xml:space="preserve"> </w:t>
      </w:r>
      <w:r w:rsidR="003768CA">
        <w:rPr>
          <w:sz w:val="16"/>
          <w:szCs w:val="16"/>
        </w:rPr>
        <w:t xml:space="preserve">(S. 21-36). </w:t>
      </w:r>
      <w:r w:rsidRPr="00980412">
        <w:rPr>
          <w:sz w:val="16"/>
          <w:szCs w:val="16"/>
        </w:rPr>
        <w:t>O</w:t>
      </w:r>
      <w:r w:rsidR="003768CA" w:rsidRPr="00980412">
        <w:rPr>
          <w:sz w:val="16"/>
          <w:szCs w:val="16"/>
        </w:rPr>
        <w:t xml:space="preserve">pladen: Verlag Barbara </w:t>
      </w:r>
      <w:proofErr w:type="spellStart"/>
      <w:r w:rsidR="003768CA" w:rsidRPr="00980412">
        <w:rPr>
          <w:sz w:val="16"/>
          <w:szCs w:val="16"/>
        </w:rPr>
        <w:t>Budrich</w:t>
      </w:r>
      <w:proofErr w:type="spellEnd"/>
      <w:r w:rsidR="003768CA" w:rsidRPr="00980412">
        <w:rPr>
          <w:sz w:val="16"/>
          <w:szCs w:val="16"/>
        </w:rPr>
        <w:t>.</w:t>
      </w:r>
      <w:bookmarkStart w:id="77" w:name="_CTVL0015d36cbd689ce4285b8804ed300bdc50f"/>
    </w:p>
    <w:p w14:paraId="7C1BAEAF" w14:textId="2B767AF8" w:rsidR="00DA30DA" w:rsidRDefault="00DA30DA" w:rsidP="003144E0">
      <w:pPr>
        <w:keepLines w:val="0"/>
        <w:spacing w:after="120" w:line="180" w:lineRule="exact"/>
        <w:ind w:left="3" w:hanging="284"/>
        <w:rPr>
          <w:sz w:val="16"/>
          <w:szCs w:val="16"/>
        </w:rPr>
      </w:pPr>
      <w:r>
        <w:rPr>
          <w:sz w:val="16"/>
          <w:szCs w:val="16"/>
        </w:rPr>
        <w:t>Gläser, J., &amp;</w:t>
      </w:r>
      <w:r w:rsidRPr="00DA30DA">
        <w:rPr>
          <w:sz w:val="16"/>
          <w:szCs w:val="16"/>
        </w:rPr>
        <w:t xml:space="preserve"> Laudel, G. (2009)</w:t>
      </w:r>
      <w:r>
        <w:rPr>
          <w:sz w:val="16"/>
          <w:szCs w:val="16"/>
        </w:rPr>
        <w:t>.</w:t>
      </w:r>
      <w:r w:rsidRPr="00DA30DA">
        <w:rPr>
          <w:sz w:val="16"/>
          <w:szCs w:val="16"/>
        </w:rPr>
        <w:t xml:space="preserve"> </w:t>
      </w:r>
      <w:r w:rsidRPr="003144E0">
        <w:rPr>
          <w:i/>
          <w:sz w:val="16"/>
          <w:szCs w:val="16"/>
        </w:rPr>
        <w:t>Experteninterviews und qualitative Inhaltsanalyse als Instrumente rekonstruierender Untersuchungen</w:t>
      </w:r>
      <w:r w:rsidRPr="00DA30DA">
        <w:rPr>
          <w:sz w:val="16"/>
          <w:szCs w:val="16"/>
        </w:rPr>
        <w:t>. Wiesbaden: VS Verlag.</w:t>
      </w:r>
    </w:p>
    <w:p w14:paraId="56AD4B79" w14:textId="4D096523" w:rsidR="00DA30DA" w:rsidRPr="00DA30DA" w:rsidRDefault="00DA30DA" w:rsidP="003144E0">
      <w:pPr>
        <w:keepLines w:val="0"/>
        <w:spacing w:after="120" w:line="180" w:lineRule="exact"/>
        <w:ind w:left="3" w:hanging="284"/>
        <w:rPr>
          <w:sz w:val="16"/>
          <w:szCs w:val="16"/>
        </w:rPr>
      </w:pPr>
      <w:r w:rsidRPr="00DA30DA">
        <w:rPr>
          <w:sz w:val="16"/>
          <w:szCs w:val="16"/>
        </w:rPr>
        <w:t xml:space="preserve">Meyermann, A. &amp; Porzelt M. (2014). </w:t>
      </w:r>
      <w:r w:rsidRPr="003144E0">
        <w:rPr>
          <w:i/>
          <w:sz w:val="16"/>
          <w:szCs w:val="16"/>
        </w:rPr>
        <w:t>Hinweise zur Anonymisierung von qualitativen Daten</w:t>
      </w:r>
      <w:r w:rsidRPr="00DA30DA">
        <w:rPr>
          <w:sz w:val="16"/>
          <w:szCs w:val="16"/>
        </w:rPr>
        <w:t xml:space="preserve">. Forschungsdatenzentrum (FDZ) </w:t>
      </w:r>
      <w:r>
        <w:rPr>
          <w:sz w:val="16"/>
          <w:szCs w:val="16"/>
        </w:rPr>
        <w:t>Bildung am DIPF:</w:t>
      </w:r>
      <w:r w:rsidRPr="00DA30DA">
        <w:rPr>
          <w:sz w:val="16"/>
          <w:szCs w:val="16"/>
        </w:rPr>
        <w:t xml:space="preserve"> Frankfurt am Main.</w:t>
      </w:r>
    </w:p>
    <w:p w14:paraId="54BA312A" w14:textId="77777777" w:rsidR="00381628" w:rsidRPr="00381628" w:rsidRDefault="00381628" w:rsidP="00381628">
      <w:pPr>
        <w:keepLines w:val="0"/>
        <w:spacing w:after="120" w:line="180" w:lineRule="exact"/>
        <w:ind w:left="3" w:hanging="284"/>
        <w:rPr>
          <w:sz w:val="16"/>
          <w:szCs w:val="16"/>
        </w:rPr>
      </w:pPr>
      <w:r w:rsidRPr="00381628">
        <w:rPr>
          <w:sz w:val="16"/>
          <w:szCs w:val="16"/>
        </w:rPr>
        <w:t xml:space="preserve">Meuser, M. &amp; Nagel, U. (2006). Experteninterview. In R. Bohnsack, W. </w:t>
      </w:r>
      <w:proofErr w:type="spellStart"/>
      <w:r w:rsidRPr="00381628">
        <w:rPr>
          <w:sz w:val="16"/>
          <w:szCs w:val="16"/>
        </w:rPr>
        <w:t>Marotzki</w:t>
      </w:r>
      <w:proofErr w:type="spellEnd"/>
      <w:r w:rsidRPr="00381628">
        <w:rPr>
          <w:sz w:val="16"/>
          <w:szCs w:val="16"/>
        </w:rPr>
        <w:t xml:space="preserve"> &amp; M. Meuser (Hrsg.), </w:t>
      </w:r>
      <w:bookmarkEnd w:id="77"/>
      <w:r w:rsidRPr="00381628">
        <w:rPr>
          <w:i/>
          <w:sz w:val="16"/>
          <w:szCs w:val="16"/>
        </w:rPr>
        <w:t xml:space="preserve">Hauptbegriffe qualitativer Sozialforschung </w:t>
      </w:r>
      <w:r w:rsidRPr="00381628">
        <w:rPr>
          <w:sz w:val="16"/>
          <w:szCs w:val="16"/>
        </w:rPr>
        <w:t>(2. Aufl., S. 57-58). Opladen (u.a.).</w:t>
      </w:r>
      <w:bookmarkStart w:id="78" w:name="_CTVL0014b3eaf188e334745be0c998b094fa188"/>
    </w:p>
    <w:p w14:paraId="5BC1EC7D" w14:textId="45CBBC66" w:rsidR="00381628" w:rsidRPr="00381628" w:rsidRDefault="00381628" w:rsidP="00381628">
      <w:pPr>
        <w:keepLines w:val="0"/>
        <w:spacing w:after="120" w:line="180" w:lineRule="exact"/>
        <w:ind w:left="3" w:hanging="284"/>
        <w:rPr>
          <w:sz w:val="16"/>
          <w:szCs w:val="16"/>
        </w:rPr>
      </w:pPr>
      <w:r w:rsidRPr="00381628">
        <w:rPr>
          <w:sz w:val="16"/>
          <w:szCs w:val="16"/>
        </w:rPr>
        <w:t>Meuser, M. &amp; Nagel, U. (2013</w:t>
      </w:r>
      <w:r>
        <w:rPr>
          <w:sz w:val="16"/>
          <w:szCs w:val="16"/>
        </w:rPr>
        <w:t>[1991]</w:t>
      </w:r>
      <w:r w:rsidRPr="00381628">
        <w:rPr>
          <w:sz w:val="16"/>
          <w:szCs w:val="16"/>
        </w:rPr>
        <w:t xml:space="preserve">). </w:t>
      </w:r>
      <w:proofErr w:type="spellStart"/>
      <w:r w:rsidRPr="00381628">
        <w:rPr>
          <w:sz w:val="16"/>
          <w:szCs w:val="16"/>
        </w:rPr>
        <w:t>ExpertInneninterviews</w:t>
      </w:r>
      <w:proofErr w:type="spellEnd"/>
      <w:r w:rsidRPr="00381628">
        <w:rPr>
          <w:sz w:val="16"/>
          <w:szCs w:val="16"/>
        </w:rPr>
        <w:t xml:space="preserve"> - vielfach erprobt, wenig bedacht. Ein Beitrag zur qualitativen Methodendiskussion. In A. Bogner, B. </w:t>
      </w:r>
      <w:proofErr w:type="spellStart"/>
      <w:r w:rsidRPr="00381628">
        <w:rPr>
          <w:sz w:val="16"/>
          <w:szCs w:val="16"/>
        </w:rPr>
        <w:t>Littig</w:t>
      </w:r>
      <w:proofErr w:type="spellEnd"/>
      <w:r w:rsidRPr="00381628">
        <w:rPr>
          <w:sz w:val="16"/>
          <w:szCs w:val="16"/>
        </w:rPr>
        <w:t xml:space="preserve"> &amp; W. Menz (Hrsg.), </w:t>
      </w:r>
      <w:bookmarkEnd w:id="78"/>
      <w:r w:rsidRPr="00381628">
        <w:rPr>
          <w:i/>
          <w:sz w:val="16"/>
          <w:szCs w:val="16"/>
        </w:rPr>
        <w:t xml:space="preserve">Das Experteninterview. </w:t>
      </w:r>
      <w:proofErr w:type="spellStart"/>
      <w:r w:rsidRPr="00381628">
        <w:rPr>
          <w:i/>
          <w:sz w:val="16"/>
          <w:szCs w:val="16"/>
          <w:lang w:val="en-US"/>
        </w:rPr>
        <w:t>Theorie</w:t>
      </w:r>
      <w:proofErr w:type="spellEnd"/>
      <w:r w:rsidRPr="00381628">
        <w:rPr>
          <w:i/>
          <w:sz w:val="16"/>
          <w:szCs w:val="16"/>
          <w:lang w:val="en-US"/>
        </w:rPr>
        <w:t xml:space="preserve">, </w:t>
      </w:r>
      <w:proofErr w:type="spellStart"/>
      <w:r w:rsidRPr="00381628">
        <w:rPr>
          <w:i/>
          <w:sz w:val="16"/>
          <w:szCs w:val="16"/>
          <w:lang w:val="en-US"/>
        </w:rPr>
        <w:t>Methode</w:t>
      </w:r>
      <w:proofErr w:type="spellEnd"/>
      <w:r w:rsidRPr="00381628">
        <w:rPr>
          <w:i/>
          <w:sz w:val="16"/>
          <w:szCs w:val="16"/>
          <w:lang w:val="en-US"/>
        </w:rPr>
        <w:t xml:space="preserve">, </w:t>
      </w:r>
      <w:proofErr w:type="spellStart"/>
      <w:r w:rsidRPr="00381628">
        <w:rPr>
          <w:i/>
          <w:sz w:val="16"/>
          <w:szCs w:val="16"/>
          <w:lang w:val="en-US"/>
        </w:rPr>
        <w:t>Anwendung</w:t>
      </w:r>
      <w:proofErr w:type="spellEnd"/>
      <w:r w:rsidRPr="00381628">
        <w:rPr>
          <w:i/>
          <w:sz w:val="16"/>
          <w:szCs w:val="16"/>
          <w:lang w:val="en-US"/>
        </w:rPr>
        <w:t xml:space="preserve"> </w:t>
      </w:r>
      <w:r w:rsidRPr="00381628">
        <w:rPr>
          <w:sz w:val="16"/>
          <w:szCs w:val="16"/>
          <w:lang w:val="en-US"/>
        </w:rPr>
        <w:t>(S. 71-94). Wiesbaden.</w:t>
      </w:r>
    </w:p>
    <w:p w14:paraId="4714712A" w14:textId="77777777" w:rsidR="00381628" w:rsidRPr="00980412" w:rsidRDefault="00381628" w:rsidP="00096FB2">
      <w:pPr>
        <w:keepLines w:val="0"/>
        <w:spacing w:after="120" w:line="180" w:lineRule="exact"/>
        <w:ind w:left="3" w:hanging="284"/>
        <w:rPr>
          <w:sz w:val="16"/>
          <w:szCs w:val="16"/>
        </w:rPr>
      </w:pPr>
    </w:p>
    <w:p w14:paraId="35093E05" w14:textId="77777777" w:rsidR="00AF2354" w:rsidRPr="005C271B" w:rsidRDefault="00AF2354" w:rsidP="00096FB2">
      <w:pPr>
        <w:keepLines w:val="0"/>
        <w:spacing w:after="120" w:line="180" w:lineRule="exact"/>
        <w:ind w:hanging="284"/>
        <w:rPr>
          <w:sz w:val="16"/>
          <w:szCs w:val="16"/>
          <w:lang w:val="en-US"/>
        </w:rPr>
      </w:pPr>
    </w:p>
    <w:sectPr w:rsidR="00AF2354" w:rsidRPr="005C271B" w:rsidSect="00EB7047">
      <w:headerReference w:type="even" r:id="rId34"/>
      <w:headerReference w:type="default" r:id="rId35"/>
      <w:footerReference w:type="even" r:id="rId36"/>
      <w:pgSz w:w="11905" w:h="16837" w:code="9"/>
      <w:pgMar w:top="2041" w:right="2722" w:bottom="1418" w:left="238" w:header="907" w:footer="386" w:gutter="1021"/>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Ikiz, Dilek" w:date="2021-02-10T17:21:00Z" w:initials="DI">
    <w:p w14:paraId="7F45352D" w14:textId="1D15FD61" w:rsidR="00141DA1" w:rsidRDefault="00141DA1">
      <w:pPr>
        <w:pStyle w:val="Kommentartext"/>
      </w:pPr>
      <w:r>
        <w:rPr>
          <w:rStyle w:val="Kommentarzeichen"/>
        </w:rPr>
        <w:annotationRef/>
      </w:r>
    </w:p>
    <w:p w14:paraId="6FA639A4" w14:textId="2E4352EB" w:rsidR="00141DA1" w:rsidRPr="005E024B" w:rsidRDefault="00141DA1">
      <w:pPr>
        <w:pStyle w:val="Kommentartext"/>
        <w:rPr>
          <w:lang w:val="de-DE"/>
        </w:rPr>
      </w:pPr>
      <w:r w:rsidRPr="005E024B">
        <w:rPr>
          <w:lang w:val="de-DE"/>
        </w:rPr>
        <w:t xml:space="preserve">@Malte: </w:t>
      </w:r>
      <w:proofErr w:type="spellStart"/>
      <w:r w:rsidRPr="005E024B">
        <w:rPr>
          <w:lang w:val="de-DE"/>
        </w:rPr>
        <w:t>Evt</w:t>
      </w:r>
      <w:proofErr w:type="spellEnd"/>
      <w:r w:rsidRPr="005E024B">
        <w:rPr>
          <w:lang w:val="de-DE"/>
        </w:rPr>
        <w:t xml:space="preserve">. DZHW-Logo für </w:t>
      </w:r>
      <w:proofErr w:type="spellStart"/>
      <w:r w:rsidRPr="005E024B">
        <w:rPr>
          <w:lang w:val="de-DE"/>
        </w:rPr>
        <w:t>Quanti</w:t>
      </w:r>
      <w:proofErr w:type="spellEnd"/>
      <w:r w:rsidRPr="005E024B">
        <w:rPr>
          <w:lang w:val="de-DE"/>
        </w:rPr>
        <w:t>-</w:t>
      </w:r>
      <w:proofErr w:type="spellStart"/>
      <w:r w:rsidRPr="005E024B">
        <w:rPr>
          <w:lang w:val="de-DE"/>
        </w:rPr>
        <w:t>Dekif</w:t>
      </w:r>
      <w:proofErr w:type="spellEnd"/>
      <w:r w:rsidRPr="005E024B">
        <w:rPr>
          <w:lang w:val="de-DE"/>
        </w:rPr>
        <w:t xml:space="preserve">-Datenbestand einfügen </w:t>
      </w:r>
    </w:p>
    <w:p w14:paraId="0FA40BCE" w14:textId="77777777" w:rsidR="00141DA1" w:rsidRPr="005E024B" w:rsidRDefault="00141DA1">
      <w:pPr>
        <w:pStyle w:val="Kommentartext"/>
        <w:rPr>
          <w:lang w:val="de-DE"/>
        </w:rPr>
      </w:pPr>
    </w:p>
    <w:p w14:paraId="67D0BC7D" w14:textId="77777777" w:rsidR="00141DA1" w:rsidRPr="005E024B" w:rsidRDefault="00141DA1">
      <w:pPr>
        <w:pStyle w:val="Kommentartext"/>
        <w:rPr>
          <w:lang w:val="de-DE"/>
        </w:rPr>
      </w:pPr>
    </w:p>
    <w:p w14:paraId="4DDBED50" w14:textId="6FE7B49F" w:rsidR="00141DA1" w:rsidRPr="005E024B" w:rsidRDefault="00141DA1">
      <w:pPr>
        <w:pStyle w:val="Kommentartext"/>
        <w:rPr>
          <w:lang w:val="de-DE"/>
        </w:rPr>
      </w:pPr>
      <w:proofErr w:type="spellStart"/>
      <w:r w:rsidRPr="005E024B">
        <w:rPr>
          <w:lang w:val="de-DE"/>
        </w:rPr>
        <w:t>Releasemonat</w:t>
      </w:r>
      <w:proofErr w:type="spellEnd"/>
      <w:r w:rsidRPr="005E024B">
        <w:rPr>
          <w:lang w:val="de-DE"/>
        </w:rPr>
        <w:t xml:space="preserve"> und –</w:t>
      </w:r>
      <w:proofErr w:type="spellStart"/>
      <w:r w:rsidRPr="005E024B">
        <w:rPr>
          <w:lang w:val="de-DE"/>
        </w:rPr>
        <w:t>jahr</w:t>
      </w:r>
      <w:proofErr w:type="spellEnd"/>
      <w:r w:rsidRPr="005E024B">
        <w:rPr>
          <w:lang w:val="de-DE"/>
        </w:rPr>
        <w:t xml:space="preserve"> anpassen (Release für 2022 normalerweise geplant) </w:t>
      </w:r>
    </w:p>
    <w:p w14:paraId="0B98F2C0" w14:textId="77777777" w:rsidR="00141DA1" w:rsidRPr="005E024B" w:rsidRDefault="00141DA1">
      <w:pPr>
        <w:pStyle w:val="Kommentartext"/>
        <w:rPr>
          <w:lang w:val="de-DE"/>
        </w:rPr>
      </w:pPr>
    </w:p>
  </w:comment>
  <w:comment w:id="11" w:author="Ikiz, Dilek" w:date="2021-02-01T14:52:00Z" w:initials="DI">
    <w:p w14:paraId="0113BA94" w14:textId="43A2A1D9" w:rsidR="00141DA1" w:rsidRPr="005E024B" w:rsidRDefault="00141DA1">
      <w:pPr>
        <w:pStyle w:val="Kommentartext"/>
        <w:rPr>
          <w:lang w:val="de-DE"/>
        </w:rPr>
      </w:pPr>
      <w:r>
        <w:rPr>
          <w:rStyle w:val="Kommentarzeichen"/>
        </w:rPr>
        <w:annotationRef/>
      </w:r>
      <w:r w:rsidRPr="005E024B">
        <w:rPr>
          <w:lang w:val="de-DE"/>
        </w:rPr>
        <w:t>Reihenfolge der Autor*innen nochmal klären</w:t>
      </w:r>
    </w:p>
    <w:p w14:paraId="5C66CAC7" w14:textId="1F428137" w:rsidR="00141DA1" w:rsidRPr="005E024B" w:rsidRDefault="00141DA1">
      <w:pPr>
        <w:pStyle w:val="Kommentartext"/>
        <w:rPr>
          <w:lang w:val="de-DE"/>
        </w:rPr>
      </w:pPr>
      <w:proofErr w:type="spellStart"/>
      <w:r w:rsidRPr="005E024B">
        <w:rPr>
          <w:lang w:val="de-DE"/>
        </w:rPr>
        <w:t>Evt</w:t>
      </w:r>
      <w:proofErr w:type="spellEnd"/>
      <w:r w:rsidRPr="005E024B">
        <w:rPr>
          <w:lang w:val="de-DE"/>
        </w:rPr>
        <w:t xml:space="preserve">. Noch eine </w:t>
      </w:r>
      <w:proofErr w:type="spellStart"/>
      <w:r w:rsidRPr="005E024B">
        <w:rPr>
          <w:lang w:val="de-DE"/>
        </w:rPr>
        <w:t>quanti</w:t>
      </w:r>
      <w:proofErr w:type="spellEnd"/>
      <w:r w:rsidRPr="005E024B">
        <w:rPr>
          <w:lang w:val="de-DE"/>
        </w:rPr>
        <w:t>-FDZ-Mitarbeiterin aufführen (Anne Weber)</w:t>
      </w:r>
    </w:p>
    <w:p w14:paraId="5563EE3A" w14:textId="77777777" w:rsidR="00141DA1" w:rsidRPr="005E024B" w:rsidRDefault="00141DA1">
      <w:pPr>
        <w:pStyle w:val="Kommentartext"/>
        <w:rPr>
          <w:lang w:val="de-DE"/>
        </w:rPr>
      </w:pPr>
    </w:p>
    <w:p w14:paraId="75B6F957" w14:textId="2E8824BE" w:rsidR="00141DA1" w:rsidRPr="005E024B" w:rsidRDefault="00141DA1">
      <w:pPr>
        <w:pStyle w:val="Kommentartext"/>
        <w:rPr>
          <w:lang w:val="de-DE"/>
        </w:rPr>
      </w:pPr>
      <w:r w:rsidRPr="005E024B">
        <w:rPr>
          <w:lang w:val="de-DE"/>
        </w:rPr>
        <w:t xml:space="preserve">Achtung auch auf DMB-Zitation anwenden </w:t>
      </w:r>
    </w:p>
  </w:comment>
  <w:comment w:id="13" w:author="Ikiz, Dilek" w:date="2021-02-10T17:44:00Z" w:initials="DI">
    <w:p w14:paraId="52D03D2B" w14:textId="19C76E3E" w:rsidR="00141DA1" w:rsidRPr="005E024B" w:rsidRDefault="00141DA1">
      <w:pPr>
        <w:pStyle w:val="Kommentartext"/>
        <w:rPr>
          <w:lang w:val="de-DE"/>
        </w:rPr>
      </w:pPr>
      <w:r>
        <w:rPr>
          <w:rStyle w:val="Kommentarzeichen"/>
        </w:rPr>
        <w:annotationRef/>
      </w:r>
    </w:p>
    <w:p w14:paraId="5559BC52" w14:textId="06C4EB19" w:rsidR="00141DA1" w:rsidRPr="005E024B" w:rsidRDefault="00141DA1">
      <w:pPr>
        <w:pStyle w:val="Kommentartext"/>
        <w:rPr>
          <w:lang w:val="de-DE"/>
        </w:rPr>
      </w:pPr>
      <w:r w:rsidRPr="005E024B">
        <w:rPr>
          <w:lang w:val="de-DE"/>
        </w:rPr>
        <w:t>s. Kommentar oben</w:t>
      </w:r>
    </w:p>
  </w:comment>
  <w:comment w:id="19" w:author="Ikiz, Dilek" w:date="2021-02-01T14:52:00Z" w:initials="DI">
    <w:p w14:paraId="448FF7FF" w14:textId="16BB51CB" w:rsidR="00141DA1" w:rsidRPr="00697B31" w:rsidRDefault="00141DA1">
      <w:pPr>
        <w:pStyle w:val="Kommentartext"/>
        <w:rPr>
          <w:lang w:val="de-DE"/>
        </w:rPr>
      </w:pPr>
      <w:r>
        <w:rPr>
          <w:rStyle w:val="Kommentarzeichen"/>
        </w:rPr>
        <w:annotationRef/>
      </w:r>
      <w:r w:rsidRPr="00697B31">
        <w:rPr>
          <w:lang w:val="de-DE"/>
        </w:rPr>
        <w:t xml:space="preserve">@ Malte </w:t>
      </w:r>
    </w:p>
    <w:p w14:paraId="671B2084" w14:textId="4CEABA2D" w:rsidR="00141DA1" w:rsidRPr="00E722ED" w:rsidRDefault="00141DA1">
      <w:pPr>
        <w:pStyle w:val="Kommentartext"/>
        <w:rPr>
          <w:lang w:val="de-DE"/>
        </w:rPr>
      </w:pPr>
      <w:r w:rsidRPr="00E722ED">
        <w:rPr>
          <w:lang w:val="de-DE"/>
        </w:rPr>
        <w:t xml:space="preserve">Hier könnte </w:t>
      </w:r>
      <w:proofErr w:type="spellStart"/>
      <w:r w:rsidRPr="00E722ED">
        <w:rPr>
          <w:lang w:val="de-DE"/>
        </w:rPr>
        <w:t>evt</w:t>
      </w:r>
      <w:proofErr w:type="spellEnd"/>
      <w:r w:rsidRPr="00E722ED">
        <w:rPr>
          <w:lang w:val="de-DE"/>
        </w:rPr>
        <w:t>. der Projektantrag eine gute Grundlage sein.</w:t>
      </w:r>
    </w:p>
  </w:comment>
  <w:comment w:id="26" w:author="Ikiz, Dilek" w:date="2021-02-01T14:52:00Z" w:initials="DI">
    <w:p w14:paraId="106676FD" w14:textId="77777777" w:rsidR="00141DA1" w:rsidRDefault="00141DA1">
      <w:pPr>
        <w:pStyle w:val="Kommentartext"/>
        <w:rPr>
          <w:lang w:val="de-DE"/>
        </w:rPr>
      </w:pPr>
      <w:r>
        <w:rPr>
          <w:rStyle w:val="Kommentarzeichen"/>
        </w:rPr>
        <w:annotationRef/>
      </w:r>
    </w:p>
    <w:p w14:paraId="0127EED2" w14:textId="45EF8E58" w:rsidR="00141DA1" w:rsidRPr="00F66851" w:rsidRDefault="00141DA1">
      <w:pPr>
        <w:pStyle w:val="Kommentartext"/>
        <w:rPr>
          <w:lang w:val="de-DE"/>
        </w:rPr>
      </w:pPr>
      <w:r w:rsidRPr="00F66851">
        <w:rPr>
          <w:lang w:val="de-DE"/>
        </w:rPr>
        <w:t xml:space="preserve">Merkposten: Anpassen, wenn DOI steht. </w:t>
      </w:r>
    </w:p>
  </w:comment>
  <w:comment w:id="27" w:author="Ikiz, Dilek" w:date="2021-02-01T14:52:00Z" w:initials="DI">
    <w:p w14:paraId="051A6576" w14:textId="60B30E8C" w:rsidR="00141DA1" w:rsidRPr="0007497C" w:rsidRDefault="00141DA1">
      <w:pPr>
        <w:pStyle w:val="Kommentartext"/>
        <w:rPr>
          <w:lang w:val="de-DE"/>
        </w:rPr>
      </w:pPr>
      <w:r>
        <w:rPr>
          <w:rStyle w:val="Kommentarzeichen"/>
        </w:rPr>
        <w:annotationRef/>
      </w:r>
    </w:p>
    <w:p w14:paraId="5041F0EB" w14:textId="5DB3FA33" w:rsidR="00141DA1" w:rsidRPr="0007497C" w:rsidRDefault="00141DA1">
      <w:pPr>
        <w:pStyle w:val="Kommentartext"/>
        <w:rPr>
          <w:lang w:val="de-DE"/>
        </w:rPr>
      </w:pPr>
      <w:r w:rsidRPr="0007497C">
        <w:rPr>
          <w:lang w:val="de-DE"/>
        </w:rPr>
        <w:t>Anpassen, wenn Release klar</w:t>
      </w:r>
    </w:p>
  </w:comment>
  <w:comment w:id="32" w:author="Ikiz, Dilek" w:date="2021-02-01T14:52:00Z" w:initials="DI">
    <w:p w14:paraId="244012FA" w14:textId="4924BCEA" w:rsidR="00141DA1" w:rsidRPr="0007497C" w:rsidRDefault="00141DA1">
      <w:pPr>
        <w:pStyle w:val="Kommentartext"/>
        <w:rPr>
          <w:lang w:val="de-DE"/>
        </w:rPr>
      </w:pPr>
      <w:r>
        <w:rPr>
          <w:rStyle w:val="Kommentarzeichen"/>
        </w:rPr>
        <w:annotationRef/>
      </w:r>
    </w:p>
    <w:p w14:paraId="21702A69" w14:textId="2045CDDC" w:rsidR="00141DA1" w:rsidRPr="0007497C" w:rsidRDefault="00141DA1">
      <w:pPr>
        <w:pStyle w:val="Kommentartext"/>
        <w:rPr>
          <w:lang w:val="de-DE"/>
        </w:rPr>
      </w:pPr>
      <w:r w:rsidRPr="0007497C">
        <w:rPr>
          <w:lang w:val="de-DE"/>
        </w:rPr>
        <w:t>@Malte</w:t>
      </w:r>
      <w:r>
        <w:rPr>
          <w:lang w:val="de-DE"/>
        </w:rPr>
        <w:t xml:space="preserve">: bitte hinzufügen </w:t>
      </w:r>
    </w:p>
  </w:comment>
  <w:comment w:id="34" w:author="Ikiz, Dilek" w:date="2021-02-01T14:52:00Z" w:initials="DI">
    <w:p w14:paraId="6AA11465" w14:textId="409860C0" w:rsidR="00141DA1" w:rsidRPr="00F66851" w:rsidRDefault="00141DA1">
      <w:pPr>
        <w:pStyle w:val="Kommentartext"/>
        <w:rPr>
          <w:lang w:val="de-DE"/>
        </w:rPr>
      </w:pPr>
      <w:r>
        <w:rPr>
          <w:rStyle w:val="Kommentarzeichen"/>
        </w:rPr>
        <w:annotationRef/>
      </w:r>
    </w:p>
    <w:p w14:paraId="7CC17CA3" w14:textId="712A8346" w:rsidR="00141DA1" w:rsidRPr="00F66851" w:rsidRDefault="00141DA1">
      <w:pPr>
        <w:pStyle w:val="Kommentartext"/>
        <w:rPr>
          <w:lang w:val="de-DE"/>
        </w:rPr>
      </w:pPr>
      <w:r>
        <w:rPr>
          <w:lang w:val="de-DE"/>
        </w:rPr>
        <w:t>@Malte: Dies mü</w:t>
      </w:r>
      <w:r w:rsidRPr="00F66851">
        <w:rPr>
          <w:lang w:val="de-DE"/>
        </w:rPr>
        <w:t>ss</w:t>
      </w:r>
      <w:r>
        <w:rPr>
          <w:lang w:val="de-DE"/>
        </w:rPr>
        <w:t>te</w:t>
      </w:r>
      <w:r w:rsidRPr="00F66851">
        <w:rPr>
          <w:lang w:val="de-DE"/>
        </w:rPr>
        <w:t xml:space="preserve"> einmal kurz im Abschnitt zum Gesamtpro</w:t>
      </w:r>
      <w:r>
        <w:rPr>
          <w:lang w:val="de-DE"/>
        </w:rPr>
        <w:t xml:space="preserve">jekt </w:t>
      </w:r>
      <w:r w:rsidRPr="00F66851">
        <w:rPr>
          <w:lang w:val="de-DE"/>
        </w:rPr>
        <w:t>erklärt werden</w:t>
      </w:r>
      <w:r>
        <w:rPr>
          <w:lang w:val="de-DE"/>
        </w:rPr>
        <w:t>.</w:t>
      </w:r>
    </w:p>
  </w:comment>
  <w:comment w:id="48" w:author="Malte Hückstädt" w:date="2021-02-19T08:49:00Z" w:initials="MH">
    <w:p w14:paraId="1E2D185C" w14:textId="29EA676D" w:rsidR="00141DA1" w:rsidRPr="005E024B" w:rsidRDefault="00141DA1">
      <w:pPr>
        <w:pStyle w:val="Kommentartext"/>
        <w:rPr>
          <w:lang w:val="de-DE"/>
        </w:rPr>
      </w:pPr>
      <w:r>
        <w:rPr>
          <w:rStyle w:val="Kommentarzeichen"/>
        </w:rPr>
        <w:annotationRef/>
      </w:r>
      <w:r w:rsidRPr="005E024B">
        <w:rPr>
          <w:lang w:val="de-DE"/>
        </w:rPr>
        <w:t xml:space="preserve">In </w:t>
      </w:r>
      <w:r>
        <w:rPr>
          <w:lang w:val="de-DE"/>
        </w:rPr>
        <w:t>„echte Tabelle“ umwandeln?</w:t>
      </w:r>
    </w:p>
  </w:comment>
  <w:comment w:id="69" w:author="Ikiz, Dilek" w:date="2021-02-10T17:35:00Z" w:initials="DI">
    <w:p w14:paraId="1F893C92" w14:textId="58FACC06" w:rsidR="00141DA1" w:rsidRPr="00177CB6" w:rsidRDefault="00141DA1">
      <w:pPr>
        <w:pStyle w:val="Kommentartext"/>
        <w:rPr>
          <w:lang w:val="de-DE"/>
        </w:rPr>
      </w:pPr>
      <w:r>
        <w:rPr>
          <w:rStyle w:val="Kommentarzeichen"/>
        </w:rPr>
        <w:annotationRef/>
      </w:r>
      <w:proofErr w:type="spellStart"/>
      <w:r w:rsidRPr="00177CB6">
        <w:rPr>
          <w:lang w:val="de-DE"/>
        </w:rPr>
        <w:t>gggf</w:t>
      </w:r>
      <w:proofErr w:type="spellEnd"/>
      <w:r w:rsidRPr="00177CB6">
        <w:rPr>
          <w:lang w:val="de-DE"/>
        </w:rPr>
        <w:t>. anpassen, wenn DMB final steht.</w:t>
      </w:r>
    </w:p>
  </w:comment>
  <w:comment w:id="76" w:author="Ikiz, Dilek" w:date="2021-02-01T14:52:00Z" w:initials="DI">
    <w:p w14:paraId="5D5AA503" w14:textId="77777777" w:rsidR="00141DA1" w:rsidRPr="00F66851" w:rsidRDefault="00141DA1">
      <w:pPr>
        <w:pStyle w:val="Kommentartext"/>
        <w:rPr>
          <w:lang w:val="de-DE"/>
        </w:rPr>
      </w:pPr>
      <w:r>
        <w:rPr>
          <w:rStyle w:val="Kommentarzeichen"/>
        </w:rPr>
        <w:annotationRef/>
      </w:r>
    </w:p>
    <w:p w14:paraId="7111EAAF" w14:textId="75927CCB" w:rsidR="00141DA1" w:rsidRPr="00F66851" w:rsidRDefault="00141DA1">
      <w:pPr>
        <w:pStyle w:val="Kommentartext"/>
        <w:rPr>
          <w:lang w:val="de-DE"/>
        </w:rPr>
      </w:pPr>
      <w:r w:rsidRPr="00F66851">
        <w:rPr>
          <w:lang w:val="de-DE"/>
        </w:rPr>
        <w:t>Literatur ergänzen aus den FDZ-Abschnitten!!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98F2C0" w15:done="0"/>
  <w15:commentEx w15:paraId="75B6F957" w15:done="0"/>
  <w15:commentEx w15:paraId="5559BC52" w15:done="0"/>
  <w15:commentEx w15:paraId="671B2084" w15:done="0"/>
  <w15:commentEx w15:paraId="0127EED2" w15:done="0"/>
  <w15:commentEx w15:paraId="5041F0EB" w15:done="0"/>
  <w15:commentEx w15:paraId="21702A69" w15:done="0"/>
  <w15:commentEx w15:paraId="7CC17CA3" w15:done="0"/>
  <w15:commentEx w15:paraId="1E2D185C" w15:done="0"/>
  <w15:commentEx w15:paraId="1F893C92" w15:done="0"/>
  <w15:commentEx w15:paraId="7111EA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9FA08" w16cex:dateUtc="2021-02-19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98F2C0" w16cid:durableId="23D9F972"/>
  <w16cid:commentId w16cid:paraId="75B6F957" w16cid:durableId="23D9F973"/>
  <w16cid:commentId w16cid:paraId="5559BC52" w16cid:durableId="23D9F974"/>
  <w16cid:commentId w16cid:paraId="671B2084" w16cid:durableId="23BE602B"/>
  <w16cid:commentId w16cid:paraId="0127EED2" w16cid:durableId="237BCB3B"/>
  <w16cid:commentId w16cid:paraId="5041F0EB" w16cid:durableId="23BE602D"/>
  <w16cid:commentId w16cid:paraId="21702A69" w16cid:durableId="23BE602E"/>
  <w16cid:commentId w16cid:paraId="7CC17CA3" w16cid:durableId="237BCB3F"/>
  <w16cid:commentId w16cid:paraId="1E2D185C" w16cid:durableId="23D9FA08"/>
  <w16cid:commentId w16cid:paraId="1F893C92" w16cid:durableId="23D9F97A"/>
  <w16cid:commentId w16cid:paraId="7111EAAF" w16cid:durableId="237BCB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FF41F" w14:textId="77777777" w:rsidR="00301C67" w:rsidRDefault="00301C67" w:rsidP="00A92970">
      <w:r>
        <w:separator/>
      </w:r>
    </w:p>
    <w:p w14:paraId="41C52220" w14:textId="77777777" w:rsidR="00301C67" w:rsidRDefault="00301C67" w:rsidP="00A92970"/>
    <w:p w14:paraId="42BB0FCC" w14:textId="77777777" w:rsidR="00301C67" w:rsidRDefault="00301C67" w:rsidP="00A92970"/>
    <w:p w14:paraId="1D59EDB6" w14:textId="77777777" w:rsidR="00301C67" w:rsidRDefault="00301C67" w:rsidP="00A92970"/>
  </w:endnote>
  <w:endnote w:type="continuationSeparator" w:id="0">
    <w:p w14:paraId="2D7A7D21" w14:textId="77777777" w:rsidR="00301C67" w:rsidRDefault="00301C67" w:rsidP="00A92970">
      <w:r>
        <w:continuationSeparator/>
      </w:r>
    </w:p>
    <w:p w14:paraId="4F1F264A" w14:textId="77777777" w:rsidR="00301C67" w:rsidRDefault="00301C67" w:rsidP="00A92970"/>
    <w:p w14:paraId="790CD3C6" w14:textId="77777777" w:rsidR="00301C67" w:rsidRDefault="00301C67" w:rsidP="00A92970"/>
    <w:p w14:paraId="7C254C89" w14:textId="77777777" w:rsidR="00301C67" w:rsidRDefault="00301C67" w:rsidP="00A92970"/>
  </w:endnote>
  <w:endnote w:type="continuationNotice" w:id="1">
    <w:p w14:paraId="25AF6623" w14:textId="77777777" w:rsidR="00301C67" w:rsidRDefault="00301C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MS Gothic"/>
    <w:panose1 w:val="020B0604020202020204"/>
    <w:charset w:val="00"/>
    <w:family w:val="auto"/>
    <w:notTrueType/>
    <w:pitch w:val="default"/>
    <w:sig w:usb0="00000000" w:usb1="08070000" w:usb2="00000010" w:usb3="00000000" w:csb0="00020001" w:csb1="00000000"/>
  </w:font>
  <w:font w:name="Wingdings 2">
    <w:panose1 w:val="050201020105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yriad Pro">
    <w:panose1 w:val="020B0604020202020204"/>
    <w:charset w:val="00"/>
    <w:family w:val="swiss"/>
    <w:notTrueType/>
    <w:pitch w:val="variable"/>
    <w:sig w:usb0="A00002AF" w:usb1="5000204B" w:usb2="0000000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9AB4C" w14:textId="77777777" w:rsidR="00141DA1" w:rsidRDefault="00141DA1" w:rsidP="004F663F">
    <w:pPr>
      <w:pStyle w:val="Fuzeile"/>
      <w:tabs>
        <w:tab w:val="left" w:pos="224"/>
      </w:tabs>
      <w:jc w:val="both"/>
    </w:pPr>
    <w:r>
      <w:rPr>
        <w:noProof/>
      </w:rPr>
      <mc:AlternateContent>
        <mc:Choice Requires="wps">
          <w:drawing>
            <wp:anchor distT="0" distB="0" distL="0" distR="0" simplePos="0" relativeHeight="251655680" behindDoc="1" locked="1" layoutInCell="1" allowOverlap="1" wp14:anchorId="4AEB8FB3" wp14:editId="49F4B046">
              <wp:simplePos x="0" y="0"/>
              <wp:positionH relativeFrom="page">
                <wp:posOffset>864235</wp:posOffset>
              </wp:positionH>
              <wp:positionV relativeFrom="page">
                <wp:posOffset>10081260</wp:posOffset>
              </wp:positionV>
              <wp:extent cx="720090" cy="342265"/>
              <wp:effectExtent l="0" t="0" r="3810" b="635"/>
              <wp:wrapThrough wrapText="bothSides">
                <wp:wrapPolygon edited="0">
                  <wp:start x="0" y="0"/>
                  <wp:lineTo x="0" y="20438"/>
                  <wp:lineTo x="21143" y="20438"/>
                  <wp:lineTo x="21143" y="0"/>
                  <wp:lineTo x="0" y="0"/>
                </wp:wrapPolygon>
              </wp:wrapThrough>
              <wp:docPr id="1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2C539" w14:textId="77777777" w:rsidR="00141DA1" w:rsidRDefault="00141DA1" w:rsidP="00F34BCC">
                          <w:pPr>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B8FB3" id="_x0000_t202" coordsize="21600,21600" o:spt="202" path="m,l,21600r21600,l21600,xe">
              <v:stroke joinstyle="miter"/>
              <v:path gradientshapeok="t" o:connecttype="rect"/>
            </v:shapetype>
            <v:shape id="Text Box 49" o:spid="_x0000_s1028" type="#_x0000_t202" style="position:absolute;left:0;text-align:left;margin-left:68.05pt;margin-top:793.8pt;width:56.7pt;height:26.95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" filled="f" stroked="f">
              <v:textbox inset="0,0,0,0">
                <w:txbxContent>
                  <w:p w14:paraId="22E2C539" w14:textId="77777777" w:rsidR="00141DA1" w:rsidRDefault="00141DA1" w:rsidP="00F34BCC">
                    <w:pPr>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22</w:t>
                    </w:r>
                    <w:r>
                      <w:rPr>
                        <w:rStyle w:val="Seitenzahl"/>
                      </w:rPr>
                      <w:fldChar w:fldCharType="end"/>
                    </w:r>
                  </w:p>
                </w:txbxContent>
              </v:textbox>
              <w10:wrap type="through" anchorx="page" anchory="page"/>
              <w10:anchorlock/>
            </v:shape>
          </w:pict>
        </mc:Fallback>
      </mc:AlternateContent>
    </w:r>
    <w:r w:rsidRPr="005147A1">
      <w:rPr>
        <w:rStyle w:val="Seitenzahl"/>
      </w:rPr>
      <w:t>|</w:t>
    </w:r>
    <w:r>
      <w:rPr>
        <w:rStyle w:val="Seitenzahl"/>
      </w:rPr>
      <w:tab/>
    </w:r>
    <w:proofErr w:type="spellStart"/>
    <w:r w:rsidRPr="005147A1">
      <w:rPr>
        <w:color w:val="808080"/>
      </w:rPr>
      <w:t>HIS:</w:t>
    </w:r>
    <w:r>
      <w:rPr>
        <w:color w:val="808080"/>
      </w:rPr>
      <w:t>Titel</w:t>
    </w:r>
    <w:proofErr w:type="spellEnd"/>
    <w:r>
      <w:rPr>
        <w:color w:val="808080"/>
      </w:rPr>
      <w:t xml:space="preserve"> der Publikation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AA4E8" w14:textId="5FC338BA" w:rsidR="00141DA1" w:rsidRPr="00DA0777" w:rsidRDefault="00141DA1" w:rsidP="002357AB">
    <w:pPr>
      <w:pStyle w:val="Fuzeile"/>
      <w:tabs>
        <w:tab w:val="clear" w:pos="7711"/>
        <w:tab w:val="clear" w:pos="7938"/>
        <w:tab w:val="clear" w:pos="8165"/>
        <w:tab w:val="right" w:pos="7400"/>
        <w:tab w:val="right" w:pos="7700"/>
      </w:tabs>
      <w:jc w:val="left"/>
      <w:rPr>
        <w:sz w:val="22"/>
        <w:szCs w:val="22"/>
      </w:rPr>
    </w:pPr>
    <w:r>
      <w:rPr>
        <w:color w:val="808080"/>
      </w:rPr>
      <w:tab/>
    </w:r>
    <w:r w:rsidRPr="00B57BB2">
      <w:rPr>
        <w:color w:val="808080"/>
        <w:sz w:val="14"/>
        <w:szCs w:val="14"/>
      </w:rPr>
      <w:t>Daten- und Methodenbericht zur qu</w:t>
    </w:r>
    <w:r>
      <w:rPr>
        <w:color w:val="808080"/>
        <w:sz w:val="14"/>
        <w:szCs w:val="14"/>
      </w:rPr>
      <w:t>alitativen Interviewerhebung der HHU Düsseldorf,</w:t>
    </w:r>
    <w:r w:rsidRPr="00B57BB2">
      <w:rPr>
        <w:color w:val="808080"/>
        <w:sz w:val="14"/>
        <w:szCs w:val="14"/>
      </w:rPr>
      <w:t xml:space="preserve"> DEKIF 2019</w:t>
    </w:r>
    <w:r>
      <w:rPr>
        <w:noProof/>
      </w:rPr>
      <w:drawing>
        <wp:anchor distT="0" distB="0" distL="114300" distR="114300" simplePos="0" relativeHeight="251676160" behindDoc="1" locked="0" layoutInCell="1" allowOverlap="1" wp14:anchorId="4B1B5CFF" wp14:editId="73CB8E3B">
          <wp:simplePos x="0" y="0"/>
          <wp:positionH relativeFrom="page">
            <wp:posOffset>947420</wp:posOffset>
          </wp:positionH>
          <wp:positionV relativeFrom="page">
            <wp:posOffset>10073005</wp:posOffset>
          </wp:positionV>
          <wp:extent cx="737870" cy="175895"/>
          <wp:effectExtent l="0" t="0" r="5080" b="0"/>
          <wp:wrapThrough wrapText="bothSides">
            <wp:wrapPolygon edited="0">
              <wp:start x="0" y="0"/>
              <wp:lineTo x="0" y="18715"/>
              <wp:lineTo x="21191" y="18715"/>
              <wp:lineTo x="21191" y="2339"/>
              <wp:lineTo x="6134" y="0"/>
              <wp:lineTo x="0" y="0"/>
            </wp:wrapPolygon>
          </wp:wrapThrough>
          <wp:docPr id="3" name="Bild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6" descr="Beschreibung: Z:\Druckerei\Logos\DZHW\DRUCK\Logo_DZHW_ohne-Text.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37870" cy="1758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136" behindDoc="0" locked="0" layoutInCell="1" allowOverlap="1" wp14:anchorId="631C6757" wp14:editId="53B562D3">
              <wp:simplePos x="0" y="0"/>
              <wp:positionH relativeFrom="column">
                <wp:posOffset>-1393825</wp:posOffset>
              </wp:positionH>
              <wp:positionV relativeFrom="paragraph">
                <wp:posOffset>-205105</wp:posOffset>
              </wp:positionV>
              <wp:extent cx="323850" cy="215900"/>
              <wp:effectExtent l="0" t="0" r="19050" b="12700"/>
              <wp:wrapNone/>
              <wp:docPr id="1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15900"/>
                      </a:xfrm>
                      <a:prstGeom prst="rect">
                        <a:avLst/>
                      </a:prstGeom>
                      <a:solidFill>
                        <a:srgbClr val="FFFFFF"/>
                      </a:solidFill>
                      <a:ln w="9525">
                        <a:solidFill>
                          <a:srgbClr val="000000"/>
                        </a:solidFill>
                        <a:miter lim="800000"/>
                        <a:headEnd/>
                        <a:tailEnd/>
                      </a:ln>
                    </wps:spPr>
                    <wps:txbx>
                      <w:txbxContent>
                        <w:p w14:paraId="67FDBBE2" w14:textId="77777777" w:rsidR="00141DA1" w:rsidRDefault="00141DA1" w:rsidP="002357A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C6757" id="_x0000_t202" coordsize="21600,21600" o:spt="202" path="m,l,21600r21600,l21600,xe">
              <v:stroke joinstyle="miter"/>
              <v:path gradientshapeok="t" o:connecttype="rect"/>
            </v:shapetype>
            <v:shape id="Text Box 41" o:spid="_x0000_s1029" type="#_x0000_t202" style="position:absolute;margin-left:-109.75pt;margin-top:-16.15pt;width:25.5pt;height:1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">
              <v:textbox inset="0,0,0,0">
                <w:txbxContent>
                  <w:p w14:paraId="67FDBBE2" w14:textId="77777777" w:rsidR="00141DA1" w:rsidRDefault="00141DA1" w:rsidP="002357AB"/>
                </w:txbxContent>
              </v:textbox>
            </v:shape>
          </w:pict>
        </mc:Fallback>
      </mc:AlternateContent>
    </w:r>
    <w:r>
      <w:rPr>
        <w:noProof/>
      </w:rPr>
      <mc:AlternateContent>
        <mc:Choice Requires="wps">
          <w:drawing>
            <wp:anchor distT="0" distB="0" distL="0" distR="0" simplePos="0" relativeHeight="251674112" behindDoc="1" locked="1" layoutInCell="1" allowOverlap="1" wp14:anchorId="709D19E8" wp14:editId="55F7D0A4">
              <wp:simplePos x="0" y="0"/>
              <wp:positionH relativeFrom="page">
                <wp:posOffset>5976620</wp:posOffset>
              </wp:positionH>
              <wp:positionV relativeFrom="page">
                <wp:posOffset>10122535</wp:posOffset>
              </wp:positionV>
              <wp:extent cx="720090" cy="318770"/>
              <wp:effectExtent l="0" t="0" r="3810" b="5080"/>
              <wp:wrapThrough wrapText="bothSides">
                <wp:wrapPolygon edited="0">
                  <wp:start x="0" y="0"/>
                  <wp:lineTo x="0" y="20653"/>
                  <wp:lineTo x="21143" y="20653"/>
                  <wp:lineTo x="21143" y="0"/>
                  <wp:lineTo x="0" y="0"/>
                </wp:wrapPolygon>
              </wp:wrapThrough>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B80B2" w14:textId="6CC36F97" w:rsidR="00141DA1" w:rsidRPr="00C11B67" w:rsidRDefault="00141DA1" w:rsidP="002357AB">
                          <w:pPr>
                            <w:rPr>
                              <w:rStyle w:val="Seitenzahl"/>
                            </w:rPr>
                          </w:pPr>
                          <w:r w:rsidRPr="00C11B67">
                            <w:rPr>
                              <w:rStyle w:val="Seitenzahl"/>
                            </w:rPr>
                            <w:fldChar w:fldCharType="begin"/>
                          </w:r>
                          <w:r w:rsidRPr="00C11B67">
                            <w:rPr>
                              <w:rStyle w:val="Seitenzahl"/>
                            </w:rPr>
                            <w:instrText xml:space="preserve"> PAGE </w:instrText>
                          </w:r>
                          <w:r w:rsidRPr="00C11B67">
                            <w:rPr>
                              <w:rStyle w:val="Seitenzahl"/>
                            </w:rPr>
                            <w:fldChar w:fldCharType="separate"/>
                          </w:r>
                          <w:r>
                            <w:rPr>
                              <w:rStyle w:val="Seitenzahl"/>
                              <w:noProof/>
                            </w:rPr>
                            <w:t>11</w:t>
                          </w:r>
                          <w:r w:rsidRPr="00C11B67">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19E8" id="Text Box 36" o:spid="_x0000_s1030" type="#_x0000_t202" style="position:absolute;margin-left:470.6pt;margin-top:797.05pt;width:56.7pt;height:25.1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" filled="f" stroked="f">
              <v:textbox inset="0,0,0,0">
                <w:txbxContent>
                  <w:p w14:paraId="6DDB80B2" w14:textId="6CC36F97" w:rsidR="00141DA1" w:rsidRPr="00C11B67" w:rsidRDefault="00141DA1" w:rsidP="002357AB">
                    <w:pPr>
                      <w:rPr>
                        <w:rStyle w:val="Seitenzahl"/>
                      </w:rPr>
                    </w:pPr>
                    <w:r w:rsidRPr="00C11B67">
                      <w:rPr>
                        <w:rStyle w:val="Seitenzahl"/>
                      </w:rPr>
                      <w:fldChar w:fldCharType="begin"/>
                    </w:r>
                    <w:r w:rsidRPr="00C11B67">
                      <w:rPr>
                        <w:rStyle w:val="Seitenzahl"/>
                      </w:rPr>
                      <w:instrText xml:space="preserve"> PAGE </w:instrText>
                    </w:r>
                    <w:r w:rsidRPr="00C11B67">
                      <w:rPr>
                        <w:rStyle w:val="Seitenzahl"/>
                      </w:rPr>
                      <w:fldChar w:fldCharType="separate"/>
                    </w:r>
                    <w:r>
                      <w:rPr>
                        <w:rStyle w:val="Seitenzahl"/>
                        <w:noProof/>
                      </w:rPr>
                      <w:t>11</w:t>
                    </w:r>
                    <w:r w:rsidRPr="00C11B67">
                      <w:rPr>
                        <w:rStyle w:val="Seitenzahl"/>
                      </w:rPr>
                      <w:fldChar w:fldCharType="end"/>
                    </w:r>
                  </w:p>
                </w:txbxContent>
              </v:textbox>
              <w10:wrap type="through" anchorx="page" anchory="page"/>
              <w10:anchorlock/>
            </v:shape>
          </w:pict>
        </mc:Fallback>
      </mc:AlternateContent>
    </w:r>
    <w:r>
      <w:rPr>
        <w:color w:val="808080"/>
      </w:rPr>
      <w:tab/>
    </w:r>
    <w:r>
      <w:rPr>
        <w:rStyle w:val="Seitenzahl"/>
        <w:sz w:val="16"/>
        <w:szCs w:val="16"/>
      </w:rPr>
      <w:tab/>
    </w:r>
    <w:r w:rsidRPr="00DA0777">
      <w:rPr>
        <w:rStyle w:val="Seitenzahl"/>
      </w:rPr>
      <w:t>|</w:t>
    </w:r>
  </w:p>
  <w:p w14:paraId="13550EE8" w14:textId="77777777" w:rsidR="00141DA1" w:rsidRPr="005D208D" w:rsidRDefault="00141DA1" w:rsidP="005D208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B39E1" w14:textId="33B6A0FD" w:rsidR="00141DA1" w:rsidRDefault="00141DA1">
    <w:pPr>
      <w:pStyle w:val="Fuzeile"/>
    </w:pPr>
    <w:r>
      <w:rPr>
        <w:noProof/>
      </w:rPr>
      <w:drawing>
        <wp:anchor distT="0" distB="0" distL="114300" distR="114300" simplePos="0" relativeHeight="251677184" behindDoc="1" locked="0" layoutInCell="1" allowOverlap="1" wp14:anchorId="1E8B7BB4" wp14:editId="299490B9">
          <wp:simplePos x="0" y="0"/>
          <wp:positionH relativeFrom="page">
            <wp:posOffset>3881120</wp:posOffset>
          </wp:positionH>
          <wp:positionV relativeFrom="page">
            <wp:posOffset>9378950</wp:posOffset>
          </wp:positionV>
          <wp:extent cx="1668780" cy="637540"/>
          <wp:effectExtent l="0" t="0" r="7620" b="0"/>
          <wp:wrapTight wrapText="bothSides">
            <wp:wrapPolygon edited="0">
              <wp:start x="0" y="0"/>
              <wp:lineTo x="0" y="20653"/>
              <wp:lineTo x="21452" y="20653"/>
              <wp:lineTo x="21452"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HU_Logo_Wort-Bild-Marke_horizontal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8780" cy="637540"/>
                  </a:xfrm>
                  <a:prstGeom prst="rect">
                    <a:avLst/>
                  </a:prstGeom>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64162" w14:textId="77777777" w:rsidR="00141DA1" w:rsidRDefault="00141DA1" w:rsidP="004F663F">
    <w:pPr>
      <w:pStyle w:val="Fuzeile"/>
      <w:tabs>
        <w:tab w:val="left" w:pos="224"/>
      </w:tabs>
      <w:jc w:val="both"/>
    </w:pPr>
    <w:r>
      <w:rPr>
        <w:noProof/>
      </w:rPr>
      <mc:AlternateContent>
        <mc:Choice Requires="wps">
          <w:drawing>
            <wp:anchor distT="0" distB="0" distL="0" distR="0" simplePos="0" relativeHeight="251657728" behindDoc="1" locked="1" layoutInCell="1" allowOverlap="1" wp14:anchorId="1F0C0B0E" wp14:editId="2C10EC02">
              <wp:simplePos x="0" y="0"/>
              <wp:positionH relativeFrom="page">
                <wp:posOffset>864235</wp:posOffset>
              </wp:positionH>
              <wp:positionV relativeFrom="page">
                <wp:posOffset>10081260</wp:posOffset>
              </wp:positionV>
              <wp:extent cx="720090" cy="342265"/>
              <wp:effectExtent l="0" t="0" r="3810" b="635"/>
              <wp:wrapThrough wrapText="bothSides">
                <wp:wrapPolygon edited="0">
                  <wp:start x="0" y="0"/>
                  <wp:lineTo x="0" y="20438"/>
                  <wp:lineTo x="21143" y="20438"/>
                  <wp:lineTo x="21143" y="0"/>
                  <wp:lineTo x="0" y="0"/>
                </wp:wrapPolygon>
              </wp:wrapThrough>
              <wp:docPr id="16"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42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536547" w14:textId="77777777" w:rsidR="00141DA1" w:rsidRDefault="00141DA1" w:rsidP="00F34BCC">
                          <w:pPr>
                            <w:jc w:val="righ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0C0B0E" id="_x0000_t202" coordsize="21600,21600" o:spt="202" path="m,l,21600r21600,l21600,xe">
              <v:stroke joinstyle="miter"/>
              <v:path gradientshapeok="t" o:connecttype="rect"/>
            </v:shapetype>
            <v:shape id="Text Box 52" o:spid="_x0000_s1031" type="#_x0000_t202" style="position:absolute;left:0;text-align:left;margin-left:68.05pt;margin-top:793.8pt;width:56.7pt;height:26.9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" filled="f" stroked="f">
              <v:textbox inset="0,0,0,0">
                <w:txbxContent>
                  <w:p w14:paraId="29536547" w14:textId="77777777" w:rsidR="00141DA1" w:rsidRDefault="00141DA1" w:rsidP="00F34BCC">
                    <w:pPr>
                      <w:jc w:val="right"/>
                    </w:pPr>
                  </w:p>
                </w:txbxContent>
              </v:textbox>
              <w10:wrap type="through" anchorx="page" anchory="page"/>
              <w10:anchorlock/>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D7586" w14:textId="5E939390" w:rsidR="00141DA1" w:rsidRPr="002A709F" w:rsidRDefault="00141DA1" w:rsidP="00D3342F">
    <w:pPr>
      <w:pStyle w:val="Fuzeile"/>
      <w:tabs>
        <w:tab w:val="clear" w:pos="7711"/>
        <w:tab w:val="clear" w:pos="7938"/>
        <w:tab w:val="clear" w:pos="8165"/>
        <w:tab w:val="left" w:pos="224"/>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ind w:left="-28" w:hanging="28"/>
      <w:jc w:val="both"/>
    </w:pPr>
    <w:r>
      <w:rPr>
        <w:noProof/>
      </w:rPr>
      <mc:AlternateContent>
        <mc:Choice Requires="wps">
          <w:drawing>
            <wp:anchor distT="0" distB="0" distL="0" distR="0" simplePos="0" relativeHeight="251667968" behindDoc="1" locked="0" layoutInCell="1" allowOverlap="1" wp14:anchorId="203ACCFD" wp14:editId="0AD6CB99">
              <wp:simplePos x="0" y="0"/>
              <wp:positionH relativeFrom="page">
                <wp:posOffset>864235</wp:posOffset>
              </wp:positionH>
              <wp:positionV relativeFrom="page">
                <wp:posOffset>9934575</wp:posOffset>
              </wp:positionV>
              <wp:extent cx="716915" cy="361950"/>
              <wp:effectExtent l="0" t="0" r="6985" b="0"/>
              <wp:wrapThrough wrapText="bothSides">
                <wp:wrapPolygon edited="0">
                  <wp:start x="0" y="0"/>
                  <wp:lineTo x="0" y="20463"/>
                  <wp:lineTo x="21236" y="20463"/>
                  <wp:lineTo x="21236" y="0"/>
                  <wp:lineTo x="0" y="0"/>
                </wp:wrapPolygon>
              </wp:wrapThrough>
              <wp:docPr id="1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91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F3839" w14:textId="2BAB8512" w:rsidR="00141DA1" w:rsidRDefault="00141DA1" w:rsidP="00FF7EA7">
                          <w:pPr>
                            <w:jc w:val="center"/>
                          </w:pPr>
                          <w:r>
                            <w:rPr>
                              <w:rStyle w:val="Seitenzahl"/>
                            </w:rP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IV</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ACCFD" id="_x0000_t202" coordsize="21600,21600" o:spt="202" path="m,l,21600r21600,l21600,xe">
              <v:stroke joinstyle="miter"/>
              <v:path gradientshapeok="t" o:connecttype="rect"/>
            </v:shapetype>
            <v:shape id="Text Box 33" o:spid="_x0000_s1032" type="#_x0000_t202" style="position:absolute;left:0;text-align:left;margin-left:68.05pt;margin-top:782.25pt;width:56.45pt;height:28.5pt;z-index:-2516485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" filled="f" stroked="f">
              <v:textbox inset="0,0,0,0">
                <w:txbxContent>
                  <w:p w14:paraId="4D6F3839" w14:textId="2BAB8512" w:rsidR="00141DA1" w:rsidRDefault="00141DA1" w:rsidP="00FF7EA7">
                    <w:pPr>
                      <w:jc w:val="center"/>
                    </w:pPr>
                    <w:r>
                      <w:rPr>
                        <w:rStyle w:val="Seitenzahl"/>
                      </w:rP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IV</w:t>
                    </w:r>
                    <w:r>
                      <w:rPr>
                        <w:rStyle w:val="Seitenzahl"/>
                      </w:rPr>
                      <w:fldChar w:fldCharType="end"/>
                    </w:r>
                  </w:p>
                </w:txbxContent>
              </v:textbox>
              <w10:wrap type="through" anchorx="page" anchory="page"/>
            </v:shape>
          </w:pict>
        </mc:Fallback>
      </mc:AlternateContent>
    </w:r>
    <w:r>
      <w:rPr>
        <w:noProof/>
      </w:rPr>
      <w:drawing>
        <wp:anchor distT="0" distB="0" distL="114300" distR="114300" simplePos="0" relativeHeight="251668992" behindDoc="1" locked="0" layoutInCell="1" allowOverlap="1" wp14:anchorId="6D4D5D35" wp14:editId="4BFDB609">
          <wp:simplePos x="0" y="0"/>
          <wp:positionH relativeFrom="page">
            <wp:posOffset>5890260</wp:posOffset>
          </wp:positionH>
          <wp:positionV relativeFrom="page">
            <wp:posOffset>10074275</wp:posOffset>
          </wp:positionV>
          <wp:extent cx="738000" cy="176400"/>
          <wp:effectExtent l="0" t="0" r="5080" b="0"/>
          <wp:wrapThrough wrapText="bothSides">
            <wp:wrapPolygon edited="0">
              <wp:start x="0" y="0"/>
              <wp:lineTo x="0" y="18715"/>
              <wp:lineTo x="21191" y="18715"/>
              <wp:lineTo x="21191" y="2339"/>
              <wp:lineTo x="6134" y="0"/>
              <wp:lineTo x="0" y="0"/>
            </wp:wrapPolygon>
          </wp:wrapThrough>
          <wp:docPr id="1" name="Bild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3" descr="Beschreibung: Z:\Druckerei\Logos\DZHW\DRUCK\Logo_DZHW_ohne-Text.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38000" cy="1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47A1">
      <w:rPr>
        <w:rStyle w:val="Seitenzahl"/>
      </w:rPr>
      <w:t>|</w:t>
    </w:r>
    <w:r>
      <w:rPr>
        <w:rStyle w:val="Seitenzahl"/>
      </w:rPr>
      <w:tab/>
    </w:r>
    <w:r w:rsidRPr="00B57BB2">
      <w:rPr>
        <w:color w:val="808080"/>
        <w:sz w:val="14"/>
        <w:szCs w:val="14"/>
      </w:rPr>
      <w:t>Daten- und Methodenbericht zur qu</w:t>
    </w:r>
    <w:r>
      <w:rPr>
        <w:color w:val="808080"/>
        <w:sz w:val="14"/>
        <w:szCs w:val="14"/>
      </w:rPr>
      <w:t>alitativen Interviewerhebung der HHU Düsseldorf,</w:t>
    </w:r>
    <w:r w:rsidRPr="00B57BB2">
      <w:rPr>
        <w:color w:val="808080"/>
        <w:sz w:val="14"/>
        <w:szCs w:val="14"/>
      </w:rPr>
      <w:t xml:space="preserve"> DEKIF 2019</w:t>
    </w:r>
  </w:p>
  <w:p w14:paraId="46626DF2" w14:textId="77777777" w:rsidR="00141DA1" w:rsidRDefault="00141DA1" w:rsidP="00B22658">
    <w:pPr>
      <w:pStyle w:val="Fuzeile"/>
      <w:tabs>
        <w:tab w:val="clear" w:pos="7711"/>
        <w:tab w:val="clear" w:pos="7938"/>
        <w:tab w:val="clear" w:pos="8165"/>
        <w:tab w:val="left" w:pos="224"/>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FD283" w14:textId="3F2C9455" w:rsidR="00141DA1" w:rsidRDefault="00141DA1">
    <w:pPr>
      <w:pStyle w:val="Fuzeil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7A577" w14:textId="471CFD48" w:rsidR="00141DA1" w:rsidRPr="00B57BB2" w:rsidRDefault="00141DA1" w:rsidP="00D3342F">
    <w:pPr>
      <w:pStyle w:val="Fuzeile"/>
      <w:tabs>
        <w:tab w:val="clear" w:pos="7711"/>
        <w:tab w:val="clear" w:pos="7938"/>
        <w:tab w:val="clear" w:pos="8165"/>
        <w:tab w:val="left" w:pos="224"/>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ind w:left="-28" w:hanging="28"/>
      <w:jc w:val="both"/>
      <w:rPr>
        <w:sz w:val="14"/>
        <w:szCs w:val="14"/>
      </w:rPr>
    </w:pPr>
    <w:r>
      <w:rPr>
        <w:noProof/>
      </w:rPr>
      <mc:AlternateContent>
        <mc:Choice Requires="wps">
          <w:drawing>
            <wp:anchor distT="0" distB="0" distL="0" distR="0" simplePos="0" relativeHeight="251671040" behindDoc="1" locked="0" layoutInCell="1" allowOverlap="1" wp14:anchorId="5F3D53CE" wp14:editId="4EC4EC30">
              <wp:simplePos x="0" y="0"/>
              <wp:positionH relativeFrom="page">
                <wp:posOffset>864235</wp:posOffset>
              </wp:positionH>
              <wp:positionV relativeFrom="page">
                <wp:posOffset>10134600</wp:posOffset>
              </wp:positionV>
              <wp:extent cx="720090" cy="289560"/>
              <wp:effectExtent l="0" t="0" r="3810" b="15240"/>
              <wp:wrapThrough wrapText="bothSides">
                <wp:wrapPolygon edited="0">
                  <wp:start x="0" y="0"/>
                  <wp:lineTo x="0" y="21316"/>
                  <wp:lineTo x="21143" y="21316"/>
                  <wp:lineTo x="21143" y="0"/>
                  <wp:lineTo x="0" y="0"/>
                </wp:wrapPolygon>
              </wp:wrapThrough>
              <wp:docPr id="1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F156D" w14:textId="385C2017" w:rsidR="00141DA1" w:rsidRDefault="00141DA1" w:rsidP="00D3342F">
                          <w:pPr>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D53CE" id="_x0000_t202" coordsize="21600,21600" o:spt="202" path="m,l,21600r21600,l21600,xe">
              <v:stroke joinstyle="miter"/>
              <v:path gradientshapeok="t" o:connecttype="rect"/>
            </v:shapetype>
            <v:shape id="_x0000_s1033" type="#_x0000_t202" style="position:absolute;left:0;text-align:left;margin-left:68.05pt;margin-top:798pt;width:56.7pt;height:22.8pt;z-index:-2516454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" filled="f" stroked="f">
              <v:textbox inset="0,0,0,0">
                <w:txbxContent>
                  <w:p w14:paraId="4FAF156D" w14:textId="385C2017" w:rsidR="00141DA1" w:rsidRDefault="00141DA1" w:rsidP="00D3342F">
                    <w:pPr>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12</w:t>
                    </w:r>
                    <w:r>
                      <w:rPr>
                        <w:rStyle w:val="Seitenzahl"/>
                      </w:rPr>
                      <w:fldChar w:fldCharType="end"/>
                    </w:r>
                  </w:p>
                </w:txbxContent>
              </v:textbox>
              <w10:wrap type="through" anchorx="page" anchory="page"/>
            </v:shape>
          </w:pict>
        </mc:Fallback>
      </mc:AlternateContent>
    </w:r>
    <w:r>
      <w:rPr>
        <w:noProof/>
      </w:rPr>
      <w:drawing>
        <wp:anchor distT="0" distB="0" distL="114300" distR="114300" simplePos="0" relativeHeight="251672064" behindDoc="1" locked="0" layoutInCell="1" allowOverlap="1" wp14:anchorId="73A5CBEB" wp14:editId="3A8CF872">
          <wp:simplePos x="0" y="0"/>
          <wp:positionH relativeFrom="page">
            <wp:posOffset>5890260</wp:posOffset>
          </wp:positionH>
          <wp:positionV relativeFrom="page">
            <wp:posOffset>10074275</wp:posOffset>
          </wp:positionV>
          <wp:extent cx="738000" cy="176400"/>
          <wp:effectExtent l="0" t="0" r="5080" b="0"/>
          <wp:wrapThrough wrapText="bothSides">
            <wp:wrapPolygon edited="0">
              <wp:start x="0" y="0"/>
              <wp:lineTo x="0" y="18715"/>
              <wp:lineTo x="21191" y="18715"/>
              <wp:lineTo x="21191" y="2339"/>
              <wp:lineTo x="6134" y="0"/>
              <wp:lineTo x="0" y="0"/>
            </wp:wrapPolygon>
          </wp:wrapThrough>
          <wp:docPr id="2" name="Bild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3" descr="Beschreibung: Z:\Druckerei\Logos\DZHW\DRUCK\Logo_DZHW_ohne-Text.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38000" cy="1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47A1">
      <w:rPr>
        <w:rStyle w:val="Seitenzahl"/>
      </w:rPr>
      <w:t>|</w:t>
    </w:r>
    <w:r w:rsidRPr="00B57BB2">
      <w:rPr>
        <w:rStyle w:val="Seitenzahl"/>
        <w:sz w:val="14"/>
        <w:szCs w:val="14"/>
      </w:rPr>
      <w:tab/>
    </w:r>
    <w:r w:rsidRPr="00B57BB2">
      <w:rPr>
        <w:color w:val="808080"/>
        <w:sz w:val="14"/>
        <w:szCs w:val="14"/>
      </w:rPr>
      <w:t>Daten- und Methodenbericht zur qu</w:t>
    </w:r>
    <w:r>
      <w:rPr>
        <w:color w:val="808080"/>
        <w:sz w:val="14"/>
        <w:szCs w:val="14"/>
      </w:rPr>
      <w:t>alitativen Interviewerhebung der HHU Düsseldorf,</w:t>
    </w:r>
    <w:r w:rsidRPr="00B57BB2">
      <w:rPr>
        <w:color w:val="808080"/>
        <w:sz w:val="14"/>
        <w:szCs w:val="14"/>
      </w:rPr>
      <w:t xml:space="preserve"> DEKIF 2019</w:t>
    </w:r>
  </w:p>
  <w:p w14:paraId="02A37D28" w14:textId="77777777" w:rsidR="00141DA1" w:rsidRDefault="00141DA1" w:rsidP="00B22658">
    <w:pPr>
      <w:pStyle w:val="Fuzeile"/>
      <w:tabs>
        <w:tab w:val="clear" w:pos="7711"/>
        <w:tab w:val="clear" w:pos="7938"/>
        <w:tab w:val="clear" w:pos="8165"/>
        <w:tab w:val="left" w:pos="224"/>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A6488" w14:textId="77777777" w:rsidR="00301C67" w:rsidRDefault="00301C67" w:rsidP="00A92970">
      <w:r>
        <w:rPr>
          <w:noProof/>
        </w:rPr>
        <mc:AlternateContent>
          <mc:Choice Requires="wpg">
            <w:drawing>
              <wp:anchor distT="0" distB="0" distL="114300" distR="114300" simplePos="0" relativeHeight="251659264" behindDoc="0" locked="0" layoutInCell="1" allowOverlap="1" wp14:anchorId="111FA80D" wp14:editId="067EAAC1">
                <wp:simplePos x="0" y="0"/>
                <wp:positionH relativeFrom="page">
                  <wp:posOffset>0</wp:posOffset>
                </wp:positionH>
                <wp:positionV relativeFrom="page">
                  <wp:posOffset>8929370</wp:posOffset>
                </wp:positionV>
                <wp:extent cx="6609715" cy="867410"/>
                <wp:effectExtent l="0" t="0" r="635" b="8890"/>
                <wp:wrapThrough wrapText="bothSides">
                  <wp:wrapPolygon edited="0">
                    <wp:start x="0" y="0"/>
                    <wp:lineTo x="0" y="5218"/>
                    <wp:lineTo x="10770" y="7590"/>
                    <wp:lineTo x="5043" y="8539"/>
                    <wp:lineTo x="4794" y="9013"/>
                    <wp:lineTo x="4794" y="21347"/>
                    <wp:lineTo x="8840" y="21347"/>
                    <wp:lineTo x="8716" y="15180"/>
                    <wp:lineTo x="10770" y="7590"/>
                    <wp:lineTo x="21540" y="5218"/>
                    <wp:lineTo x="21540" y="0"/>
                    <wp:lineTo x="0" y="0"/>
                  </wp:wrapPolygon>
                </wp:wrapThrough>
                <wp:docPr id="20" name="Gruppieren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09715" cy="867410"/>
                          <a:chOff x="0" y="0"/>
                          <a:chExt cx="6610350" cy="866775"/>
                        </a:xfrm>
                      </wpg:grpSpPr>
                      <pic:pic xmlns:pic="http://schemas.openxmlformats.org/drawingml/2006/picture">
                        <pic:nvPicPr>
                          <pic:cNvPr id="21" name="Grafik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10350" cy="209550"/>
                          </a:xfrm>
                          <a:prstGeom prst="rect">
                            <a:avLst/>
                          </a:prstGeom>
                        </pic:spPr>
                      </pic:pic>
                      <pic:pic xmlns:pic="http://schemas.openxmlformats.org/drawingml/2006/picture">
                        <pic:nvPicPr>
                          <pic:cNvPr id="22" name="Grafik 1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514475" y="361950"/>
                            <a:ext cx="1200150" cy="5048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91FA80" id="Gruppieren 14" o:spid="_x0000_s1026" style="position:absolute;margin-left:0;margin-top:703.1pt;width:520.45pt;height:68.3pt;z-index:251659264;mso-position-horizontal-relative:page;mso-position-vertical-relative:page;mso-width-relative:margin;mso-height-relative:margin" coordsize="66103,86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7" type="#_x0000_t75" style="position:absolute;width:66103;height:20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">
                  <v:imagedata r:id="rId3" o:title=""/>
                </v:shape>
                <v:shape id="Grafik 17" o:spid="_x0000_s1028" type="#_x0000_t75" style="position:absolute;left:15144;top:3619;width:12002;height:50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">
                  <v:imagedata r:id="rId4" o:title=""/>
                </v:shape>
                <w10:wrap type="through" anchorx="page" anchory="page"/>
              </v:group>
            </w:pict>
          </mc:Fallback>
        </mc:AlternateContent>
      </w:r>
      <w:r>
        <w:separator/>
      </w:r>
    </w:p>
  </w:footnote>
  <w:footnote w:type="continuationSeparator" w:id="0">
    <w:p w14:paraId="1C4CF2F3" w14:textId="77777777" w:rsidR="00301C67" w:rsidRDefault="00301C67" w:rsidP="00A92970">
      <w:r>
        <w:continuationSeparator/>
      </w:r>
    </w:p>
  </w:footnote>
  <w:footnote w:type="continuationNotice" w:id="1">
    <w:p w14:paraId="5CD0585C" w14:textId="77777777" w:rsidR="00301C67" w:rsidRDefault="00301C67"/>
  </w:footnote>
  <w:footnote w:id="2">
    <w:p w14:paraId="23867C81" w14:textId="77777777" w:rsidR="00141DA1" w:rsidRPr="00994D54" w:rsidRDefault="00141DA1" w:rsidP="00164701">
      <w:pPr>
        <w:pStyle w:val="Funotentext"/>
      </w:pPr>
      <w:r w:rsidRPr="00A44CCD">
        <w:rPr>
          <w:rStyle w:val="Funotenzeichen"/>
          <w:szCs w:val="16"/>
        </w:rPr>
        <w:footnoteRef/>
      </w:r>
      <w:r w:rsidRPr="00A44CCD">
        <w:rPr>
          <w:szCs w:val="16"/>
        </w:rPr>
        <w:tab/>
      </w:r>
      <w:r w:rsidRPr="00F40140">
        <w:t xml:space="preserve">Das Datenschutzkonzept des FDZ ist angelehnt an den Portfolio-Ansatz von </w:t>
      </w:r>
      <w:bookmarkStart w:id="23" w:name="_CTVP001590d6d76cba74383824409663304e837"/>
      <w:r w:rsidRPr="00035E0F">
        <w:t>Lane</w:t>
      </w:r>
      <w:r>
        <w:t>, Heus</w:t>
      </w:r>
      <w:r w:rsidRPr="00415A03">
        <w:t xml:space="preserve"> </w:t>
      </w:r>
      <w:r>
        <w:t xml:space="preserve">&amp; </w:t>
      </w:r>
      <w:proofErr w:type="spellStart"/>
      <w:r w:rsidRPr="00415A03">
        <w:t>Mulcahy</w:t>
      </w:r>
      <w:proofErr w:type="spellEnd"/>
      <w:r>
        <w:t xml:space="preserve"> (2008,</w:t>
      </w:r>
      <w:r w:rsidRPr="00F40140">
        <w:t> </w:t>
      </w:r>
      <w:r>
        <w:t xml:space="preserve">S. </w:t>
      </w:r>
      <w:r w:rsidRPr="00F40140">
        <w:t>6</w:t>
      </w:r>
      <w:r>
        <w:t xml:space="preserve"> </w:t>
      </w:r>
      <w:r w:rsidRPr="00F40140">
        <w:t>ff.)</w:t>
      </w:r>
      <w:bookmarkEnd w:id="23"/>
      <w:r w:rsidRPr="00F40140">
        <w:t>, an dem sich ber</w:t>
      </w:r>
      <w:r w:rsidRPr="006D60A6">
        <w:t>eits das Leibniz-Institut für Bildungsverläufe (</w:t>
      </w:r>
      <w:proofErr w:type="spellStart"/>
      <w:r w:rsidRPr="006D60A6">
        <w:t>LIfBi</w:t>
      </w:r>
      <w:proofErr w:type="spellEnd"/>
      <w:r w:rsidRPr="006D60A6">
        <w:t xml:space="preserve">) </w:t>
      </w:r>
      <w:r w:rsidRPr="00035E0F">
        <w:fldChar w:fldCharType="begin"/>
      </w:r>
      <w:r w:rsidRPr="00035E0F">
        <w:instrText>ADDIN CITAVI.PLACEHOLDER 8ce448cf-d42c-4e5c-a1a1-9614845d2ac8 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tvYmVyZywgMjAxNiwgUy4gNjk5ZmYuKTwvVGV4dD4NCiAgICA8L1RleHRVbml0Pg0KICA8L1RleHRVbml0cz4NCjwvUGxhY2Vob2xkZXI+</w:instrText>
      </w:r>
      <w:r w:rsidRPr="00035E0F">
        <w:fldChar w:fldCharType="separate"/>
      </w:r>
      <w:bookmarkStart w:id="24" w:name="_CTVP0018ce448cfd42c4e5ca1a19614845d2ac8"/>
      <w:r>
        <w:t>(vgl. Koberg 2016,</w:t>
      </w:r>
      <w:r w:rsidRPr="00035E0F">
        <w:t xml:space="preserve"> 699</w:t>
      </w:r>
      <w:r>
        <w:t xml:space="preserve"> </w:t>
      </w:r>
      <w:r w:rsidRPr="00035E0F">
        <w:t>ff.)</w:t>
      </w:r>
      <w:bookmarkEnd w:id="24"/>
      <w:r w:rsidRPr="00035E0F">
        <w:fldChar w:fldCharType="end"/>
      </w:r>
      <w:r w:rsidRPr="00BB7382">
        <w:t xml:space="preserve"> und das FDZ der Bundesagentur für Arbeit im Institut für Arbeitsmarkt- und Berufsforschung </w:t>
      </w:r>
      <w:r w:rsidRPr="00BB7382">
        <w:fldChar w:fldCharType="begin"/>
      </w:r>
      <w:r w:rsidRPr="00BB7382">
        <w:instrText>ADDIN CITAVI.PLACEHOLDER aa3680aa-1f75-49f1-ac01-4139ca9803dc 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SG9jaGZlbGxuZXIsIE3DvGxsZXIsIFNjaG11Y2tlciAmYW1wOyBSb8OfLCAyMDEyLCBTLiA5Zi4pPC9UZXh0Pg0KICAgIDwvVGV4dFVuaXQ+DQogIDwvVGV4dFVuaXRzPg0KPC9QbGFjZWhvbGRlcj4=</w:instrText>
      </w:r>
      <w:r w:rsidRPr="00BB7382">
        <w:fldChar w:fldCharType="separate"/>
      </w:r>
      <w:bookmarkStart w:id="25" w:name="_CTVP001aa3680aa1f7549f1ac014139ca9803dc"/>
      <w:r w:rsidRPr="00035E0F">
        <w:t>(vgl. Hochfellner, Müller, Schmu</w:t>
      </w:r>
      <w:r>
        <w:t xml:space="preserve">cker &amp; Roß 2012, </w:t>
      </w:r>
      <w:r w:rsidRPr="00035E0F">
        <w:t>9f</w:t>
      </w:r>
      <w:r w:rsidRPr="00F607FE">
        <w:t>.</w:t>
      </w:r>
      <w:r w:rsidRPr="00BB7382">
        <w:t>)</w:t>
      </w:r>
      <w:bookmarkEnd w:id="25"/>
      <w:r w:rsidRPr="00BB7382">
        <w:fldChar w:fldCharType="end"/>
      </w:r>
      <w:r w:rsidRPr="00BB7382">
        <w:t xml:space="preserve"> orientieren. Das FDZ-DZHW hat diesen</w:t>
      </w:r>
      <w:r>
        <w:t xml:space="preserve"> Portfolio-</w:t>
      </w:r>
      <w:r w:rsidRPr="00BB7382">
        <w:t xml:space="preserve">Ansatz an die Anforderungen der eigenen Datenbestände angepasst und nutzt vier Kategorien von Maßnahmen zur Sicherstellung des Datenschutzes, die in unterschiedlicher Weise kombiniert werden: Rechtlich-institutionelle Maßnahmen, informationelle Maßnahmen, technische Maßnahmen und statistische Maßnahmen. </w:t>
      </w:r>
    </w:p>
  </w:footnote>
  <w:footnote w:id="3">
    <w:p w14:paraId="11D0005E" w14:textId="14675184" w:rsidR="00141DA1" w:rsidRDefault="00141DA1" w:rsidP="0007497C">
      <w:pPr>
        <w:pStyle w:val="Funotentext"/>
      </w:pPr>
      <w:r>
        <w:rPr>
          <w:rStyle w:val="Funotenzeichen"/>
        </w:rPr>
        <w:footnoteRef/>
      </w:r>
      <w:r>
        <w:t xml:space="preserve"> </w:t>
      </w:r>
      <w:r w:rsidRPr="0094079D">
        <w:t>Wissenschaftsbereiche</w:t>
      </w:r>
      <w:r>
        <w:t xml:space="preserve"> nach DFG-Systematik:</w:t>
      </w:r>
      <w:r w:rsidRPr="0094079D">
        <w:t xml:space="preserve"> </w:t>
      </w:r>
      <w:r>
        <w:t>Sozial- und Geisteswissenschaften, Lebenswissenschaften, Naturwissenschaften, Ingenieurwissenschaften. Sozial- und Geisteswissenschaften werden in Abweichung von der DFG-Systematik als eigenständige Wissenschaftsbereiche behandelt.</w:t>
      </w:r>
    </w:p>
  </w:footnote>
  <w:footnote w:id="4">
    <w:p w14:paraId="1D89AD2C" w14:textId="77777777" w:rsidR="00141DA1" w:rsidRDefault="00141DA1" w:rsidP="00096BE8">
      <w:pPr>
        <w:pStyle w:val="Funotentext"/>
      </w:pPr>
      <w:r>
        <w:rPr>
          <w:rStyle w:val="Funotenzeichen"/>
        </w:rPr>
        <w:footnoteRef/>
      </w:r>
      <w:r>
        <w:t xml:space="preserve"> </w:t>
      </w:r>
      <w:r w:rsidRPr="009F120F">
        <w:t xml:space="preserve">„Personenbezogene Daten </w:t>
      </w:r>
      <w:r>
        <w:t>[</w:t>
      </w:r>
      <w:r w:rsidRPr="009F120F">
        <w:t>sind</w:t>
      </w:r>
      <w:r>
        <w:t>]</w:t>
      </w:r>
      <w:r w:rsidRPr="009F120F">
        <w:t xml:space="preserve"> alle Informationen, die sich auf eine identifizierte oder identifizierbare natürliche Person (im Folgenden „betroffene Person“) beziehen; als identifizierbar wird eine natürliche Person angesehen, die direkt oder indirekt, insbesondere mittels Zuordnung zu einer Kennung wie einem Namen, zu einer Kennnummer, zu Standortdaten, zu einer Online-Kennung oder zu einem oder mehreren besonderen Merkmalen identifiziert werden kann, die Ausdruck der physischen, physiologischen, genetischen, psychischen, wirtschaftlichen, kulturellen oder sozialen Identität dieser natürlichen</w:t>
      </w:r>
      <w:r>
        <w:t xml:space="preserve"> Person sind“ (Art. 4 DSGVO: </w:t>
      </w:r>
      <w:r w:rsidRPr="009F120F">
        <w:t xml:space="preserve">1). </w:t>
      </w:r>
    </w:p>
  </w:footnote>
  <w:footnote w:id="5">
    <w:p w14:paraId="4BF988AF" w14:textId="1CE81F3C" w:rsidR="00141DA1" w:rsidRDefault="00141DA1" w:rsidP="00F348CD">
      <w:pPr>
        <w:pStyle w:val="Funotentext"/>
      </w:pPr>
      <w:r>
        <w:rPr>
          <w:rStyle w:val="Funotenzeichen"/>
        </w:rPr>
        <w:footnoteRef/>
      </w:r>
      <w:r>
        <w:t xml:space="preserve"> </w:t>
      </w:r>
      <w:r w:rsidRPr="00DB2CE9">
        <w:t xml:space="preserve">Um </w:t>
      </w:r>
      <w:r>
        <w:t>die Gefahr</w:t>
      </w:r>
      <w:r w:rsidRPr="00DB2CE9">
        <w:t xml:space="preserve"> der De-Anonymisierung </w:t>
      </w:r>
      <w:r>
        <w:t xml:space="preserve">der interviewten Person </w:t>
      </w:r>
      <w:r w:rsidRPr="00DB2CE9">
        <w:t xml:space="preserve">zu minimieren, wurde die Information, um welchen Verbundtypen es sich konkret handelt, ob um einen Verbund beispielsweise in einem Sonderforschungsbereich, Exzellenzcluster oder einem Graduiertenkolleg, durch Platzhalter ersetzt. </w:t>
      </w:r>
      <w:r>
        <w:t>In Kombination dieser Information mit den in den</w:t>
      </w:r>
      <w:r w:rsidRPr="00DB2CE9">
        <w:t xml:space="preserve"> </w:t>
      </w:r>
      <w:r>
        <w:t xml:space="preserve">anonymisierten </w:t>
      </w:r>
      <w:r w:rsidRPr="00DB2CE9">
        <w:t>Transkript</w:t>
      </w:r>
      <w:r>
        <w:t>en</w:t>
      </w:r>
      <w:r w:rsidRPr="00DB2CE9">
        <w:t xml:space="preserve"> </w:t>
      </w:r>
      <w:r>
        <w:t>beibehaltenen</w:t>
      </w:r>
      <w:r w:rsidRPr="00DB2CE9">
        <w:t xml:space="preserve"> Informationen zur Fächerzugehörigkeit und zu der Position der interviewten Person im Verbund</w:t>
      </w:r>
      <w:r>
        <w:t>, wäre ggf. das Risiko der Re-Identifizierung der Person hoch</w:t>
      </w:r>
      <w:r w:rsidRPr="00DB2CE9">
        <w:t xml:space="preserve">.  </w:t>
      </w:r>
    </w:p>
  </w:footnote>
  <w:footnote w:id="6">
    <w:p w14:paraId="658476CF" w14:textId="7F1B0D25" w:rsidR="00141DA1" w:rsidRDefault="00141DA1">
      <w:pPr>
        <w:pStyle w:val="Funotentext"/>
      </w:pPr>
      <w:r>
        <w:rPr>
          <w:rStyle w:val="Funotenzeichen"/>
        </w:rPr>
        <w:footnoteRef/>
      </w:r>
      <w:r>
        <w:t xml:space="preserve"> = </w:t>
      </w:r>
      <w:proofErr w:type="spellStart"/>
      <w:r>
        <w:t>Principal</w:t>
      </w:r>
      <w:proofErr w:type="spellEnd"/>
      <w:r>
        <w:t xml:space="preserve"> </w:t>
      </w:r>
      <w:proofErr w:type="spellStart"/>
      <w:r>
        <w:t>Investigator</w:t>
      </w:r>
      <w:proofErr w:type="spellEnd"/>
      <w:r>
        <w:t xml:space="preserve">; damit sind die Teilprojekteiter*innen gemeint.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7AD57" w14:textId="77777777" w:rsidR="00141DA1" w:rsidRPr="003713AE" w:rsidRDefault="00141DA1" w:rsidP="009762BA">
    <w:pPr>
      <w:pStyle w:val="Kopfzeile"/>
      <w:jc w:val="left"/>
    </w:pPr>
  </w:p>
  <w:p w14:paraId="3731A7D7" w14:textId="77777777" w:rsidR="00141DA1" w:rsidRDefault="00141DA1" w:rsidP="00A92970"/>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E3288" w14:textId="61EE44F0" w:rsidR="00141DA1" w:rsidRDefault="00141DA1" w:rsidP="008574E5">
    <w:pPr>
      <w:pBdr>
        <w:bottom w:val="single" w:sz="4" w:space="1" w:color="7F7F7F"/>
      </w:pBdr>
      <w:ind w:left="-1474"/>
      <w:jc w:val="left"/>
    </w:pPr>
    <w:r>
      <w:rPr>
        <w:noProof/>
      </w:rPr>
      <w:fldChar w:fldCharType="begin"/>
    </w:r>
    <w:r>
      <w:rPr>
        <w:noProof/>
      </w:rPr>
      <w:instrText xml:space="preserve"> STYLEREF  "Überschrift 1"  \* MERGEFORMAT </w:instrText>
    </w:r>
    <w:r>
      <w:rPr>
        <w:noProof/>
      </w:rPr>
      <w:fldChar w:fldCharType="separate"/>
    </w:r>
    <w:r w:rsidR="00D76807">
      <w:rPr>
        <w:noProof/>
      </w:rPr>
      <w:t>Methodisches Vorgehen</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6F8BB" w14:textId="506FD1AD" w:rsidR="00141DA1" w:rsidRDefault="00141DA1" w:rsidP="008574E5">
    <w:pPr>
      <w:pBdr>
        <w:bottom w:val="single" w:sz="4" w:space="1" w:color="7F7F7F"/>
      </w:pBdr>
      <w:ind w:right="-1474"/>
      <w:jc w:val="right"/>
    </w:pPr>
    <w:r>
      <w:rPr>
        <w:noProof/>
      </w:rPr>
      <w:fldChar w:fldCharType="begin"/>
    </w:r>
    <w:r>
      <w:rPr>
        <w:noProof/>
      </w:rPr>
      <w:instrText xml:space="preserve"> STYLEREF  "Überschrift 1"  \* MERGEFORMAT </w:instrText>
    </w:r>
    <w:r>
      <w:rPr>
        <w:noProof/>
      </w:rPr>
      <w:fldChar w:fldCharType="separate"/>
    </w:r>
    <w:r w:rsidR="00D76807">
      <w:rPr>
        <w:noProof/>
      </w:rPr>
      <w:t>Methodisches Vorgehen</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89CD7" w14:textId="77777777" w:rsidR="00141DA1" w:rsidRDefault="00141DA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46D1A" w14:textId="37DD4738" w:rsidR="00141DA1" w:rsidRDefault="00141DA1" w:rsidP="003765A4">
    <w:pPr>
      <w:pStyle w:val="Kopfzeile"/>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75393" w14:textId="77777777" w:rsidR="00141DA1" w:rsidRPr="00C17BA6" w:rsidRDefault="00141DA1" w:rsidP="00C17BA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4E50B" w14:textId="77777777" w:rsidR="00141DA1" w:rsidRDefault="00141DA1" w:rsidP="00B43B7A">
    <w:pPr>
      <w:pStyle w:val="Kopfzeile"/>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B260F" w14:textId="77777777" w:rsidR="00141DA1" w:rsidRDefault="00141DA1">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854165" w14:textId="77777777" w:rsidR="00141DA1" w:rsidRPr="001716BA" w:rsidRDefault="00141DA1" w:rsidP="001716BA">
    <w:pPr>
      <w:pStyle w:val="Kopfzeil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70A5A" w14:textId="77777777" w:rsidR="00141DA1" w:rsidRDefault="00141DA1" w:rsidP="00432E7F">
    <w:pPr>
      <w:pBdr>
        <w:bottom w:val="single" w:sz="4" w:space="1" w:color="7F7F7F" w:themeColor="text1" w:themeTint="80"/>
      </w:pBdr>
      <w:ind w:right="-1474"/>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79D99" w14:textId="77777777" w:rsidR="00141DA1" w:rsidRDefault="00141D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207C5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42D4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7C52E74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868ABC6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85209EA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F4C45D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FA836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FC0978"/>
    <w:lvl w:ilvl="0">
      <w:start w:val="1"/>
      <w:numFmt w:val="bullet"/>
      <w:pStyle w:val="Aufzhlungszeichen2"/>
      <w:lvlText w:val=""/>
      <w:lvlJc w:val="left"/>
      <w:pPr>
        <w:ind w:left="717" w:hanging="360"/>
      </w:pPr>
      <w:rPr>
        <w:rFonts w:ascii="Wingdings" w:hAnsi="Wingdings" w:hint="default"/>
        <w:color w:val="B2D2E8"/>
      </w:rPr>
    </w:lvl>
  </w:abstractNum>
  <w:abstractNum w:abstractNumId="8" w15:restartNumberingAfterBreak="0">
    <w:nsid w:val="FFFFFF88"/>
    <w:multiLevelType w:val="singleLevel"/>
    <w:tmpl w:val="4430433A"/>
    <w:lvl w:ilvl="0">
      <w:start w:val="1"/>
      <w:numFmt w:val="decimal"/>
      <w:pStyle w:val="Listennummer"/>
      <w:lvlText w:val="%1."/>
      <w:lvlJc w:val="left"/>
      <w:pPr>
        <w:tabs>
          <w:tab w:val="num" w:pos="360"/>
        </w:tabs>
        <w:ind w:left="360" w:hanging="360"/>
      </w:pPr>
    </w:lvl>
  </w:abstractNum>
  <w:abstractNum w:abstractNumId="9" w15:restartNumberingAfterBreak="0">
    <w:nsid w:val="027D1E80"/>
    <w:multiLevelType w:val="hybridMultilevel"/>
    <w:tmpl w:val="F5BCB5F8"/>
    <w:lvl w:ilvl="0" w:tplc="54E68CC6">
      <w:start w:val="2"/>
      <w:numFmt w:val="bullet"/>
      <w:lvlText w:val="-"/>
      <w:lvlJc w:val="left"/>
      <w:pPr>
        <w:ind w:left="720" w:hanging="360"/>
      </w:pPr>
      <w:rPr>
        <w:rFonts w:ascii="Calibri" w:eastAsia="Times New Roman"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04F7216F"/>
    <w:multiLevelType w:val="hybridMultilevel"/>
    <w:tmpl w:val="24565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09E26BA"/>
    <w:multiLevelType w:val="hybridMultilevel"/>
    <w:tmpl w:val="E6305C2E"/>
    <w:lvl w:ilvl="0" w:tplc="EEEC84B0">
      <w:start w:val="1"/>
      <w:numFmt w:val="bullet"/>
      <w:pStyle w:val="Aufzhlungszeichen"/>
      <w:lvlText w:val="n"/>
      <w:lvlJc w:val="left"/>
      <w:pPr>
        <w:ind w:left="720" w:hanging="360"/>
      </w:pPr>
      <w:rPr>
        <w:rFonts w:ascii="Wingdings" w:hAnsi="Wingdings" w:hint="default"/>
        <w:color w:val="0070C0"/>
        <w:sz w:val="2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3764BCA"/>
    <w:multiLevelType w:val="multilevel"/>
    <w:tmpl w:val="0407001D"/>
    <w:styleLink w:val="Formatvorlage2"/>
    <w:lvl w:ilvl="0">
      <w:start w:val="1"/>
      <w:numFmt w:val="decimal"/>
      <w:lvlText w:val="%1)"/>
      <w:lvlJc w:val="left"/>
      <w:pPr>
        <w:tabs>
          <w:tab w:val="num" w:pos="360"/>
        </w:tabs>
        <w:ind w:left="360" w:hanging="360"/>
      </w:pPr>
    </w:lvl>
    <w:lvl w:ilvl="1">
      <w:start w:val="1"/>
      <w:numFmt w:val="ordin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3E60B2F"/>
    <w:multiLevelType w:val="hybridMultilevel"/>
    <w:tmpl w:val="79E275D4"/>
    <w:lvl w:ilvl="0" w:tplc="1804B494">
      <w:start w:val="1"/>
      <w:numFmt w:val="bullet"/>
      <w:lvlText w:val=""/>
      <w:lvlJc w:val="left"/>
      <w:pPr>
        <w:ind w:left="360" w:hanging="360"/>
      </w:pPr>
      <w:rPr>
        <w:rFonts w:ascii="Wingdings" w:hAnsi="Wingdings" w:hint="default"/>
        <w:color w:val="006AB2"/>
        <w:sz w:val="22"/>
        <w:szCs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1DC456E"/>
    <w:multiLevelType w:val="hybridMultilevel"/>
    <w:tmpl w:val="F1701C10"/>
    <w:lvl w:ilvl="0" w:tplc="48FA36AC">
      <w:start w:val="2"/>
      <w:numFmt w:val="bullet"/>
      <w:lvlText w:val="-"/>
      <w:lvlJc w:val="left"/>
      <w:pPr>
        <w:ind w:left="720" w:hanging="360"/>
      </w:pPr>
      <w:rPr>
        <w:rFonts w:ascii="Calibri" w:eastAsia="Times New Roman" w:hAnsi="Calibri" w:cs="TimesNewRomanPSM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AB62AE"/>
    <w:multiLevelType w:val="hybridMultilevel"/>
    <w:tmpl w:val="F7C4BACC"/>
    <w:lvl w:ilvl="0" w:tplc="1804B494">
      <w:start w:val="1"/>
      <w:numFmt w:val="bullet"/>
      <w:lvlText w:val=""/>
      <w:lvlJc w:val="left"/>
      <w:pPr>
        <w:ind w:left="717" w:hanging="360"/>
      </w:pPr>
      <w:rPr>
        <w:rFonts w:ascii="Wingdings" w:hAnsi="Wingdings" w:hint="default"/>
        <w:color w:val="006AB2"/>
        <w:sz w:val="22"/>
        <w:szCs w:val="22"/>
      </w:rPr>
    </w:lvl>
    <w:lvl w:ilvl="1" w:tplc="1804B494">
      <w:start w:val="1"/>
      <w:numFmt w:val="bullet"/>
      <w:lvlText w:val=""/>
      <w:lvlJc w:val="left"/>
      <w:pPr>
        <w:ind w:left="1437" w:hanging="360"/>
      </w:pPr>
      <w:rPr>
        <w:rFonts w:ascii="Wingdings" w:hAnsi="Wingdings" w:hint="default"/>
        <w:color w:val="006AB2"/>
        <w:sz w:val="22"/>
        <w:szCs w:val="22"/>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6" w15:restartNumberingAfterBreak="0">
    <w:nsid w:val="487612FE"/>
    <w:multiLevelType w:val="hybridMultilevel"/>
    <w:tmpl w:val="A8D0AE98"/>
    <w:lvl w:ilvl="0" w:tplc="1804B494">
      <w:start w:val="1"/>
      <w:numFmt w:val="bullet"/>
      <w:lvlText w:val=""/>
      <w:lvlJc w:val="left"/>
      <w:pPr>
        <w:ind w:left="717" w:hanging="360"/>
      </w:pPr>
      <w:rPr>
        <w:rFonts w:ascii="Wingdings" w:hAnsi="Wingdings" w:hint="default"/>
        <w:color w:val="006AB2"/>
        <w:sz w:val="22"/>
        <w:szCs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A6842FA"/>
    <w:multiLevelType w:val="multilevel"/>
    <w:tmpl w:val="E294FA4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b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15:restartNumberingAfterBreak="0">
    <w:nsid w:val="4D742AD9"/>
    <w:multiLevelType w:val="hybridMultilevel"/>
    <w:tmpl w:val="37F05468"/>
    <w:lvl w:ilvl="0" w:tplc="A81A72F2">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AE12F6E"/>
    <w:multiLevelType w:val="hybridMultilevel"/>
    <w:tmpl w:val="B69CF28A"/>
    <w:lvl w:ilvl="0" w:tplc="A68A7EBE">
      <w:start w:val="1"/>
      <w:numFmt w:val="bullet"/>
      <w:pStyle w:val="Aufzhlungszeichen3Ebene"/>
      <w:lvlText w:val=""/>
      <w:lvlJc w:val="left"/>
      <w:pPr>
        <w:ind w:left="1791" w:hanging="360"/>
      </w:pPr>
      <w:rPr>
        <w:rFonts w:ascii="Wingdings 2" w:hAnsi="Wingdings 2" w:hint="default"/>
        <w:color w:val="B2D2E8"/>
      </w:rPr>
    </w:lvl>
    <w:lvl w:ilvl="1" w:tplc="04070003" w:tentative="1">
      <w:start w:val="1"/>
      <w:numFmt w:val="bullet"/>
      <w:lvlText w:val="o"/>
      <w:lvlJc w:val="left"/>
      <w:pPr>
        <w:ind w:left="2511" w:hanging="360"/>
      </w:pPr>
      <w:rPr>
        <w:rFonts w:ascii="Courier New" w:hAnsi="Courier New" w:cs="Courier New" w:hint="default"/>
      </w:rPr>
    </w:lvl>
    <w:lvl w:ilvl="2" w:tplc="04070005" w:tentative="1">
      <w:start w:val="1"/>
      <w:numFmt w:val="bullet"/>
      <w:lvlText w:val=""/>
      <w:lvlJc w:val="left"/>
      <w:pPr>
        <w:ind w:left="3231" w:hanging="360"/>
      </w:pPr>
      <w:rPr>
        <w:rFonts w:ascii="Wingdings" w:hAnsi="Wingdings" w:hint="default"/>
      </w:rPr>
    </w:lvl>
    <w:lvl w:ilvl="3" w:tplc="04070001" w:tentative="1">
      <w:start w:val="1"/>
      <w:numFmt w:val="bullet"/>
      <w:lvlText w:val=""/>
      <w:lvlJc w:val="left"/>
      <w:pPr>
        <w:ind w:left="3951" w:hanging="360"/>
      </w:pPr>
      <w:rPr>
        <w:rFonts w:ascii="Symbol" w:hAnsi="Symbol" w:hint="default"/>
      </w:rPr>
    </w:lvl>
    <w:lvl w:ilvl="4" w:tplc="04070003" w:tentative="1">
      <w:start w:val="1"/>
      <w:numFmt w:val="bullet"/>
      <w:lvlText w:val="o"/>
      <w:lvlJc w:val="left"/>
      <w:pPr>
        <w:ind w:left="4671" w:hanging="360"/>
      </w:pPr>
      <w:rPr>
        <w:rFonts w:ascii="Courier New" w:hAnsi="Courier New" w:cs="Courier New" w:hint="default"/>
      </w:rPr>
    </w:lvl>
    <w:lvl w:ilvl="5" w:tplc="04070005" w:tentative="1">
      <w:start w:val="1"/>
      <w:numFmt w:val="bullet"/>
      <w:lvlText w:val=""/>
      <w:lvlJc w:val="left"/>
      <w:pPr>
        <w:ind w:left="5391" w:hanging="360"/>
      </w:pPr>
      <w:rPr>
        <w:rFonts w:ascii="Wingdings" w:hAnsi="Wingdings" w:hint="default"/>
      </w:rPr>
    </w:lvl>
    <w:lvl w:ilvl="6" w:tplc="04070001" w:tentative="1">
      <w:start w:val="1"/>
      <w:numFmt w:val="bullet"/>
      <w:lvlText w:val=""/>
      <w:lvlJc w:val="left"/>
      <w:pPr>
        <w:ind w:left="6111" w:hanging="360"/>
      </w:pPr>
      <w:rPr>
        <w:rFonts w:ascii="Symbol" w:hAnsi="Symbol" w:hint="default"/>
      </w:rPr>
    </w:lvl>
    <w:lvl w:ilvl="7" w:tplc="04070003" w:tentative="1">
      <w:start w:val="1"/>
      <w:numFmt w:val="bullet"/>
      <w:lvlText w:val="o"/>
      <w:lvlJc w:val="left"/>
      <w:pPr>
        <w:ind w:left="6831" w:hanging="360"/>
      </w:pPr>
      <w:rPr>
        <w:rFonts w:ascii="Courier New" w:hAnsi="Courier New" w:cs="Courier New" w:hint="default"/>
      </w:rPr>
    </w:lvl>
    <w:lvl w:ilvl="8" w:tplc="04070005" w:tentative="1">
      <w:start w:val="1"/>
      <w:numFmt w:val="bullet"/>
      <w:lvlText w:val=""/>
      <w:lvlJc w:val="left"/>
      <w:pPr>
        <w:ind w:left="7551" w:hanging="360"/>
      </w:pPr>
      <w:rPr>
        <w:rFonts w:ascii="Wingdings" w:hAnsi="Wingdings" w:hint="default"/>
      </w:rPr>
    </w:lvl>
  </w:abstractNum>
  <w:abstractNum w:abstractNumId="20" w15:restartNumberingAfterBreak="0">
    <w:nsid w:val="73491930"/>
    <w:multiLevelType w:val="multilevel"/>
    <w:tmpl w:val="0407001D"/>
    <w:styleLink w:val="Formatvorlage1"/>
    <w:lvl w:ilvl="0">
      <w:start w:val="1"/>
      <w:numFmt w:val="decimal"/>
      <w:lvlText w:val="%1)"/>
      <w:lvlJc w:val="left"/>
      <w:pPr>
        <w:tabs>
          <w:tab w:val="num" w:pos="360"/>
        </w:tabs>
        <w:ind w:left="360" w:hanging="360"/>
      </w:pPr>
      <w:rPr>
        <w:rFonts w:ascii="Calibri" w:hAnsi="Calibri"/>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0"/>
  </w:num>
  <w:num w:numId="2">
    <w:abstractNumId w:val="12"/>
  </w:num>
  <w:num w:numId="3">
    <w:abstractNumId w:val="7"/>
  </w:num>
  <w:num w:numId="4">
    <w:abstractNumId w:val="11"/>
  </w:num>
  <w:num w:numId="5">
    <w:abstractNumId w:val="19"/>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8"/>
  </w:num>
  <w:num w:numId="14">
    <w:abstractNumId w:val="17"/>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9"/>
  </w:num>
  <w:num w:numId="18">
    <w:abstractNumId w:val="14"/>
  </w:num>
  <w:num w:numId="19">
    <w:abstractNumId w:val="15"/>
  </w:num>
  <w:num w:numId="20">
    <w:abstractNumId w:val="16"/>
  </w:num>
  <w:num w:numId="21">
    <w:abstractNumId w:val="13"/>
  </w:num>
  <w:num w:numId="22">
    <w:abstractNumId w:val="18"/>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lte Hückstädt">
    <w15:presenceInfo w15:providerId="Windows Live" w15:userId="aa5f08de0ac9ad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0"/>
  <w:autoHyphenation/>
  <w:consecutiveHyphenLimit w:val="2"/>
  <w:hyphenationZone w:val="425"/>
  <w:evenAndOddHeaders/>
  <w:drawingGridHorizontalSpacing w:val="100"/>
  <w:drawingGridVerticalSpacing w:val="181"/>
  <w:displayHorizontalDrawingGridEvery w:val="2"/>
  <w:characterSpacingControl w:val="doNotCompress"/>
  <w:hdrShapeDefaults>
    <o:shapedefaults v:ext="edit" spidmax="2049" style="mso-position-horizontal-relative:page;mso-position-vertical-relative:page"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5BA"/>
    <w:rsid w:val="000006D0"/>
    <w:rsid w:val="00000762"/>
    <w:rsid w:val="00000973"/>
    <w:rsid w:val="000018C3"/>
    <w:rsid w:val="00001A2B"/>
    <w:rsid w:val="00001BF2"/>
    <w:rsid w:val="00001DE9"/>
    <w:rsid w:val="00002084"/>
    <w:rsid w:val="00002466"/>
    <w:rsid w:val="0000258A"/>
    <w:rsid w:val="000027D4"/>
    <w:rsid w:val="000032AF"/>
    <w:rsid w:val="000035D9"/>
    <w:rsid w:val="000035DC"/>
    <w:rsid w:val="00003B01"/>
    <w:rsid w:val="00003B18"/>
    <w:rsid w:val="000049A7"/>
    <w:rsid w:val="00004D3D"/>
    <w:rsid w:val="00005296"/>
    <w:rsid w:val="00005793"/>
    <w:rsid w:val="00005893"/>
    <w:rsid w:val="00005957"/>
    <w:rsid w:val="00005F7C"/>
    <w:rsid w:val="0000633A"/>
    <w:rsid w:val="000063C4"/>
    <w:rsid w:val="0000683E"/>
    <w:rsid w:val="000076AF"/>
    <w:rsid w:val="00010189"/>
    <w:rsid w:val="00010294"/>
    <w:rsid w:val="000106FA"/>
    <w:rsid w:val="000107D1"/>
    <w:rsid w:val="00010DC2"/>
    <w:rsid w:val="00010DCC"/>
    <w:rsid w:val="000111D7"/>
    <w:rsid w:val="00011E9C"/>
    <w:rsid w:val="00012309"/>
    <w:rsid w:val="000126FE"/>
    <w:rsid w:val="00012825"/>
    <w:rsid w:val="000128DE"/>
    <w:rsid w:val="00012EE4"/>
    <w:rsid w:val="00013A31"/>
    <w:rsid w:val="00013B0D"/>
    <w:rsid w:val="00013C03"/>
    <w:rsid w:val="00013C86"/>
    <w:rsid w:val="00014312"/>
    <w:rsid w:val="0001446F"/>
    <w:rsid w:val="000144CA"/>
    <w:rsid w:val="00014860"/>
    <w:rsid w:val="00014869"/>
    <w:rsid w:val="00015104"/>
    <w:rsid w:val="000152AE"/>
    <w:rsid w:val="0001541C"/>
    <w:rsid w:val="000158A8"/>
    <w:rsid w:val="0001607F"/>
    <w:rsid w:val="00016D01"/>
    <w:rsid w:val="000170F0"/>
    <w:rsid w:val="000172AB"/>
    <w:rsid w:val="00017DCC"/>
    <w:rsid w:val="00017E1F"/>
    <w:rsid w:val="00020A96"/>
    <w:rsid w:val="00020CE2"/>
    <w:rsid w:val="00020D23"/>
    <w:rsid w:val="00021797"/>
    <w:rsid w:val="00022AC3"/>
    <w:rsid w:val="00023341"/>
    <w:rsid w:val="0002371D"/>
    <w:rsid w:val="000237CB"/>
    <w:rsid w:val="000249C5"/>
    <w:rsid w:val="00025CCC"/>
    <w:rsid w:val="00025E11"/>
    <w:rsid w:val="00025F16"/>
    <w:rsid w:val="00026263"/>
    <w:rsid w:val="00026637"/>
    <w:rsid w:val="00026F02"/>
    <w:rsid w:val="00027A37"/>
    <w:rsid w:val="00027C8D"/>
    <w:rsid w:val="0003026F"/>
    <w:rsid w:val="00030EAE"/>
    <w:rsid w:val="00030FE5"/>
    <w:rsid w:val="000311B8"/>
    <w:rsid w:val="00031826"/>
    <w:rsid w:val="00031A4C"/>
    <w:rsid w:val="00031A81"/>
    <w:rsid w:val="00031B57"/>
    <w:rsid w:val="00032317"/>
    <w:rsid w:val="0003429F"/>
    <w:rsid w:val="0003554D"/>
    <w:rsid w:val="00035E0F"/>
    <w:rsid w:val="00036083"/>
    <w:rsid w:val="00036712"/>
    <w:rsid w:val="00036F14"/>
    <w:rsid w:val="00037097"/>
    <w:rsid w:val="00037378"/>
    <w:rsid w:val="0003776C"/>
    <w:rsid w:val="00037771"/>
    <w:rsid w:val="00037E5A"/>
    <w:rsid w:val="00037F3E"/>
    <w:rsid w:val="000402FA"/>
    <w:rsid w:val="0004057B"/>
    <w:rsid w:val="000406B0"/>
    <w:rsid w:val="00040C8F"/>
    <w:rsid w:val="00040EE3"/>
    <w:rsid w:val="000410AB"/>
    <w:rsid w:val="00041EAF"/>
    <w:rsid w:val="000421E8"/>
    <w:rsid w:val="000428DF"/>
    <w:rsid w:val="00042901"/>
    <w:rsid w:val="000433A8"/>
    <w:rsid w:val="000436AF"/>
    <w:rsid w:val="000438DA"/>
    <w:rsid w:val="00043B04"/>
    <w:rsid w:val="00043B54"/>
    <w:rsid w:val="00043DB7"/>
    <w:rsid w:val="000440E4"/>
    <w:rsid w:val="0004441A"/>
    <w:rsid w:val="00044B86"/>
    <w:rsid w:val="0004585C"/>
    <w:rsid w:val="00046062"/>
    <w:rsid w:val="00046168"/>
    <w:rsid w:val="00046389"/>
    <w:rsid w:val="0004657D"/>
    <w:rsid w:val="0004674A"/>
    <w:rsid w:val="00046CC1"/>
    <w:rsid w:val="00046F6B"/>
    <w:rsid w:val="00046FA7"/>
    <w:rsid w:val="00046FBB"/>
    <w:rsid w:val="0004736C"/>
    <w:rsid w:val="000473D5"/>
    <w:rsid w:val="000476FA"/>
    <w:rsid w:val="000478EA"/>
    <w:rsid w:val="00047F34"/>
    <w:rsid w:val="000507BC"/>
    <w:rsid w:val="000509E3"/>
    <w:rsid w:val="00050AFF"/>
    <w:rsid w:val="00050EDC"/>
    <w:rsid w:val="00051378"/>
    <w:rsid w:val="00051641"/>
    <w:rsid w:val="0005197D"/>
    <w:rsid w:val="00051B9A"/>
    <w:rsid w:val="0005231F"/>
    <w:rsid w:val="0005258D"/>
    <w:rsid w:val="00052FB3"/>
    <w:rsid w:val="00054111"/>
    <w:rsid w:val="00054739"/>
    <w:rsid w:val="000548F2"/>
    <w:rsid w:val="0005499B"/>
    <w:rsid w:val="000557D5"/>
    <w:rsid w:val="00055EE6"/>
    <w:rsid w:val="0005613D"/>
    <w:rsid w:val="00056607"/>
    <w:rsid w:val="00056ABC"/>
    <w:rsid w:val="00057359"/>
    <w:rsid w:val="00057603"/>
    <w:rsid w:val="000577AA"/>
    <w:rsid w:val="00057B81"/>
    <w:rsid w:val="00057E74"/>
    <w:rsid w:val="00057FAE"/>
    <w:rsid w:val="00060A3D"/>
    <w:rsid w:val="0006172F"/>
    <w:rsid w:val="00062320"/>
    <w:rsid w:val="000624DD"/>
    <w:rsid w:val="00062A14"/>
    <w:rsid w:val="00062A80"/>
    <w:rsid w:val="000632B0"/>
    <w:rsid w:val="0006411E"/>
    <w:rsid w:val="0006420F"/>
    <w:rsid w:val="000642F4"/>
    <w:rsid w:val="000647B5"/>
    <w:rsid w:val="00064A6F"/>
    <w:rsid w:val="00064ECA"/>
    <w:rsid w:val="000653E4"/>
    <w:rsid w:val="00065BCF"/>
    <w:rsid w:val="00065E48"/>
    <w:rsid w:val="0006610C"/>
    <w:rsid w:val="000661F5"/>
    <w:rsid w:val="00066931"/>
    <w:rsid w:val="00066CCF"/>
    <w:rsid w:val="00066F9E"/>
    <w:rsid w:val="0006731C"/>
    <w:rsid w:val="000677ED"/>
    <w:rsid w:val="00067AB4"/>
    <w:rsid w:val="00067B50"/>
    <w:rsid w:val="0007034C"/>
    <w:rsid w:val="00070B08"/>
    <w:rsid w:val="000724CA"/>
    <w:rsid w:val="00072516"/>
    <w:rsid w:val="000727E7"/>
    <w:rsid w:val="00072B6C"/>
    <w:rsid w:val="00072DE8"/>
    <w:rsid w:val="00072F83"/>
    <w:rsid w:val="000731B6"/>
    <w:rsid w:val="000734F5"/>
    <w:rsid w:val="0007389A"/>
    <w:rsid w:val="0007497C"/>
    <w:rsid w:val="00075017"/>
    <w:rsid w:val="00075C4A"/>
    <w:rsid w:val="00075FA2"/>
    <w:rsid w:val="00075FC4"/>
    <w:rsid w:val="000760B0"/>
    <w:rsid w:val="000768E0"/>
    <w:rsid w:val="00076A8E"/>
    <w:rsid w:val="00076E5E"/>
    <w:rsid w:val="00077695"/>
    <w:rsid w:val="00077E07"/>
    <w:rsid w:val="00077E0F"/>
    <w:rsid w:val="0008056B"/>
    <w:rsid w:val="00080C05"/>
    <w:rsid w:val="00080CC2"/>
    <w:rsid w:val="000817C8"/>
    <w:rsid w:val="000817CF"/>
    <w:rsid w:val="000824D9"/>
    <w:rsid w:val="00082551"/>
    <w:rsid w:val="00082583"/>
    <w:rsid w:val="000830A5"/>
    <w:rsid w:val="000832A6"/>
    <w:rsid w:val="00083B55"/>
    <w:rsid w:val="00083D6C"/>
    <w:rsid w:val="0008418E"/>
    <w:rsid w:val="0008421B"/>
    <w:rsid w:val="00084733"/>
    <w:rsid w:val="00084792"/>
    <w:rsid w:val="00084FB8"/>
    <w:rsid w:val="00085140"/>
    <w:rsid w:val="00085651"/>
    <w:rsid w:val="00086751"/>
    <w:rsid w:val="0008679F"/>
    <w:rsid w:val="00086C45"/>
    <w:rsid w:val="00086C81"/>
    <w:rsid w:val="00087125"/>
    <w:rsid w:val="0008749D"/>
    <w:rsid w:val="00087810"/>
    <w:rsid w:val="00090080"/>
    <w:rsid w:val="000900D9"/>
    <w:rsid w:val="00090682"/>
    <w:rsid w:val="00090D80"/>
    <w:rsid w:val="00090EE7"/>
    <w:rsid w:val="000914A2"/>
    <w:rsid w:val="00091A91"/>
    <w:rsid w:val="00091EF1"/>
    <w:rsid w:val="0009229F"/>
    <w:rsid w:val="0009242B"/>
    <w:rsid w:val="0009304F"/>
    <w:rsid w:val="000936D7"/>
    <w:rsid w:val="0009385D"/>
    <w:rsid w:val="000939FF"/>
    <w:rsid w:val="000944F4"/>
    <w:rsid w:val="000948BB"/>
    <w:rsid w:val="0009583D"/>
    <w:rsid w:val="00095A8E"/>
    <w:rsid w:val="00095C64"/>
    <w:rsid w:val="00095CCC"/>
    <w:rsid w:val="00095F2B"/>
    <w:rsid w:val="000960C9"/>
    <w:rsid w:val="000961E6"/>
    <w:rsid w:val="00096BE8"/>
    <w:rsid w:val="00096C43"/>
    <w:rsid w:val="00096FB2"/>
    <w:rsid w:val="00097269"/>
    <w:rsid w:val="000977B8"/>
    <w:rsid w:val="00097900"/>
    <w:rsid w:val="000979FB"/>
    <w:rsid w:val="00097D7E"/>
    <w:rsid w:val="00097D9A"/>
    <w:rsid w:val="000A01DF"/>
    <w:rsid w:val="000A0298"/>
    <w:rsid w:val="000A0AE8"/>
    <w:rsid w:val="000A14EC"/>
    <w:rsid w:val="000A1693"/>
    <w:rsid w:val="000A18F5"/>
    <w:rsid w:val="000A1DC6"/>
    <w:rsid w:val="000A1E9C"/>
    <w:rsid w:val="000A2978"/>
    <w:rsid w:val="000A351A"/>
    <w:rsid w:val="000A3FAE"/>
    <w:rsid w:val="000A4282"/>
    <w:rsid w:val="000A4938"/>
    <w:rsid w:val="000A53B2"/>
    <w:rsid w:val="000A6130"/>
    <w:rsid w:val="000A6A8E"/>
    <w:rsid w:val="000A6BCD"/>
    <w:rsid w:val="000A7723"/>
    <w:rsid w:val="000A777B"/>
    <w:rsid w:val="000A7B3F"/>
    <w:rsid w:val="000B0318"/>
    <w:rsid w:val="000B0B16"/>
    <w:rsid w:val="000B0B30"/>
    <w:rsid w:val="000B0B65"/>
    <w:rsid w:val="000B0EA9"/>
    <w:rsid w:val="000B1256"/>
    <w:rsid w:val="000B1304"/>
    <w:rsid w:val="000B19E1"/>
    <w:rsid w:val="000B1F22"/>
    <w:rsid w:val="000B20D3"/>
    <w:rsid w:val="000B22AD"/>
    <w:rsid w:val="000B22FD"/>
    <w:rsid w:val="000B25ED"/>
    <w:rsid w:val="000B27EC"/>
    <w:rsid w:val="000B30B8"/>
    <w:rsid w:val="000B3811"/>
    <w:rsid w:val="000B3AB7"/>
    <w:rsid w:val="000B3F81"/>
    <w:rsid w:val="000B45F3"/>
    <w:rsid w:val="000B4ADF"/>
    <w:rsid w:val="000B5CA5"/>
    <w:rsid w:val="000B5F33"/>
    <w:rsid w:val="000B6AA1"/>
    <w:rsid w:val="000B6CEB"/>
    <w:rsid w:val="000B72B9"/>
    <w:rsid w:val="000B74EF"/>
    <w:rsid w:val="000B76D4"/>
    <w:rsid w:val="000B7C95"/>
    <w:rsid w:val="000C0172"/>
    <w:rsid w:val="000C0238"/>
    <w:rsid w:val="000C035A"/>
    <w:rsid w:val="000C05AE"/>
    <w:rsid w:val="000C05C6"/>
    <w:rsid w:val="000C0F2C"/>
    <w:rsid w:val="000C1B0F"/>
    <w:rsid w:val="000C1F8A"/>
    <w:rsid w:val="000C233D"/>
    <w:rsid w:val="000C24D6"/>
    <w:rsid w:val="000C24DD"/>
    <w:rsid w:val="000C2EC5"/>
    <w:rsid w:val="000C3826"/>
    <w:rsid w:val="000C3965"/>
    <w:rsid w:val="000C3F16"/>
    <w:rsid w:val="000C4893"/>
    <w:rsid w:val="000C4CE2"/>
    <w:rsid w:val="000C52DD"/>
    <w:rsid w:val="000C559C"/>
    <w:rsid w:val="000C573F"/>
    <w:rsid w:val="000C5C3C"/>
    <w:rsid w:val="000C5CE8"/>
    <w:rsid w:val="000C6600"/>
    <w:rsid w:val="000C68A8"/>
    <w:rsid w:val="000C7058"/>
    <w:rsid w:val="000C71E7"/>
    <w:rsid w:val="000C7225"/>
    <w:rsid w:val="000C7804"/>
    <w:rsid w:val="000C7B42"/>
    <w:rsid w:val="000C7D2C"/>
    <w:rsid w:val="000D0713"/>
    <w:rsid w:val="000D07E5"/>
    <w:rsid w:val="000D07F9"/>
    <w:rsid w:val="000D091F"/>
    <w:rsid w:val="000D0C07"/>
    <w:rsid w:val="000D0D1D"/>
    <w:rsid w:val="000D1C1B"/>
    <w:rsid w:val="000D1CB5"/>
    <w:rsid w:val="000D1F0B"/>
    <w:rsid w:val="000D251E"/>
    <w:rsid w:val="000D257C"/>
    <w:rsid w:val="000D27A0"/>
    <w:rsid w:val="000D2B2F"/>
    <w:rsid w:val="000D2E1D"/>
    <w:rsid w:val="000D2FF3"/>
    <w:rsid w:val="000D305E"/>
    <w:rsid w:val="000D316F"/>
    <w:rsid w:val="000D32B3"/>
    <w:rsid w:val="000D3EF4"/>
    <w:rsid w:val="000D4335"/>
    <w:rsid w:val="000D4685"/>
    <w:rsid w:val="000D4D89"/>
    <w:rsid w:val="000D4F0E"/>
    <w:rsid w:val="000D54DF"/>
    <w:rsid w:val="000D56AB"/>
    <w:rsid w:val="000D5977"/>
    <w:rsid w:val="000D5B19"/>
    <w:rsid w:val="000D64C4"/>
    <w:rsid w:val="000D6556"/>
    <w:rsid w:val="000D68C4"/>
    <w:rsid w:val="000D694D"/>
    <w:rsid w:val="000D69DA"/>
    <w:rsid w:val="000D6E21"/>
    <w:rsid w:val="000D72B1"/>
    <w:rsid w:val="000D7DCA"/>
    <w:rsid w:val="000E008F"/>
    <w:rsid w:val="000E0282"/>
    <w:rsid w:val="000E0542"/>
    <w:rsid w:val="000E06CA"/>
    <w:rsid w:val="000E08C7"/>
    <w:rsid w:val="000E090F"/>
    <w:rsid w:val="000E0BF5"/>
    <w:rsid w:val="000E0C09"/>
    <w:rsid w:val="000E128B"/>
    <w:rsid w:val="000E1608"/>
    <w:rsid w:val="000E2197"/>
    <w:rsid w:val="000E2C86"/>
    <w:rsid w:val="000E338E"/>
    <w:rsid w:val="000E3910"/>
    <w:rsid w:val="000E4AA7"/>
    <w:rsid w:val="000E589D"/>
    <w:rsid w:val="000E6305"/>
    <w:rsid w:val="000E642E"/>
    <w:rsid w:val="000E6552"/>
    <w:rsid w:val="000E6A90"/>
    <w:rsid w:val="000E76D4"/>
    <w:rsid w:val="000E7A44"/>
    <w:rsid w:val="000E7D41"/>
    <w:rsid w:val="000E7EF2"/>
    <w:rsid w:val="000F081F"/>
    <w:rsid w:val="000F0983"/>
    <w:rsid w:val="000F1338"/>
    <w:rsid w:val="000F1435"/>
    <w:rsid w:val="000F1BD9"/>
    <w:rsid w:val="000F1EAC"/>
    <w:rsid w:val="000F22DD"/>
    <w:rsid w:val="000F252D"/>
    <w:rsid w:val="000F270A"/>
    <w:rsid w:val="000F2CF8"/>
    <w:rsid w:val="000F2E65"/>
    <w:rsid w:val="000F2FC9"/>
    <w:rsid w:val="000F33ED"/>
    <w:rsid w:val="000F3C47"/>
    <w:rsid w:val="000F3D90"/>
    <w:rsid w:val="000F3F93"/>
    <w:rsid w:val="000F423C"/>
    <w:rsid w:val="000F48A5"/>
    <w:rsid w:val="000F55DC"/>
    <w:rsid w:val="000F61AA"/>
    <w:rsid w:val="000F61C6"/>
    <w:rsid w:val="000F64E0"/>
    <w:rsid w:val="000F65C2"/>
    <w:rsid w:val="000F7ADD"/>
    <w:rsid w:val="000F7BDD"/>
    <w:rsid w:val="0010019A"/>
    <w:rsid w:val="0010029A"/>
    <w:rsid w:val="00100643"/>
    <w:rsid w:val="0010156F"/>
    <w:rsid w:val="001018DA"/>
    <w:rsid w:val="00101B8D"/>
    <w:rsid w:val="0010271C"/>
    <w:rsid w:val="001028E5"/>
    <w:rsid w:val="001029FF"/>
    <w:rsid w:val="00102CC7"/>
    <w:rsid w:val="00102D35"/>
    <w:rsid w:val="00103088"/>
    <w:rsid w:val="001033EC"/>
    <w:rsid w:val="00103472"/>
    <w:rsid w:val="00103557"/>
    <w:rsid w:val="00103FA5"/>
    <w:rsid w:val="001040CC"/>
    <w:rsid w:val="001040E0"/>
    <w:rsid w:val="001041C7"/>
    <w:rsid w:val="001043F6"/>
    <w:rsid w:val="00104B1A"/>
    <w:rsid w:val="0010542B"/>
    <w:rsid w:val="001056EF"/>
    <w:rsid w:val="00105859"/>
    <w:rsid w:val="001060AF"/>
    <w:rsid w:val="00106317"/>
    <w:rsid w:val="001069E2"/>
    <w:rsid w:val="001072FE"/>
    <w:rsid w:val="00107909"/>
    <w:rsid w:val="00107B45"/>
    <w:rsid w:val="0011085A"/>
    <w:rsid w:val="00110894"/>
    <w:rsid w:val="00110DFE"/>
    <w:rsid w:val="00110E7C"/>
    <w:rsid w:val="00110EAA"/>
    <w:rsid w:val="001115F4"/>
    <w:rsid w:val="0011183C"/>
    <w:rsid w:val="00111869"/>
    <w:rsid w:val="001123A3"/>
    <w:rsid w:val="001128E6"/>
    <w:rsid w:val="00112A51"/>
    <w:rsid w:val="00112E7C"/>
    <w:rsid w:val="0011317F"/>
    <w:rsid w:val="001136A2"/>
    <w:rsid w:val="001147FD"/>
    <w:rsid w:val="00114936"/>
    <w:rsid w:val="00115138"/>
    <w:rsid w:val="00115871"/>
    <w:rsid w:val="00115ACA"/>
    <w:rsid w:val="00115B07"/>
    <w:rsid w:val="0011625B"/>
    <w:rsid w:val="001165D8"/>
    <w:rsid w:val="00116D30"/>
    <w:rsid w:val="00116D73"/>
    <w:rsid w:val="0011724A"/>
    <w:rsid w:val="0011736B"/>
    <w:rsid w:val="00117709"/>
    <w:rsid w:val="00117975"/>
    <w:rsid w:val="00117A29"/>
    <w:rsid w:val="00117D11"/>
    <w:rsid w:val="00120067"/>
    <w:rsid w:val="00120D2B"/>
    <w:rsid w:val="00120F46"/>
    <w:rsid w:val="00121128"/>
    <w:rsid w:val="001211B9"/>
    <w:rsid w:val="00121698"/>
    <w:rsid w:val="001216A3"/>
    <w:rsid w:val="001216F0"/>
    <w:rsid w:val="00121846"/>
    <w:rsid w:val="00121DA5"/>
    <w:rsid w:val="001221AB"/>
    <w:rsid w:val="00122887"/>
    <w:rsid w:val="00122AEA"/>
    <w:rsid w:val="00122E4E"/>
    <w:rsid w:val="00123AEB"/>
    <w:rsid w:val="00123BCC"/>
    <w:rsid w:val="00123D53"/>
    <w:rsid w:val="00123D82"/>
    <w:rsid w:val="00124215"/>
    <w:rsid w:val="00124255"/>
    <w:rsid w:val="00124366"/>
    <w:rsid w:val="0012484A"/>
    <w:rsid w:val="00124C43"/>
    <w:rsid w:val="00124F3C"/>
    <w:rsid w:val="00124F5D"/>
    <w:rsid w:val="0012539D"/>
    <w:rsid w:val="00125733"/>
    <w:rsid w:val="00125880"/>
    <w:rsid w:val="00125C93"/>
    <w:rsid w:val="0012605C"/>
    <w:rsid w:val="00126734"/>
    <w:rsid w:val="00126A13"/>
    <w:rsid w:val="00127CCD"/>
    <w:rsid w:val="00130416"/>
    <w:rsid w:val="001315E4"/>
    <w:rsid w:val="00131878"/>
    <w:rsid w:val="00132135"/>
    <w:rsid w:val="001321DB"/>
    <w:rsid w:val="001338D6"/>
    <w:rsid w:val="001338F2"/>
    <w:rsid w:val="0013399C"/>
    <w:rsid w:val="00133C45"/>
    <w:rsid w:val="001340BD"/>
    <w:rsid w:val="0013461E"/>
    <w:rsid w:val="00134ACC"/>
    <w:rsid w:val="00134CEC"/>
    <w:rsid w:val="00134D5D"/>
    <w:rsid w:val="00134D65"/>
    <w:rsid w:val="00134EB0"/>
    <w:rsid w:val="00135B2F"/>
    <w:rsid w:val="00135D13"/>
    <w:rsid w:val="001361B8"/>
    <w:rsid w:val="001362CA"/>
    <w:rsid w:val="00136C0F"/>
    <w:rsid w:val="001373C6"/>
    <w:rsid w:val="00137BAC"/>
    <w:rsid w:val="00137EBC"/>
    <w:rsid w:val="00140681"/>
    <w:rsid w:val="00141AF6"/>
    <w:rsid w:val="00141D16"/>
    <w:rsid w:val="00141DA1"/>
    <w:rsid w:val="001423BC"/>
    <w:rsid w:val="00142AD4"/>
    <w:rsid w:val="00142B15"/>
    <w:rsid w:val="00142C41"/>
    <w:rsid w:val="00142D3C"/>
    <w:rsid w:val="001438FA"/>
    <w:rsid w:val="00144050"/>
    <w:rsid w:val="0014414D"/>
    <w:rsid w:val="00144165"/>
    <w:rsid w:val="00144509"/>
    <w:rsid w:val="00144A3F"/>
    <w:rsid w:val="00145023"/>
    <w:rsid w:val="0014569C"/>
    <w:rsid w:val="00145FA3"/>
    <w:rsid w:val="0014606D"/>
    <w:rsid w:val="0014637A"/>
    <w:rsid w:val="001465AB"/>
    <w:rsid w:val="001474CD"/>
    <w:rsid w:val="00147777"/>
    <w:rsid w:val="00147892"/>
    <w:rsid w:val="00147938"/>
    <w:rsid w:val="0014796E"/>
    <w:rsid w:val="00147BFD"/>
    <w:rsid w:val="00150367"/>
    <w:rsid w:val="001508DC"/>
    <w:rsid w:val="001509F8"/>
    <w:rsid w:val="00150AAE"/>
    <w:rsid w:val="00150D19"/>
    <w:rsid w:val="00150DEB"/>
    <w:rsid w:val="00150E1C"/>
    <w:rsid w:val="00150ED2"/>
    <w:rsid w:val="00151978"/>
    <w:rsid w:val="00151F71"/>
    <w:rsid w:val="00152073"/>
    <w:rsid w:val="00152278"/>
    <w:rsid w:val="00152D4A"/>
    <w:rsid w:val="00152D66"/>
    <w:rsid w:val="001530BB"/>
    <w:rsid w:val="00153235"/>
    <w:rsid w:val="00153437"/>
    <w:rsid w:val="0015379E"/>
    <w:rsid w:val="001537B8"/>
    <w:rsid w:val="00153E28"/>
    <w:rsid w:val="001541CC"/>
    <w:rsid w:val="001542BC"/>
    <w:rsid w:val="001547EC"/>
    <w:rsid w:val="0015600C"/>
    <w:rsid w:val="00156257"/>
    <w:rsid w:val="001569AE"/>
    <w:rsid w:val="00156BE8"/>
    <w:rsid w:val="00160069"/>
    <w:rsid w:val="00160A64"/>
    <w:rsid w:val="00160A9A"/>
    <w:rsid w:val="001610F8"/>
    <w:rsid w:val="00161177"/>
    <w:rsid w:val="00161267"/>
    <w:rsid w:val="001614E6"/>
    <w:rsid w:val="00161A86"/>
    <w:rsid w:val="00161AB7"/>
    <w:rsid w:val="00161C14"/>
    <w:rsid w:val="001622E2"/>
    <w:rsid w:val="0016242D"/>
    <w:rsid w:val="00162881"/>
    <w:rsid w:val="00162ACF"/>
    <w:rsid w:val="0016305A"/>
    <w:rsid w:val="0016313A"/>
    <w:rsid w:val="00163EDE"/>
    <w:rsid w:val="001645F8"/>
    <w:rsid w:val="00164671"/>
    <w:rsid w:val="00164701"/>
    <w:rsid w:val="00164EBB"/>
    <w:rsid w:val="00165519"/>
    <w:rsid w:val="001656B7"/>
    <w:rsid w:val="00165F82"/>
    <w:rsid w:val="00165FD4"/>
    <w:rsid w:val="00166D64"/>
    <w:rsid w:val="001677EF"/>
    <w:rsid w:val="001701B0"/>
    <w:rsid w:val="001709E3"/>
    <w:rsid w:val="00170DF6"/>
    <w:rsid w:val="00170F0C"/>
    <w:rsid w:val="001714AF"/>
    <w:rsid w:val="0017155D"/>
    <w:rsid w:val="001715FC"/>
    <w:rsid w:val="001716BA"/>
    <w:rsid w:val="001716E9"/>
    <w:rsid w:val="001716F9"/>
    <w:rsid w:val="00171C6E"/>
    <w:rsid w:val="00171C8B"/>
    <w:rsid w:val="0017205E"/>
    <w:rsid w:val="00172096"/>
    <w:rsid w:val="00172888"/>
    <w:rsid w:val="0017334C"/>
    <w:rsid w:val="0017389E"/>
    <w:rsid w:val="00173BA8"/>
    <w:rsid w:val="001742B3"/>
    <w:rsid w:val="00174898"/>
    <w:rsid w:val="0017498F"/>
    <w:rsid w:val="001757B7"/>
    <w:rsid w:val="0017581F"/>
    <w:rsid w:val="00175D00"/>
    <w:rsid w:val="0017666C"/>
    <w:rsid w:val="001766B3"/>
    <w:rsid w:val="001767E1"/>
    <w:rsid w:val="00177097"/>
    <w:rsid w:val="00177176"/>
    <w:rsid w:val="0017761F"/>
    <w:rsid w:val="00177BC1"/>
    <w:rsid w:val="00177CB6"/>
    <w:rsid w:val="001804FC"/>
    <w:rsid w:val="00180905"/>
    <w:rsid w:val="0018115B"/>
    <w:rsid w:val="001811B1"/>
    <w:rsid w:val="001818DC"/>
    <w:rsid w:val="001825D3"/>
    <w:rsid w:val="00182A4A"/>
    <w:rsid w:val="00182ED3"/>
    <w:rsid w:val="00182FB2"/>
    <w:rsid w:val="00183210"/>
    <w:rsid w:val="0018321F"/>
    <w:rsid w:val="001837DB"/>
    <w:rsid w:val="00183AC8"/>
    <w:rsid w:val="00183C4D"/>
    <w:rsid w:val="0018424C"/>
    <w:rsid w:val="00184464"/>
    <w:rsid w:val="00184737"/>
    <w:rsid w:val="00184848"/>
    <w:rsid w:val="0018485C"/>
    <w:rsid w:val="00184B25"/>
    <w:rsid w:val="00184B68"/>
    <w:rsid w:val="00185022"/>
    <w:rsid w:val="00185A4A"/>
    <w:rsid w:val="00186079"/>
    <w:rsid w:val="0018641A"/>
    <w:rsid w:val="00186776"/>
    <w:rsid w:val="001869E6"/>
    <w:rsid w:val="00186D12"/>
    <w:rsid w:val="00186DE3"/>
    <w:rsid w:val="00187659"/>
    <w:rsid w:val="00187A71"/>
    <w:rsid w:val="00187D5A"/>
    <w:rsid w:val="00187D89"/>
    <w:rsid w:val="00187FE9"/>
    <w:rsid w:val="00190329"/>
    <w:rsid w:val="00191113"/>
    <w:rsid w:val="0019196E"/>
    <w:rsid w:val="00191C7D"/>
    <w:rsid w:val="00192523"/>
    <w:rsid w:val="00192857"/>
    <w:rsid w:val="00192B9D"/>
    <w:rsid w:val="00192F1E"/>
    <w:rsid w:val="00193072"/>
    <w:rsid w:val="00193371"/>
    <w:rsid w:val="001936C7"/>
    <w:rsid w:val="00193A17"/>
    <w:rsid w:val="00193C60"/>
    <w:rsid w:val="00193E85"/>
    <w:rsid w:val="00193EBD"/>
    <w:rsid w:val="00194136"/>
    <w:rsid w:val="001945E5"/>
    <w:rsid w:val="00194854"/>
    <w:rsid w:val="00194B27"/>
    <w:rsid w:val="00195071"/>
    <w:rsid w:val="00195461"/>
    <w:rsid w:val="0019558F"/>
    <w:rsid w:val="00195E00"/>
    <w:rsid w:val="00196427"/>
    <w:rsid w:val="0019656E"/>
    <w:rsid w:val="00196582"/>
    <w:rsid w:val="001965D2"/>
    <w:rsid w:val="00196660"/>
    <w:rsid w:val="00196DC1"/>
    <w:rsid w:val="00197032"/>
    <w:rsid w:val="001971FC"/>
    <w:rsid w:val="00197A76"/>
    <w:rsid w:val="00197C00"/>
    <w:rsid w:val="00197E18"/>
    <w:rsid w:val="001A1B57"/>
    <w:rsid w:val="001A1F67"/>
    <w:rsid w:val="001A2014"/>
    <w:rsid w:val="001A20AC"/>
    <w:rsid w:val="001A22C4"/>
    <w:rsid w:val="001A24CC"/>
    <w:rsid w:val="001A28DF"/>
    <w:rsid w:val="001A3145"/>
    <w:rsid w:val="001A334B"/>
    <w:rsid w:val="001A4164"/>
    <w:rsid w:val="001A458D"/>
    <w:rsid w:val="001A64EB"/>
    <w:rsid w:val="001A6764"/>
    <w:rsid w:val="001A7397"/>
    <w:rsid w:val="001A7F3A"/>
    <w:rsid w:val="001B0250"/>
    <w:rsid w:val="001B054B"/>
    <w:rsid w:val="001B1079"/>
    <w:rsid w:val="001B1E7E"/>
    <w:rsid w:val="001B1F90"/>
    <w:rsid w:val="001B28D7"/>
    <w:rsid w:val="001B2AA0"/>
    <w:rsid w:val="001B2AEC"/>
    <w:rsid w:val="001B36BB"/>
    <w:rsid w:val="001B397A"/>
    <w:rsid w:val="001B413E"/>
    <w:rsid w:val="001B4817"/>
    <w:rsid w:val="001B488C"/>
    <w:rsid w:val="001B4E33"/>
    <w:rsid w:val="001B4E85"/>
    <w:rsid w:val="001B654D"/>
    <w:rsid w:val="001B68A6"/>
    <w:rsid w:val="001B6C14"/>
    <w:rsid w:val="001B74E6"/>
    <w:rsid w:val="001C0A2A"/>
    <w:rsid w:val="001C0A98"/>
    <w:rsid w:val="001C1551"/>
    <w:rsid w:val="001C1AED"/>
    <w:rsid w:val="001C2173"/>
    <w:rsid w:val="001C2932"/>
    <w:rsid w:val="001C33E4"/>
    <w:rsid w:val="001C358F"/>
    <w:rsid w:val="001C35D8"/>
    <w:rsid w:val="001C3CEC"/>
    <w:rsid w:val="001C3EDD"/>
    <w:rsid w:val="001C4268"/>
    <w:rsid w:val="001C455D"/>
    <w:rsid w:val="001C49DB"/>
    <w:rsid w:val="001C4BFB"/>
    <w:rsid w:val="001C4F8B"/>
    <w:rsid w:val="001C52DA"/>
    <w:rsid w:val="001C56A8"/>
    <w:rsid w:val="001C5CD0"/>
    <w:rsid w:val="001C5E23"/>
    <w:rsid w:val="001C6E93"/>
    <w:rsid w:val="001C75C7"/>
    <w:rsid w:val="001C7718"/>
    <w:rsid w:val="001C7F99"/>
    <w:rsid w:val="001D008D"/>
    <w:rsid w:val="001D01E2"/>
    <w:rsid w:val="001D0297"/>
    <w:rsid w:val="001D0B9C"/>
    <w:rsid w:val="001D296C"/>
    <w:rsid w:val="001D2AAC"/>
    <w:rsid w:val="001D35BB"/>
    <w:rsid w:val="001D38A6"/>
    <w:rsid w:val="001D3BF9"/>
    <w:rsid w:val="001D3C65"/>
    <w:rsid w:val="001D4291"/>
    <w:rsid w:val="001D4840"/>
    <w:rsid w:val="001D4C8B"/>
    <w:rsid w:val="001D4F77"/>
    <w:rsid w:val="001D5049"/>
    <w:rsid w:val="001D5BF9"/>
    <w:rsid w:val="001D5C52"/>
    <w:rsid w:val="001D5C54"/>
    <w:rsid w:val="001D5D94"/>
    <w:rsid w:val="001D639E"/>
    <w:rsid w:val="001D6425"/>
    <w:rsid w:val="001D65B8"/>
    <w:rsid w:val="001D6814"/>
    <w:rsid w:val="001D6B6A"/>
    <w:rsid w:val="001D6EB6"/>
    <w:rsid w:val="001D6FCE"/>
    <w:rsid w:val="001D7AF2"/>
    <w:rsid w:val="001D7E65"/>
    <w:rsid w:val="001E00C6"/>
    <w:rsid w:val="001E060D"/>
    <w:rsid w:val="001E1244"/>
    <w:rsid w:val="001E126C"/>
    <w:rsid w:val="001E1B40"/>
    <w:rsid w:val="001E20E9"/>
    <w:rsid w:val="001E2295"/>
    <w:rsid w:val="001E22AB"/>
    <w:rsid w:val="001E2A5A"/>
    <w:rsid w:val="001E343C"/>
    <w:rsid w:val="001E36E2"/>
    <w:rsid w:val="001E37BD"/>
    <w:rsid w:val="001E389C"/>
    <w:rsid w:val="001E3BF1"/>
    <w:rsid w:val="001E41CF"/>
    <w:rsid w:val="001E47A4"/>
    <w:rsid w:val="001E4804"/>
    <w:rsid w:val="001E4AC7"/>
    <w:rsid w:val="001E4D36"/>
    <w:rsid w:val="001E54B5"/>
    <w:rsid w:val="001E579C"/>
    <w:rsid w:val="001E6B57"/>
    <w:rsid w:val="001E6FE2"/>
    <w:rsid w:val="001E75BA"/>
    <w:rsid w:val="001E7696"/>
    <w:rsid w:val="001E78FB"/>
    <w:rsid w:val="001F0463"/>
    <w:rsid w:val="001F0E2B"/>
    <w:rsid w:val="001F14BD"/>
    <w:rsid w:val="001F1AF0"/>
    <w:rsid w:val="001F212B"/>
    <w:rsid w:val="001F212D"/>
    <w:rsid w:val="001F2EC9"/>
    <w:rsid w:val="001F3021"/>
    <w:rsid w:val="001F336C"/>
    <w:rsid w:val="001F366F"/>
    <w:rsid w:val="001F37AE"/>
    <w:rsid w:val="001F462C"/>
    <w:rsid w:val="001F4870"/>
    <w:rsid w:val="001F4A81"/>
    <w:rsid w:val="001F4F14"/>
    <w:rsid w:val="001F5095"/>
    <w:rsid w:val="001F54AE"/>
    <w:rsid w:val="001F61A2"/>
    <w:rsid w:val="001F702B"/>
    <w:rsid w:val="001F75B0"/>
    <w:rsid w:val="001F772F"/>
    <w:rsid w:val="001F7B36"/>
    <w:rsid w:val="001F7B97"/>
    <w:rsid w:val="001F7F4F"/>
    <w:rsid w:val="0020064A"/>
    <w:rsid w:val="00200C93"/>
    <w:rsid w:val="002015F5"/>
    <w:rsid w:val="002018C2"/>
    <w:rsid w:val="00202142"/>
    <w:rsid w:val="0020259A"/>
    <w:rsid w:val="002028DA"/>
    <w:rsid w:val="00202CCB"/>
    <w:rsid w:val="0020345E"/>
    <w:rsid w:val="00203546"/>
    <w:rsid w:val="002039C7"/>
    <w:rsid w:val="002049F8"/>
    <w:rsid w:val="00204D5C"/>
    <w:rsid w:val="002052A5"/>
    <w:rsid w:val="0020551D"/>
    <w:rsid w:val="00205685"/>
    <w:rsid w:val="00206F00"/>
    <w:rsid w:val="00206F43"/>
    <w:rsid w:val="00207532"/>
    <w:rsid w:val="0020773E"/>
    <w:rsid w:val="00207928"/>
    <w:rsid w:val="002103FE"/>
    <w:rsid w:val="00211B77"/>
    <w:rsid w:val="00211CB5"/>
    <w:rsid w:val="0021243A"/>
    <w:rsid w:val="0021281D"/>
    <w:rsid w:val="002130FE"/>
    <w:rsid w:val="00213A60"/>
    <w:rsid w:val="00213ACE"/>
    <w:rsid w:val="00213C9E"/>
    <w:rsid w:val="00214046"/>
    <w:rsid w:val="002151D3"/>
    <w:rsid w:val="00215445"/>
    <w:rsid w:val="00215B76"/>
    <w:rsid w:val="00215C81"/>
    <w:rsid w:val="00215C8A"/>
    <w:rsid w:val="002162A8"/>
    <w:rsid w:val="002162CB"/>
    <w:rsid w:val="002162D6"/>
    <w:rsid w:val="002162E4"/>
    <w:rsid w:val="002163D3"/>
    <w:rsid w:val="002164A5"/>
    <w:rsid w:val="00216917"/>
    <w:rsid w:val="00216E6F"/>
    <w:rsid w:val="00217334"/>
    <w:rsid w:val="00217B25"/>
    <w:rsid w:val="002208AD"/>
    <w:rsid w:val="00221048"/>
    <w:rsid w:val="00221059"/>
    <w:rsid w:val="002210FB"/>
    <w:rsid w:val="0022131D"/>
    <w:rsid w:val="0022168D"/>
    <w:rsid w:val="00221F0C"/>
    <w:rsid w:val="00223BBE"/>
    <w:rsid w:val="00223D61"/>
    <w:rsid w:val="002254A4"/>
    <w:rsid w:val="00225650"/>
    <w:rsid w:val="00225689"/>
    <w:rsid w:val="002257A2"/>
    <w:rsid w:val="00225FAE"/>
    <w:rsid w:val="00226511"/>
    <w:rsid w:val="00226C80"/>
    <w:rsid w:val="00227435"/>
    <w:rsid w:val="00227A5F"/>
    <w:rsid w:val="002300C4"/>
    <w:rsid w:val="0023082F"/>
    <w:rsid w:val="00230AAF"/>
    <w:rsid w:val="00230B12"/>
    <w:rsid w:val="00230B74"/>
    <w:rsid w:val="00230D52"/>
    <w:rsid w:val="00230EC5"/>
    <w:rsid w:val="00231186"/>
    <w:rsid w:val="00231344"/>
    <w:rsid w:val="002314A1"/>
    <w:rsid w:val="00231F74"/>
    <w:rsid w:val="00231F84"/>
    <w:rsid w:val="00232572"/>
    <w:rsid w:val="00232B75"/>
    <w:rsid w:val="00232D6A"/>
    <w:rsid w:val="00232DD8"/>
    <w:rsid w:val="00232E7E"/>
    <w:rsid w:val="0023312C"/>
    <w:rsid w:val="0023339D"/>
    <w:rsid w:val="00233480"/>
    <w:rsid w:val="002339CF"/>
    <w:rsid w:val="002342B8"/>
    <w:rsid w:val="00234659"/>
    <w:rsid w:val="00234FD0"/>
    <w:rsid w:val="002357AB"/>
    <w:rsid w:val="0023583A"/>
    <w:rsid w:val="00235A01"/>
    <w:rsid w:val="00235FC3"/>
    <w:rsid w:val="00237765"/>
    <w:rsid w:val="00237ACB"/>
    <w:rsid w:val="00237BA2"/>
    <w:rsid w:val="00237E50"/>
    <w:rsid w:val="00240355"/>
    <w:rsid w:val="00240B41"/>
    <w:rsid w:val="00240CEE"/>
    <w:rsid w:val="00240D86"/>
    <w:rsid w:val="002428ED"/>
    <w:rsid w:val="002429CB"/>
    <w:rsid w:val="00242DED"/>
    <w:rsid w:val="00242FE3"/>
    <w:rsid w:val="0024308D"/>
    <w:rsid w:val="00243179"/>
    <w:rsid w:val="00243319"/>
    <w:rsid w:val="00243343"/>
    <w:rsid w:val="00243688"/>
    <w:rsid w:val="00243732"/>
    <w:rsid w:val="0024424F"/>
    <w:rsid w:val="00244507"/>
    <w:rsid w:val="0024481F"/>
    <w:rsid w:val="00244AEF"/>
    <w:rsid w:val="002457E7"/>
    <w:rsid w:val="002466CC"/>
    <w:rsid w:val="002469DE"/>
    <w:rsid w:val="00246CA7"/>
    <w:rsid w:val="00246F20"/>
    <w:rsid w:val="00247EA9"/>
    <w:rsid w:val="00250633"/>
    <w:rsid w:val="002507C4"/>
    <w:rsid w:val="00250993"/>
    <w:rsid w:val="002514E2"/>
    <w:rsid w:val="0025174E"/>
    <w:rsid w:val="00251D94"/>
    <w:rsid w:val="00251E92"/>
    <w:rsid w:val="002523D4"/>
    <w:rsid w:val="00252430"/>
    <w:rsid w:val="002526E6"/>
    <w:rsid w:val="002536AB"/>
    <w:rsid w:val="002540DA"/>
    <w:rsid w:val="0025419E"/>
    <w:rsid w:val="00254446"/>
    <w:rsid w:val="002549ED"/>
    <w:rsid w:val="00254D56"/>
    <w:rsid w:val="0025534E"/>
    <w:rsid w:val="00255354"/>
    <w:rsid w:val="00255498"/>
    <w:rsid w:val="002554F0"/>
    <w:rsid w:val="00255C44"/>
    <w:rsid w:val="00255DAB"/>
    <w:rsid w:val="002561FF"/>
    <w:rsid w:val="00256A36"/>
    <w:rsid w:val="00256B22"/>
    <w:rsid w:val="002570B0"/>
    <w:rsid w:val="002578BA"/>
    <w:rsid w:val="00260504"/>
    <w:rsid w:val="00260EF1"/>
    <w:rsid w:val="0026111A"/>
    <w:rsid w:val="002611B4"/>
    <w:rsid w:val="00261941"/>
    <w:rsid w:val="00261A4B"/>
    <w:rsid w:val="00262D74"/>
    <w:rsid w:val="00263102"/>
    <w:rsid w:val="002638F8"/>
    <w:rsid w:val="00263C40"/>
    <w:rsid w:val="00263DD5"/>
    <w:rsid w:val="002644D9"/>
    <w:rsid w:val="00264C96"/>
    <w:rsid w:val="00264D28"/>
    <w:rsid w:val="0026572A"/>
    <w:rsid w:val="00265901"/>
    <w:rsid w:val="00266067"/>
    <w:rsid w:val="00266229"/>
    <w:rsid w:val="00266271"/>
    <w:rsid w:val="00266407"/>
    <w:rsid w:val="00266726"/>
    <w:rsid w:val="00266734"/>
    <w:rsid w:val="00266B19"/>
    <w:rsid w:val="00267267"/>
    <w:rsid w:val="0026732E"/>
    <w:rsid w:val="002673E5"/>
    <w:rsid w:val="0027085F"/>
    <w:rsid w:val="00270F0B"/>
    <w:rsid w:val="00271932"/>
    <w:rsid w:val="00271CDD"/>
    <w:rsid w:val="00271F72"/>
    <w:rsid w:val="002721A9"/>
    <w:rsid w:val="002724D8"/>
    <w:rsid w:val="002726E4"/>
    <w:rsid w:val="00273011"/>
    <w:rsid w:val="002743F8"/>
    <w:rsid w:val="00275E0E"/>
    <w:rsid w:val="00276615"/>
    <w:rsid w:val="0027674D"/>
    <w:rsid w:val="00276A1F"/>
    <w:rsid w:val="00276C05"/>
    <w:rsid w:val="00276FDD"/>
    <w:rsid w:val="0027737E"/>
    <w:rsid w:val="002774AF"/>
    <w:rsid w:val="002807FF"/>
    <w:rsid w:val="00280964"/>
    <w:rsid w:val="0028097E"/>
    <w:rsid w:val="00280A40"/>
    <w:rsid w:val="00280DB1"/>
    <w:rsid w:val="00280F1E"/>
    <w:rsid w:val="00281654"/>
    <w:rsid w:val="00281856"/>
    <w:rsid w:val="00282EAE"/>
    <w:rsid w:val="00283192"/>
    <w:rsid w:val="002846AF"/>
    <w:rsid w:val="0028539D"/>
    <w:rsid w:val="00285749"/>
    <w:rsid w:val="00285CEE"/>
    <w:rsid w:val="00285E02"/>
    <w:rsid w:val="002867B1"/>
    <w:rsid w:val="00286BAC"/>
    <w:rsid w:val="00286D3B"/>
    <w:rsid w:val="00286E30"/>
    <w:rsid w:val="00287E61"/>
    <w:rsid w:val="002900CD"/>
    <w:rsid w:val="002904DD"/>
    <w:rsid w:val="00290619"/>
    <w:rsid w:val="00290CA7"/>
    <w:rsid w:val="00291861"/>
    <w:rsid w:val="00291D17"/>
    <w:rsid w:val="00292172"/>
    <w:rsid w:val="00292955"/>
    <w:rsid w:val="00292993"/>
    <w:rsid w:val="00292D40"/>
    <w:rsid w:val="00292DDC"/>
    <w:rsid w:val="0029332D"/>
    <w:rsid w:val="00293382"/>
    <w:rsid w:val="00293CA9"/>
    <w:rsid w:val="00293D9E"/>
    <w:rsid w:val="002940B3"/>
    <w:rsid w:val="00294421"/>
    <w:rsid w:val="00294443"/>
    <w:rsid w:val="00294D1E"/>
    <w:rsid w:val="002952FC"/>
    <w:rsid w:val="002956BB"/>
    <w:rsid w:val="002962D2"/>
    <w:rsid w:val="0029748F"/>
    <w:rsid w:val="00297683"/>
    <w:rsid w:val="002979AB"/>
    <w:rsid w:val="00297AF3"/>
    <w:rsid w:val="00297CBE"/>
    <w:rsid w:val="002A03D1"/>
    <w:rsid w:val="002A0761"/>
    <w:rsid w:val="002A0842"/>
    <w:rsid w:val="002A089F"/>
    <w:rsid w:val="002A0AAB"/>
    <w:rsid w:val="002A0B41"/>
    <w:rsid w:val="002A0BA8"/>
    <w:rsid w:val="002A0C99"/>
    <w:rsid w:val="002A15D4"/>
    <w:rsid w:val="002A1ABB"/>
    <w:rsid w:val="002A1E65"/>
    <w:rsid w:val="002A2ABA"/>
    <w:rsid w:val="002A2EBD"/>
    <w:rsid w:val="002A33E3"/>
    <w:rsid w:val="002A36C6"/>
    <w:rsid w:val="002A37BE"/>
    <w:rsid w:val="002A3A58"/>
    <w:rsid w:val="002A3FBB"/>
    <w:rsid w:val="002A56C0"/>
    <w:rsid w:val="002A57EF"/>
    <w:rsid w:val="002A5D0C"/>
    <w:rsid w:val="002A6105"/>
    <w:rsid w:val="002A709F"/>
    <w:rsid w:val="002A7121"/>
    <w:rsid w:val="002A71FE"/>
    <w:rsid w:val="002A74FF"/>
    <w:rsid w:val="002A785C"/>
    <w:rsid w:val="002A79DD"/>
    <w:rsid w:val="002B000F"/>
    <w:rsid w:val="002B0A33"/>
    <w:rsid w:val="002B0DB4"/>
    <w:rsid w:val="002B173C"/>
    <w:rsid w:val="002B175E"/>
    <w:rsid w:val="002B1D7B"/>
    <w:rsid w:val="002B1F4B"/>
    <w:rsid w:val="002B222C"/>
    <w:rsid w:val="002B2616"/>
    <w:rsid w:val="002B2F7D"/>
    <w:rsid w:val="002B3120"/>
    <w:rsid w:val="002B3745"/>
    <w:rsid w:val="002B3977"/>
    <w:rsid w:val="002B3E93"/>
    <w:rsid w:val="002B4137"/>
    <w:rsid w:val="002B4C1A"/>
    <w:rsid w:val="002B54DB"/>
    <w:rsid w:val="002B5518"/>
    <w:rsid w:val="002B58FF"/>
    <w:rsid w:val="002B5BE7"/>
    <w:rsid w:val="002B5C37"/>
    <w:rsid w:val="002B62B6"/>
    <w:rsid w:val="002B65E8"/>
    <w:rsid w:val="002B6C67"/>
    <w:rsid w:val="002B6EBC"/>
    <w:rsid w:val="002B7023"/>
    <w:rsid w:val="002B7510"/>
    <w:rsid w:val="002B7AEE"/>
    <w:rsid w:val="002C117F"/>
    <w:rsid w:val="002C120F"/>
    <w:rsid w:val="002C1422"/>
    <w:rsid w:val="002C1B15"/>
    <w:rsid w:val="002C1ED8"/>
    <w:rsid w:val="002C2035"/>
    <w:rsid w:val="002C2538"/>
    <w:rsid w:val="002C2864"/>
    <w:rsid w:val="002C2A2D"/>
    <w:rsid w:val="002C2FB9"/>
    <w:rsid w:val="002C38E1"/>
    <w:rsid w:val="002C39AA"/>
    <w:rsid w:val="002C56B9"/>
    <w:rsid w:val="002C5AE6"/>
    <w:rsid w:val="002C60EC"/>
    <w:rsid w:val="002C6E22"/>
    <w:rsid w:val="002D00A4"/>
    <w:rsid w:val="002D03AF"/>
    <w:rsid w:val="002D0498"/>
    <w:rsid w:val="002D04F2"/>
    <w:rsid w:val="002D094A"/>
    <w:rsid w:val="002D09CF"/>
    <w:rsid w:val="002D0E50"/>
    <w:rsid w:val="002D0E7C"/>
    <w:rsid w:val="002D0F69"/>
    <w:rsid w:val="002D1583"/>
    <w:rsid w:val="002D1667"/>
    <w:rsid w:val="002D1B32"/>
    <w:rsid w:val="002D2145"/>
    <w:rsid w:val="002D269A"/>
    <w:rsid w:val="002D292A"/>
    <w:rsid w:val="002D2C8A"/>
    <w:rsid w:val="002D331F"/>
    <w:rsid w:val="002D3C95"/>
    <w:rsid w:val="002D43E3"/>
    <w:rsid w:val="002D463A"/>
    <w:rsid w:val="002D4650"/>
    <w:rsid w:val="002D4823"/>
    <w:rsid w:val="002D4F06"/>
    <w:rsid w:val="002D4F5C"/>
    <w:rsid w:val="002D5D57"/>
    <w:rsid w:val="002D616E"/>
    <w:rsid w:val="002D6D8F"/>
    <w:rsid w:val="002D75AA"/>
    <w:rsid w:val="002D7A54"/>
    <w:rsid w:val="002D7BEC"/>
    <w:rsid w:val="002E06BB"/>
    <w:rsid w:val="002E09D3"/>
    <w:rsid w:val="002E0C00"/>
    <w:rsid w:val="002E0C3B"/>
    <w:rsid w:val="002E12CB"/>
    <w:rsid w:val="002E1673"/>
    <w:rsid w:val="002E1EB2"/>
    <w:rsid w:val="002E21A7"/>
    <w:rsid w:val="002E2378"/>
    <w:rsid w:val="002E26BC"/>
    <w:rsid w:val="002E2888"/>
    <w:rsid w:val="002E2CB4"/>
    <w:rsid w:val="002E2E4D"/>
    <w:rsid w:val="002E306A"/>
    <w:rsid w:val="002E30CB"/>
    <w:rsid w:val="002E3507"/>
    <w:rsid w:val="002E39B1"/>
    <w:rsid w:val="002E49DC"/>
    <w:rsid w:val="002E4C87"/>
    <w:rsid w:val="002E4DDB"/>
    <w:rsid w:val="002E540E"/>
    <w:rsid w:val="002E58D5"/>
    <w:rsid w:val="002E614F"/>
    <w:rsid w:val="002E6302"/>
    <w:rsid w:val="002E6530"/>
    <w:rsid w:val="002E684B"/>
    <w:rsid w:val="002E6DC8"/>
    <w:rsid w:val="002E6EA9"/>
    <w:rsid w:val="002E7108"/>
    <w:rsid w:val="002E748C"/>
    <w:rsid w:val="002E7C09"/>
    <w:rsid w:val="002F0112"/>
    <w:rsid w:val="002F11FD"/>
    <w:rsid w:val="002F1647"/>
    <w:rsid w:val="002F17EE"/>
    <w:rsid w:val="002F1984"/>
    <w:rsid w:val="002F1A17"/>
    <w:rsid w:val="002F1ABF"/>
    <w:rsid w:val="002F2D1B"/>
    <w:rsid w:val="002F2E67"/>
    <w:rsid w:val="002F31A8"/>
    <w:rsid w:val="002F3400"/>
    <w:rsid w:val="002F3B6B"/>
    <w:rsid w:val="002F3CD2"/>
    <w:rsid w:val="002F3FC9"/>
    <w:rsid w:val="002F4215"/>
    <w:rsid w:val="002F4756"/>
    <w:rsid w:val="002F48F2"/>
    <w:rsid w:val="002F4C88"/>
    <w:rsid w:val="002F5384"/>
    <w:rsid w:val="002F55D9"/>
    <w:rsid w:val="002F5686"/>
    <w:rsid w:val="002F5760"/>
    <w:rsid w:val="002F6792"/>
    <w:rsid w:val="002F7259"/>
    <w:rsid w:val="00300512"/>
    <w:rsid w:val="0030104E"/>
    <w:rsid w:val="0030124C"/>
    <w:rsid w:val="00301690"/>
    <w:rsid w:val="003018F4"/>
    <w:rsid w:val="00301C67"/>
    <w:rsid w:val="003025AB"/>
    <w:rsid w:val="00302E7D"/>
    <w:rsid w:val="00303D72"/>
    <w:rsid w:val="003050D2"/>
    <w:rsid w:val="0030550F"/>
    <w:rsid w:val="003055C9"/>
    <w:rsid w:val="003063CB"/>
    <w:rsid w:val="0030643C"/>
    <w:rsid w:val="00306FE9"/>
    <w:rsid w:val="003070E2"/>
    <w:rsid w:val="003074C6"/>
    <w:rsid w:val="00307C62"/>
    <w:rsid w:val="00307FA8"/>
    <w:rsid w:val="00310D71"/>
    <w:rsid w:val="003111A3"/>
    <w:rsid w:val="003115E0"/>
    <w:rsid w:val="00311A87"/>
    <w:rsid w:val="00311EDC"/>
    <w:rsid w:val="003121FC"/>
    <w:rsid w:val="00312561"/>
    <w:rsid w:val="00312842"/>
    <w:rsid w:val="00312BC0"/>
    <w:rsid w:val="00312D6D"/>
    <w:rsid w:val="003144E0"/>
    <w:rsid w:val="00314EAA"/>
    <w:rsid w:val="00314EBA"/>
    <w:rsid w:val="0031502E"/>
    <w:rsid w:val="00315325"/>
    <w:rsid w:val="0031534D"/>
    <w:rsid w:val="00315399"/>
    <w:rsid w:val="003153EA"/>
    <w:rsid w:val="00315411"/>
    <w:rsid w:val="003154A5"/>
    <w:rsid w:val="00315799"/>
    <w:rsid w:val="00315A79"/>
    <w:rsid w:val="00315E79"/>
    <w:rsid w:val="003164A5"/>
    <w:rsid w:val="00316629"/>
    <w:rsid w:val="00316714"/>
    <w:rsid w:val="00316EE4"/>
    <w:rsid w:val="00316F05"/>
    <w:rsid w:val="003170CB"/>
    <w:rsid w:val="00317B38"/>
    <w:rsid w:val="00317D2D"/>
    <w:rsid w:val="00317D66"/>
    <w:rsid w:val="00317E2E"/>
    <w:rsid w:val="00317E7C"/>
    <w:rsid w:val="00317FE0"/>
    <w:rsid w:val="0032053A"/>
    <w:rsid w:val="00320D6F"/>
    <w:rsid w:val="003213C5"/>
    <w:rsid w:val="003214BA"/>
    <w:rsid w:val="00322400"/>
    <w:rsid w:val="00323B22"/>
    <w:rsid w:val="00324371"/>
    <w:rsid w:val="00324427"/>
    <w:rsid w:val="003244BF"/>
    <w:rsid w:val="0032486C"/>
    <w:rsid w:val="003249D8"/>
    <w:rsid w:val="00324AC2"/>
    <w:rsid w:val="003251E8"/>
    <w:rsid w:val="00325278"/>
    <w:rsid w:val="00325715"/>
    <w:rsid w:val="003258B1"/>
    <w:rsid w:val="003263F1"/>
    <w:rsid w:val="00326E6A"/>
    <w:rsid w:val="00326F20"/>
    <w:rsid w:val="00327131"/>
    <w:rsid w:val="0032753F"/>
    <w:rsid w:val="003277C4"/>
    <w:rsid w:val="00327F5F"/>
    <w:rsid w:val="003303C6"/>
    <w:rsid w:val="00330A35"/>
    <w:rsid w:val="00330DCE"/>
    <w:rsid w:val="0033124D"/>
    <w:rsid w:val="00331861"/>
    <w:rsid w:val="00331FA9"/>
    <w:rsid w:val="00332669"/>
    <w:rsid w:val="00332914"/>
    <w:rsid w:val="00333242"/>
    <w:rsid w:val="0033331E"/>
    <w:rsid w:val="00333C32"/>
    <w:rsid w:val="00335602"/>
    <w:rsid w:val="0033606E"/>
    <w:rsid w:val="00336253"/>
    <w:rsid w:val="00336259"/>
    <w:rsid w:val="00336587"/>
    <w:rsid w:val="003369C8"/>
    <w:rsid w:val="00336C95"/>
    <w:rsid w:val="00336F35"/>
    <w:rsid w:val="003370D0"/>
    <w:rsid w:val="00337727"/>
    <w:rsid w:val="00337F96"/>
    <w:rsid w:val="00340347"/>
    <w:rsid w:val="00340569"/>
    <w:rsid w:val="00340A2B"/>
    <w:rsid w:val="00340D91"/>
    <w:rsid w:val="003413B1"/>
    <w:rsid w:val="003416EA"/>
    <w:rsid w:val="003421B1"/>
    <w:rsid w:val="003421D4"/>
    <w:rsid w:val="00342E34"/>
    <w:rsid w:val="003430E4"/>
    <w:rsid w:val="00343DBD"/>
    <w:rsid w:val="00343E03"/>
    <w:rsid w:val="0034449A"/>
    <w:rsid w:val="0034474D"/>
    <w:rsid w:val="00344F80"/>
    <w:rsid w:val="003450B8"/>
    <w:rsid w:val="0034516E"/>
    <w:rsid w:val="003453AF"/>
    <w:rsid w:val="0034562C"/>
    <w:rsid w:val="00345688"/>
    <w:rsid w:val="003459AE"/>
    <w:rsid w:val="00346838"/>
    <w:rsid w:val="00346AD0"/>
    <w:rsid w:val="00346C2A"/>
    <w:rsid w:val="00346FC2"/>
    <w:rsid w:val="00347225"/>
    <w:rsid w:val="00347259"/>
    <w:rsid w:val="0035080B"/>
    <w:rsid w:val="00350D05"/>
    <w:rsid w:val="00351009"/>
    <w:rsid w:val="00351049"/>
    <w:rsid w:val="00351D27"/>
    <w:rsid w:val="00351EEA"/>
    <w:rsid w:val="00352913"/>
    <w:rsid w:val="00352EF8"/>
    <w:rsid w:val="00354B43"/>
    <w:rsid w:val="00354C8F"/>
    <w:rsid w:val="00355258"/>
    <w:rsid w:val="00355BE1"/>
    <w:rsid w:val="00355CBB"/>
    <w:rsid w:val="00355E30"/>
    <w:rsid w:val="00356512"/>
    <w:rsid w:val="00356B54"/>
    <w:rsid w:val="00356BBD"/>
    <w:rsid w:val="0035711F"/>
    <w:rsid w:val="0035714C"/>
    <w:rsid w:val="00357363"/>
    <w:rsid w:val="00357625"/>
    <w:rsid w:val="0035797A"/>
    <w:rsid w:val="00357B19"/>
    <w:rsid w:val="00357C8B"/>
    <w:rsid w:val="00357E97"/>
    <w:rsid w:val="0036022D"/>
    <w:rsid w:val="00360392"/>
    <w:rsid w:val="003611EB"/>
    <w:rsid w:val="00361235"/>
    <w:rsid w:val="00361293"/>
    <w:rsid w:val="0036176F"/>
    <w:rsid w:val="0036190E"/>
    <w:rsid w:val="0036227E"/>
    <w:rsid w:val="00363B51"/>
    <w:rsid w:val="00363C58"/>
    <w:rsid w:val="0036403E"/>
    <w:rsid w:val="003644F8"/>
    <w:rsid w:val="003646E1"/>
    <w:rsid w:val="00364807"/>
    <w:rsid w:val="00364E79"/>
    <w:rsid w:val="00365957"/>
    <w:rsid w:val="00365A2E"/>
    <w:rsid w:val="00365B06"/>
    <w:rsid w:val="00365B9F"/>
    <w:rsid w:val="00365C96"/>
    <w:rsid w:val="00366032"/>
    <w:rsid w:val="003672D6"/>
    <w:rsid w:val="00367334"/>
    <w:rsid w:val="003678A4"/>
    <w:rsid w:val="00367F53"/>
    <w:rsid w:val="00370351"/>
    <w:rsid w:val="00370C80"/>
    <w:rsid w:val="00370E58"/>
    <w:rsid w:val="003713AE"/>
    <w:rsid w:val="0037188B"/>
    <w:rsid w:val="00371971"/>
    <w:rsid w:val="00371C65"/>
    <w:rsid w:val="003722B0"/>
    <w:rsid w:val="0037254A"/>
    <w:rsid w:val="0037264B"/>
    <w:rsid w:val="00372917"/>
    <w:rsid w:val="00372CCB"/>
    <w:rsid w:val="0037304C"/>
    <w:rsid w:val="003731D1"/>
    <w:rsid w:val="003734E7"/>
    <w:rsid w:val="00373610"/>
    <w:rsid w:val="00373B19"/>
    <w:rsid w:val="00374289"/>
    <w:rsid w:val="00374EF4"/>
    <w:rsid w:val="003751D8"/>
    <w:rsid w:val="00375299"/>
    <w:rsid w:val="00375362"/>
    <w:rsid w:val="00375CD0"/>
    <w:rsid w:val="00375E1E"/>
    <w:rsid w:val="00376565"/>
    <w:rsid w:val="003765A4"/>
    <w:rsid w:val="003768CA"/>
    <w:rsid w:val="00376932"/>
    <w:rsid w:val="003774B5"/>
    <w:rsid w:val="00377743"/>
    <w:rsid w:val="003777F7"/>
    <w:rsid w:val="00377D12"/>
    <w:rsid w:val="00377D78"/>
    <w:rsid w:val="0038030B"/>
    <w:rsid w:val="003809B3"/>
    <w:rsid w:val="003810B7"/>
    <w:rsid w:val="00381320"/>
    <w:rsid w:val="00381628"/>
    <w:rsid w:val="0038186E"/>
    <w:rsid w:val="003824C8"/>
    <w:rsid w:val="0038252C"/>
    <w:rsid w:val="00382973"/>
    <w:rsid w:val="00382D5D"/>
    <w:rsid w:val="00382F4D"/>
    <w:rsid w:val="00383460"/>
    <w:rsid w:val="00384B6C"/>
    <w:rsid w:val="00384BB7"/>
    <w:rsid w:val="003850ED"/>
    <w:rsid w:val="00385348"/>
    <w:rsid w:val="00385369"/>
    <w:rsid w:val="00385610"/>
    <w:rsid w:val="0038585B"/>
    <w:rsid w:val="00385DCB"/>
    <w:rsid w:val="00386AB0"/>
    <w:rsid w:val="00386B03"/>
    <w:rsid w:val="003877B3"/>
    <w:rsid w:val="00387AC7"/>
    <w:rsid w:val="00387B36"/>
    <w:rsid w:val="00387D78"/>
    <w:rsid w:val="003900A3"/>
    <w:rsid w:val="0039037A"/>
    <w:rsid w:val="0039067B"/>
    <w:rsid w:val="00390988"/>
    <w:rsid w:val="00390CFB"/>
    <w:rsid w:val="00390FFE"/>
    <w:rsid w:val="0039179B"/>
    <w:rsid w:val="00392024"/>
    <w:rsid w:val="00392A48"/>
    <w:rsid w:val="00392A8F"/>
    <w:rsid w:val="003931AE"/>
    <w:rsid w:val="00393401"/>
    <w:rsid w:val="00393434"/>
    <w:rsid w:val="00393852"/>
    <w:rsid w:val="00393B4D"/>
    <w:rsid w:val="00393C51"/>
    <w:rsid w:val="00393C84"/>
    <w:rsid w:val="00394397"/>
    <w:rsid w:val="00394D09"/>
    <w:rsid w:val="00395220"/>
    <w:rsid w:val="003953DD"/>
    <w:rsid w:val="0039685C"/>
    <w:rsid w:val="00396947"/>
    <w:rsid w:val="00396AAA"/>
    <w:rsid w:val="00396B49"/>
    <w:rsid w:val="00397364"/>
    <w:rsid w:val="003975E4"/>
    <w:rsid w:val="00397C69"/>
    <w:rsid w:val="00397E72"/>
    <w:rsid w:val="00397EF8"/>
    <w:rsid w:val="003A184C"/>
    <w:rsid w:val="003A1BD0"/>
    <w:rsid w:val="003A1FC7"/>
    <w:rsid w:val="003A2403"/>
    <w:rsid w:val="003A35D0"/>
    <w:rsid w:val="003A3786"/>
    <w:rsid w:val="003A37BF"/>
    <w:rsid w:val="003A39C8"/>
    <w:rsid w:val="003A3ADC"/>
    <w:rsid w:val="003A3DC8"/>
    <w:rsid w:val="003A3FCC"/>
    <w:rsid w:val="003A42A4"/>
    <w:rsid w:val="003A4304"/>
    <w:rsid w:val="003A4BD5"/>
    <w:rsid w:val="003A4C79"/>
    <w:rsid w:val="003A5847"/>
    <w:rsid w:val="003A598D"/>
    <w:rsid w:val="003A5F54"/>
    <w:rsid w:val="003A645F"/>
    <w:rsid w:val="003A6824"/>
    <w:rsid w:val="003A73FF"/>
    <w:rsid w:val="003A74DA"/>
    <w:rsid w:val="003A764E"/>
    <w:rsid w:val="003A76A2"/>
    <w:rsid w:val="003A7A76"/>
    <w:rsid w:val="003B03FC"/>
    <w:rsid w:val="003B0D00"/>
    <w:rsid w:val="003B14A5"/>
    <w:rsid w:val="003B1616"/>
    <w:rsid w:val="003B1F0A"/>
    <w:rsid w:val="003B20C5"/>
    <w:rsid w:val="003B234B"/>
    <w:rsid w:val="003B2D46"/>
    <w:rsid w:val="003B40D5"/>
    <w:rsid w:val="003B4264"/>
    <w:rsid w:val="003B48E8"/>
    <w:rsid w:val="003B4D5C"/>
    <w:rsid w:val="003B4E3D"/>
    <w:rsid w:val="003B4FCE"/>
    <w:rsid w:val="003B550B"/>
    <w:rsid w:val="003B5934"/>
    <w:rsid w:val="003B5F9C"/>
    <w:rsid w:val="003B652D"/>
    <w:rsid w:val="003B670C"/>
    <w:rsid w:val="003B686C"/>
    <w:rsid w:val="003B6F8F"/>
    <w:rsid w:val="003B703B"/>
    <w:rsid w:val="003B7062"/>
    <w:rsid w:val="003B708F"/>
    <w:rsid w:val="003B7306"/>
    <w:rsid w:val="003B7AF2"/>
    <w:rsid w:val="003B7CD1"/>
    <w:rsid w:val="003C0239"/>
    <w:rsid w:val="003C04AE"/>
    <w:rsid w:val="003C0AB0"/>
    <w:rsid w:val="003C0D4E"/>
    <w:rsid w:val="003C1054"/>
    <w:rsid w:val="003C164B"/>
    <w:rsid w:val="003C167F"/>
    <w:rsid w:val="003C1DD8"/>
    <w:rsid w:val="003C1E57"/>
    <w:rsid w:val="003C21C0"/>
    <w:rsid w:val="003C244A"/>
    <w:rsid w:val="003C2958"/>
    <w:rsid w:val="003C2B50"/>
    <w:rsid w:val="003C2BBA"/>
    <w:rsid w:val="003C376D"/>
    <w:rsid w:val="003C4194"/>
    <w:rsid w:val="003C5148"/>
    <w:rsid w:val="003C55FE"/>
    <w:rsid w:val="003C595A"/>
    <w:rsid w:val="003C6146"/>
    <w:rsid w:val="003C6870"/>
    <w:rsid w:val="003C757C"/>
    <w:rsid w:val="003C7737"/>
    <w:rsid w:val="003D0316"/>
    <w:rsid w:val="003D091E"/>
    <w:rsid w:val="003D0AF1"/>
    <w:rsid w:val="003D1361"/>
    <w:rsid w:val="003D1850"/>
    <w:rsid w:val="003D199B"/>
    <w:rsid w:val="003D1A8C"/>
    <w:rsid w:val="003D1DE2"/>
    <w:rsid w:val="003D29B7"/>
    <w:rsid w:val="003D2A08"/>
    <w:rsid w:val="003D2FD1"/>
    <w:rsid w:val="003D30FF"/>
    <w:rsid w:val="003D31DF"/>
    <w:rsid w:val="003D3616"/>
    <w:rsid w:val="003D4B00"/>
    <w:rsid w:val="003D5510"/>
    <w:rsid w:val="003D5943"/>
    <w:rsid w:val="003D5D4F"/>
    <w:rsid w:val="003D6104"/>
    <w:rsid w:val="003D64A4"/>
    <w:rsid w:val="003D667F"/>
    <w:rsid w:val="003D7072"/>
    <w:rsid w:val="003D728D"/>
    <w:rsid w:val="003D7319"/>
    <w:rsid w:val="003D758A"/>
    <w:rsid w:val="003E004F"/>
    <w:rsid w:val="003E02C0"/>
    <w:rsid w:val="003E0AB4"/>
    <w:rsid w:val="003E10A1"/>
    <w:rsid w:val="003E10A9"/>
    <w:rsid w:val="003E11CC"/>
    <w:rsid w:val="003E1253"/>
    <w:rsid w:val="003E126E"/>
    <w:rsid w:val="003E135A"/>
    <w:rsid w:val="003E1614"/>
    <w:rsid w:val="003E25CC"/>
    <w:rsid w:val="003E2BD2"/>
    <w:rsid w:val="003E2C1D"/>
    <w:rsid w:val="003E2D63"/>
    <w:rsid w:val="003E2E13"/>
    <w:rsid w:val="003E3619"/>
    <w:rsid w:val="003E4137"/>
    <w:rsid w:val="003E510E"/>
    <w:rsid w:val="003E59D4"/>
    <w:rsid w:val="003E65BC"/>
    <w:rsid w:val="003E7428"/>
    <w:rsid w:val="003E793A"/>
    <w:rsid w:val="003F0102"/>
    <w:rsid w:val="003F03E7"/>
    <w:rsid w:val="003F0477"/>
    <w:rsid w:val="003F08B7"/>
    <w:rsid w:val="003F0D62"/>
    <w:rsid w:val="003F122A"/>
    <w:rsid w:val="003F1737"/>
    <w:rsid w:val="003F1B1C"/>
    <w:rsid w:val="003F1BF1"/>
    <w:rsid w:val="003F20FD"/>
    <w:rsid w:val="003F29F1"/>
    <w:rsid w:val="003F2DA8"/>
    <w:rsid w:val="003F3595"/>
    <w:rsid w:val="003F36E0"/>
    <w:rsid w:val="003F4146"/>
    <w:rsid w:val="003F483B"/>
    <w:rsid w:val="003F55F3"/>
    <w:rsid w:val="003F5DAB"/>
    <w:rsid w:val="003F6120"/>
    <w:rsid w:val="003F6163"/>
    <w:rsid w:val="003F69DE"/>
    <w:rsid w:val="003F6DFE"/>
    <w:rsid w:val="003F76E0"/>
    <w:rsid w:val="004006CB"/>
    <w:rsid w:val="004006F8"/>
    <w:rsid w:val="0040087E"/>
    <w:rsid w:val="004008C8"/>
    <w:rsid w:val="004010E4"/>
    <w:rsid w:val="004011F4"/>
    <w:rsid w:val="00401B77"/>
    <w:rsid w:val="00401B8B"/>
    <w:rsid w:val="00401FBA"/>
    <w:rsid w:val="004029D6"/>
    <w:rsid w:val="00403954"/>
    <w:rsid w:val="00404B3A"/>
    <w:rsid w:val="00404C4F"/>
    <w:rsid w:val="00404F7E"/>
    <w:rsid w:val="0040547C"/>
    <w:rsid w:val="00405D5E"/>
    <w:rsid w:val="00406138"/>
    <w:rsid w:val="00406F37"/>
    <w:rsid w:val="00407334"/>
    <w:rsid w:val="00410048"/>
    <w:rsid w:val="00410103"/>
    <w:rsid w:val="00410451"/>
    <w:rsid w:val="004105CA"/>
    <w:rsid w:val="0041081D"/>
    <w:rsid w:val="0041155A"/>
    <w:rsid w:val="00411882"/>
    <w:rsid w:val="00411C44"/>
    <w:rsid w:val="00412070"/>
    <w:rsid w:val="004120D9"/>
    <w:rsid w:val="0041239A"/>
    <w:rsid w:val="004123A5"/>
    <w:rsid w:val="00412B1E"/>
    <w:rsid w:val="00412C62"/>
    <w:rsid w:val="00413672"/>
    <w:rsid w:val="00413AF4"/>
    <w:rsid w:val="00413C3A"/>
    <w:rsid w:val="00413E6C"/>
    <w:rsid w:val="0041452C"/>
    <w:rsid w:val="00414B1B"/>
    <w:rsid w:val="00414C36"/>
    <w:rsid w:val="00414F5D"/>
    <w:rsid w:val="0041500D"/>
    <w:rsid w:val="00415031"/>
    <w:rsid w:val="00415191"/>
    <w:rsid w:val="00415A03"/>
    <w:rsid w:val="00415C7A"/>
    <w:rsid w:val="004161FB"/>
    <w:rsid w:val="00417056"/>
    <w:rsid w:val="0041724B"/>
    <w:rsid w:val="00417805"/>
    <w:rsid w:val="00417BB0"/>
    <w:rsid w:val="00420235"/>
    <w:rsid w:val="00420468"/>
    <w:rsid w:val="0042091F"/>
    <w:rsid w:val="00420C5B"/>
    <w:rsid w:val="00420C83"/>
    <w:rsid w:val="00421040"/>
    <w:rsid w:val="00421227"/>
    <w:rsid w:val="00421414"/>
    <w:rsid w:val="004222D4"/>
    <w:rsid w:val="0042246E"/>
    <w:rsid w:val="004224D1"/>
    <w:rsid w:val="004225F3"/>
    <w:rsid w:val="0042278F"/>
    <w:rsid w:val="00422C30"/>
    <w:rsid w:val="004231B0"/>
    <w:rsid w:val="00423467"/>
    <w:rsid w:val="0042354B"/>
    <w:rsid w:val="004236F8"/>
    <w:rsid w:val="00423B5E"/>
    <w:rsid w:val="00424069"/>
    <w:rsid w:val="004247BB"/>
    <w:rsid w:val="00424953"/>
    <w:rsid w:val="00425247"/>
    <w:rsid w:val="00425548"/>
    <w:rsid w:val="0042561B"/>
    <w:rsid w:val="004264DF"/>
    <w:rsid w:val="00426CBE"/>
    <w:rsid w:val="00427030"/>
    <w:rsid w:val="0042718F"/>
    <w:rsid w:val="00427297"/>
    <w:rsid w:val="004277B4"/>
    <w:rsid w:val="004279F4"/>
    <w:rsid w:val="00431545"/>
    <w:rsid w:val="00431BFE"/>
    <w:rsid w:val="004324F3"/>
    <w:rsid w:val="00432638"/>
    <w:rsid w:val="00432B80"/>
    <w:rsid w:val="00432C43"/>
    <w:rsid w:val="00432E7F"/>
    <w:rsid w:val="00432FDE"/>
    <w:rsid w:val="004335DD"/>
    <w:rsid w:val="0043383E"/>
    <w:rsid w:val="00434535"/>
    <w:rsid w:val="004345B5"/>
    <w:rsid w:val="004345CC"/>
    <w:rsid w:val="0043463C"/>
    <w:rsid w:val="0043471E"/>
    <w:rsid w:val="004351D5"/>
    <w:rsid w:val="00435218"/>
    <w:rsid w:val="00436139"/>
    <w:rsid w:val="00436864"/>
    <w:rsid w:val="00436F74"/>
    <w:rsid w:val="0043710B"/>
    <w:rsid w:val="00437171"/>
    <w:rsid w:val="00437247"/>
    <w:rsid w:val="00437358"/>
    <w:rsid w:val="0043789B"/>
    <w:rsid w:val="004379C5"/>
    <w:rsid w:val="00437E79"/>
    <w:rsid w:val="00440142"/>
    <w:rsid w:val="0044016A"/>
    <w:rsid w:val="00440F63"/>
    <w:rsid w:val="00441235"/>
    <w:rsid w:val="004417A1"/>
    <w:rsid w:val="004423B9"/>
    <w:rsid w:val="00442626"/>
    <w:rsid w:val="00442695"/>
    <w:rsid w:val="004426A6"/>
    <w:rsid w:val="0044295F"/>
    <w:rsid w:val="00442EAB"/>
    <w:rsid w:val="004430CE"/>
    <w:rsid w:val="00443118"/>
    <w:rsid w:val="00443AE3"/>
    <w:rsid w:val="00444485"/>
    <w:rsid w:val="004444B6"/>
    <w:rsid w:val="00444B64"/>
    <w:rsid w:val="00444CCB"/>
    <w:rsid w:val="00444DDF"/>
    <w:rsid w:val="0044550B"/>
    <w:rsid w:val="00445716"/>
    <w:rsid w:val="0044600F"/>
    <w:rsid w:val="00446373"/>
    <w:rsid w:val="00446DD4"/>
    <w:rsid w:val="004473A5"/>
    <w:rsid w:val="00447793"/>
    <w:rsid w:val="00447A93"/>
    <w:rsid w:val="00447E73"/>
    <w:rsid w:val="0045032C"/>
    <w:rsid w:val="004504E0"/>
    <w:rsid w:val="004505B2"/>
    <w:rsid w:val="00450E87"/>
    <w:rsid w:val="00451409"/>
    <w:rsid w:val="004516BE"/>
    <w:rsid w:val="00451BF0"/>
    <w:rsid w:val="00451DB4"/>
    <w:rsid w:val="00451F82"/>
    <w:rsid w:val="004524A6"/>
    <w:rsid w:val="004527F8"/>
    <w:rsid w:val="00452CC3"/>
    <w:rsid w:val="004539B2"/>
    <w:rsid w:val="00453F69"/>
    <w:rsid w:val="0045402D"/>
    <w:rsid w:val="00454355"/>
    <w:rsid w:val="004543FA"/>
    <w:rsid w:val="0045450D"/>
    <w:rsid w:val="004548A5"/>
    <w:rsid w:val="004549BE"/>
    <w:rsid w:val="00454D01"/>
    <w:rsid w:val="00454EC5"/>
    <w:rsid w:val="00454F12"/>
    <w:rsid w:val="00456029"/>
    <w:rsid w:val="00456A22"/>
    <w:rsid w:val="00456AF8"/>
    <w:rsid w:val="00457AE3"/>
    <w:rsid w:val="00457BB3"/>
    <w:rsid w:val="00457C60"/>
    <w:rsid w:val="00457D01"/>
    <w:rsid w:val="00457D0D"/>
    <w:rsid w:val="004604F7"/>
    <w:rsid w:val="00460868"/>
    <w:rsid w:val="0046180B"/>
    <w:rsid w:val="004618E8"/>
    <w:rsid w:val="00461A26"/>
    <w:rsid w:val="00461BAC"/>
    <w:rsid w:val="00463426"/>
    <w:rsid w:val="00463740"/>
    <w:rsid w:val="00464B16"/>
    <w:rsid w:val="00464DD4"/>
    <w:rsid w:val="00464F7E"/>
    <w:rsid w:val="00465010"/>
    <w:rsid w:val="0046542A"/>
    <w:rsid w:val="004660B1"/>
    <w:rsid w:val="004663D5"/>
    <w:rsid w:val="00466D9E"/>
    <w:rsid w:val="0046726B"/>
    <w:rsid w:val="0046758B"/>
    <w:rsid w:val="004677D6"/>
    <w:rsid w:val="00467E3D"/>
    <w:rsid w:val="00467F05"/>
    <w:rsid w:val="00467FE0"/>
    <w:rsid w:val="00470629"/>
    <w:rsid w:val="00470ECE"/>
    <w:rsid w:val="00470ED2"/>
    <w:rsid w:val="00471019"/>
    <w:rsid w:val="0047155D"/>
    <w:rsid w:val="00471BAC"/>
    <w:rsid w:val="00471E78"/>
    <w:rsid w:val="00471E95"/>
    <w:rsid w:val="00472BC7"/>
    <w:rsid w:val="004733A1"/>
    <w:rsid w:val="004734E8"/>
    <w:rsid w:val="00473783"/>
    <w:rsid w:val="00473A3A"/>
    <w:rsid w:val="00473BD2"/>
    <w:rsid w:val="00473F4F"/>
    <w:rsid w:val="00474853"/>
    <w:rsid w:val="00474D3F"/>
    <w:rsid w:val="0047527F"/>
    <w:rsid w:val="004757B0"/>
    <w:rsid w:val="00475B6E"/>
    <w:rsid w:val="004760E9"/>
    <w:rsid w:val="00476224"/>
    <w:rsid w:val="0047667E"/>
    <w:rsid w:val="0047698B"/>
    <w:rsid w:val="00476B13"/>
    <w:rsid w:val="0047799E"/>
    <w:rsid w:val="004806FA"/>
    <w:rsid w:val="0048081B"/>
    <w:rsid w:val="00480C54"/>
    <w:rsid w:val="00480E0F"/>
    <w:rsid w:val="004810D9"/>
    <w:rsid w:val="004810F1"/>
    <w:rsid w:val="004811EE"/>
    <w:rsid w:val="0048243A"/>
    <w:rsid w:val="00482A60"/>
    <w:rsid w:val="004838CC"/>
    <w:rsid w:val="00483DD1"/>
    <w:rsid w:val="00483DD9"/>
    <w:rsid w:val="00483ED0"/>
    <w:rsid w:val="00483F6A"/>
    <w:rsid w:val="0048404E"/>
    <w:rsid w:val="004840B2"/>
    <w:rsid w:val="00484821"/>
    <w:rsid w:val="0048495A"/>
    <w:rsid w:val="00484E0A"/>
    <w:rsid w:val="004853AC"/>
    <w:rsid w:val="00485712"/>
    <w:rsid w:val="004859F3"/>
    <w:rsid w:val="00485C44"/>
    <w:rsid w:val="00486713"/>
    <w:rsid w:val="004867E7"/>
    <w:rsid w:val="00486A53"/>
    <w:rsid w:val="0048738E"/>
    <w:rsid w:val="00487DEE"/>
    <w:rsid w:val="00490942"/>
    <w:rsid w:val="00490D48"/>
    <w:rsid w:val="00490E2A"/>
    <w:rsid w:val="00490E32"/>
    <w:rsid w:val="00491FCA"/>
    <w:rsid w:val="00492434"/>
    <w:rsid w:val="00492C81"/>
    <w:rsid w:val="0049329D"/>
    <w:rsid w:val="0049333B"/>
    <w:rsid w:val="00493AF3"/>
    <w:rsid w:val="00493EF8"/>
    <w:rsid w:val="00493F3A"/>
    <w:rsid w:val="00494013"/>
    <w:rsid w:val="0049410D"/>
    <w:rsid w:val="004941F0"/>
    <w:rsid w:val="004945BC"/>
    <w:rsid w:val="00494C0B"/>
    <w:rsid w:val="00494D21"/>
    <w:rsid w:val="0049518C"/>
    <w:rsid w:val="00496486"/>
    <w:rsid w:val="004969E0"/>
    <w:rsid w:val="0049716C"/>
    <w:rsid w:val="004A0070"/>
    <w:rsid w:val="004A05F5"/>
    <w:rsid w:val="004A0B06"/>
    <w:rsid w:val="004A0CF8"/>
    <w:rsid w:val="004A0EF7"/>
    <w:rsid w:val="004A13F2"/>
    <w:rsid w:val="004A17D0"/>
    <w:rsid w:val="004A1E7F"/>
    <w:rsid w:val="004A1EFF"/>
    <w:rsid w:val="004A1F9E"/>
    <w:rsid w:val="004A2389"/>
    <w:rsid w:val="004A24DD"/>
    <w:rsid w:val="004A2563"/>
    <w:rsid w:val="004A2C61"/>
    <w:rsid w:val="004A2CE1"/>
    <w:rsid w:val="004A2D8D"/>
    <w:rsid w:val="004A2F7E"/>
    <w:rsid w:val="004A36E5"/>
    <w:rsid w:val="004A37CE"/>
    <w:rsid w:val="004A3FF7"/>
    <w:rsid w:val="004A41D5"/>
    <w:rsid w:val="004A4481"/>
    <w:rsid w:val="004A4A7C"/>
    <w:rsid w:val="004A4FBF"/>
    <w:rsid w:val="004A51DF"/>
    <w:rsid w:val="004A5E28"/>
    <w:rsid w:val="004A5FD8"/>
    <w:rsid w:val="004A606E"/>
    <w:rsid w:val="004A6251"/>
    <w:rsid w:val="004A637A"/>
    <w:rsid w:val="004A6804"/>
    <w:rsid w:val="004A68D9"/>
    <w:rsid w:val="004A7D4A"/>
    <w:rsid w:val="004A7DB9"/>
    <w:rsid w:val="004B0310"/>
    <w:rsid w:val="004B0632"/>
    <w:rsid w:val="004B0779"/>
    <w:rsid w:val="004B0E4A"/>
    <w:rsid w:val="004B1CC2"/>
    <w:rsid w:val="004B22AC"/>
    <w:rsid w:val="004B2449"/>
    <w:rsid w:val="004B2569"/>
    <w:rsid w:val="004B36AE"/>
    <w:rsid w:val="004B36BD"/>
    <w:rsid w:val="004B3763"/>
    <w:rsid w:val="004B3BB0"/>
    <w:rsid w:val="004B3EC5"/>
    <w:rsid w:val="004B3F7C"/>
    <w:rsid w:val="004B45B8"/>
    <w:rsid w:val="004B4ED2"/>
    <w:rsid w:val="004B6A84"/>
    <w:rsid w:val="004B7020"/>
    <w:rsid w:val="004B70E5"/>
    <w:rsid w:val="004B7995"/>
    <w:rsid w:val="004B7AA9"/>
    <w:rsid w:val="004B7BFA"/>
    <w:rsid w:val="004B7C06"/>
    <w:rsid w:val="004B7FD7"/>
    <w:rsid w:val="004C035F"/>
    <w:rsid w:val="004C0ED8"/>
    <w:rsid w:val="004C0FDB"/>
    <w:rsid w:val="004C10B4"/>
    <w:rsid w:val="004C1487"/>
    <w:rsid w:val="004C194A"/>
    <w:rsid w:val="004C1E1D"/>
    <w:rsid w:val="004C2108"/>
    <w:rsid w:val="004C2673"/>
    <w:rsid w:val="004C28CD"/>
    <w:rsid w:val="004C2ACA"/>
    <w:rsid w:val="004C3441"/>
    <w:rsid w:val="004C359E"/>
    <w:rsid w:val="004C3B62"/>
    <w:rsid w:val="004C3CFF"/>
    <w:rsid w:val="004C4134"/>
    <w:rsid w:val="004C43A3"/>
    <w:rsid w:val="004C43AF"/>
    <w:rsid w:val="004C449F"/>
    <w:rsid w:val="004C4567"/>
    <w:rsid w:val="004C6489"/>
    <w:rsid w:val="004C6BEC"/>
    <w:rsid w:val="004C6E5C"/>
    <w:rsid w:val="004C7A39"/>
    <w:rsid w:val="004D030F"/>
    <w:rsid w:val="004D19F6"/>
    <w:rsid w:val="004D1C57"/>
    <w:rsid w:val="004D2A92"/>
    <w:rsid w:val="004D33A6"/>
    <w:rsid w:val="004D3BB0"/>
    <w:rsid w:val="004D3D8E"/>
    <w:rsid w:val="004D3EE6"/>
    <w:rsid w:val="004D46D2"/>
    <w:rsid w:val="004D5C19"/>
    <w:rsid w:val="004D5C4D"/>
    <w:rsid w:val="004D5FBE"/>
    <w:rsid w:val="004D60AC"/>
    <w:rsid w:val="004D6263"/>
    <w:rsid w:val="004D6405"/>
    <w:rsid w:val="004D6511"/>
    <w:rsid w:val="004D66B5"/>
    <w:rsid w:val="004D6FAD"/>
    <w:rsid w:val="004D728D"/>
    <w:rsid w:val="004D79B0"/>
    <w:rsid w:val="004D79F8"/>
    <w:rsid w:val="004E040F"/>
    <w:rsid w:val="004E0972"/>
    <w:rsid w:val="004E09C5"/>
    <w:rsid w:val="004E0FD6"/>
    <w:rsid w:val="004E16FC"/>
    <w:rsid w:val="004E1912"/>
    <w:rsid w:val="004E1F20"/>
    <w:rsid w:val="004E1F75"/>
    <w:rsid w:val="004E31BA"/>
    <w:rsid w:val="004E3244"/>
    <w:rsid w:val="004E36F4"/>
    <w:rsid w:val="004E3CB8"/>
    <w:rsid w:val="004E3CCE"/>
    <w:rsid w:val="004E41BF"/>
    <w:rsid w:val="004E4A0C"/>
    <w:rsid w:val="004E4B19"/>
    <w:rsid w:val="004E51DA"/>
    <w:rsid w:val="004E51F7"/>
    <w:rsid w:val="004E5392"/>
    <w:rsid w:val="004E5CC2"/>
    <w:rsid w:val="004E5D31"/>
    <w:rsid w:val="004E6122"/>
    <w:rsid w:val="004E6BFE"/>
    <w:rsid w:val="004E7F22"/>
    <w:rsid w:val="004F003A"/>
    <w:rsid w:val="004F00AC"/>
    <w:rsid w:val="004F0110"/>
    <w:rsid w:val="004F0703"/>
    <w:rsid w:val="004F0DA6"/>
    <w:rsid w:val="004F1868"/>
    <w:rsid w:val="004F1B2F"/>
    <w:rsid w:val="004F1C20"/>
    <w:rsid w:val="004F1DBD"/>
    <w:rsid w:val="004F2041"/>
    <w:rsid w:val="004F26E2"/>
    <w:rsid w:val="004F2CBD"/>
    <w:rsid w:val="004F2E96"/>
    <w:rsid w:val="004F3681"/>
    <w:rsid w:val="004F36C5"/>
    <w:rsid w:val="004F4426"/>
    <w:rsid w:val="004F46B7"/>
    <w:rsid w:val="004F4C5F"/>
    <w:rsid w:val="004F4F0B"/>
    <w:rsid w:val="004F5615"/>
    <w:rsid w:val="004F60F1"/>
    <w:rsid w:val="004F617B"/>
    <w:rsid w:val="004F65A7"/>
    <w:rsid w:val="004F663F"/>
    <w:rsid w:val="004F6FCB"/>
    <w:rsid w:val="004F744B"/>
    <w:rsid w:val="004F749F"/>
    <w:rsid w:val="004F76A1"/>
    <w:rsid w:val="004F7ACD"/>
    <w:rsid w:val="004F7B16"/>
    <w:rsid w:val="004F7B18"/>
    <w:rsid w:val="004F7C37"/>
    <w:rsid w:val="00500B5C"/>
    <w:rsid w:val="00500C4A"/>
    <w:rsid w:val="005010C8"/>
    <w:rsid w:val="0050181F"/>
    <w:rsid w:val="005018D7"/>
    <w:rsid w:val="005018E1"/>
    <w:rsid w:val="00501922"/>
    <w:rsid w:val="00501B82"/>
    <w:rsid w:val="00502B4A"/>
    <w:rsid w:val="00502C37"/>
    <w:rsid w:val="00502CF3"/>
    <w:rsid w:val="005035CA"/>
    <w:rsid w:val="005036D4"/>
    <w:rsid w:val="0050371B"/>
    <w:rsid w:val="00504100"/>
    <w:rsid w:val="00504429"/>
    <w:rsid w:val="00504B50"/>
    <w:rsid w:val="00504E2B"/>
    <w:rsid w:val="00505292"/>
    <w:rsid w:val="00505856"/>
    <w:rsid w:val="00505ABE"/>
    <w:rsid w:val="0050629B"/>
    <w:rsid w:val="00506F24"/>
    <w:rsid w:val="00507180"/>
    <w:rsid w:val="00507F46"/>
    <w:rsid w:val="00507FAC"/>
    <w:rsid w:val="0051061B"/>
    <w:rsid w:val="00510AE8"/>
    <w:rsid w:val="00510C1F"/>
    <w:rsid w:val="005117B3"/>
    <w:rsid w:val="00512B56"/>
    <w:rsid w:val="0051317C"/>
    <w:rsid w:val="005132E8"/>
    <w:rsid w:val="00513817"/>
    <w:rsid w:val="005139E7"/>
    <w:rsid w:val="005147A1"/>
    <w:rsid w:val="00514DE2"/>
    <w:rsid w:val="00514F68"/>
    <w:rsid w:val="0051571D"/>
    <w:rsid w:val="00515979"/>
    <w:rsid w:val="00515B55"/>
    <w:rsid w:val="00515D78"/>
    <w:rsid w:val="005164EC"/>
    <w:rsid w:val="0051658B"/>
    <w:rsid w:val="00516593"/>
    <w:rsid w:val="0051695C"/>
    <w:rsid w:val="005169F4"/>
    <w:rsid w:val="00517435"/>
    <w:rsid w:val="0051743C"/>
    <w:rsid w:val="00517448"/>
    <w:rsid w:val="0051756D"/>
    <w:rsid w:val="005175C4"/>
    <w:rsid w:val="00517683"/>
    <w:rsid w:val="00517E56"/>
    <w:rsid w:val="00520114"/>
    <w:rsid w:val="005202B4"/>
    <w:rsid w:val="00520568"/>
    <w:rsid w:val="00520A81"/>
    <w:rsid w:val="00520BA4"/>
    <w:rsid w:val="005219C7"/>
    <w:rsid w:val="00521CDC"/>
    <w:rsid w:val="00522955"/>
    <w:rsid w:val="00522AEA"/>
    <w:rsid w:val="00522AEF"/>
    <w:rsid w:val="00522DD4"/>
    <w:rsid w:val="00522E16"/>
    <w:rsid w:val="00522F5D"/>
    <w:rsid w:val="00523104"/>
    <w:rsid w:val="0052338F"/>
    <w:rsid w:val="00525269"/>
    <w:rsid w:val="00527766"/>
    <w:rsid w:val="00527A7E"/>
    <w:rsid w:val="00527BCE"/>
    <w:rsid w:val="00527D2C"/>
    <w:rsid w:val="00530E59"/>
    <w:rsid w:val="00530F82"/>
    <w:rsid w:val="00531517"/>
    <w:rsid w:val="0053233F"/>
    <w:rsid w:val="005324B7"/>
    <w:rsid w:val="00532506"/>
    <w:rsid w:val="0053299D"/>
    <w:rsid w:val="00532AFF"/>
    <w:rsid w:val="00532E8E"/>
    <w:rsid w:val="005332CC"/>
    <w:rsid w:val="005338FC"/>
    <w:rsid w:val="00533B94"/>
    <w:rsid w:val="00533DA9"/>
    <w:rsid w:val="00535064"/>
    <w:rsid w:val="005350A8"/>
    <w:rsid w:val="0053513D"/>
    <w:rsid w:val="0053620D"/>
    <w:rsid w:val="00536242"/>
    <w:rsid w:val="0053662D"/>
    <w:rsid w:val="00536AB6"/>
    <w:rsid w:val="00537239"/>
    <w:rsid w:val="00537280"/>
    <w:rsid w:val="00537309"/>
    <w:rsid w:val="00537349"/>
    <w:rsid w:val="0053748A"/>
    <w:rsid w:val="005374DA"/>
    <w:rsid w:val="00537509"/>
    <w:rsid w:val="00537B85"/>
    <w:rsid w:val="00537D68"/>
    <w:rsid w:val="00540F2D"/>
    <w:rsid w:val="0054107F"/>
    <w:rsid w:val="005412F4"/>
    <w:rsid w:val="005413E7"/>
    <w:rsid w:val="00541973"/>
    <w:rsid w:val="00541B60"/>
    <w:rsid w:val="00542B5B"/>
    <w:rsid w:val="00542BE0"/>
    <w:rsid w:val="00542F45"/>
    <w:rsid w:val="005432AB"/>
    <w:rsid w:val="00543BD1"/>
    <w:rsid w:val="00544518"/>
    <w:rsid w:val="0054488E"/>
    <w:rsid w:val="00544BCB"/>
    <w:rsid w:val="005452D8"/>
    <w:rsid w:val="005463D6"/>
    <w:rsid w:val="00546483"/>
    <w:rsid w:val="0054669B"/>
    <w:rsid w:val="00546ACB"/>
    <w:rsid w:val="00546CDA"/>
    <w:rsid w:val="00547CBA"/>
    <w:rsid w:val="005503B7"/>
    <w:rsid w:val="00550836"/>
    <w:rsid w:val="0055104A"/>
    <w:rsid w:val="005517C9"/>
    <w:rsid w:val="00552359"/>
    <w:rsid w:val="00552F8B"/>
    <w:rsid w:val="00553727"/>
    <w:rsid w:val="00554353"/>
    <w:rsid w:val="005563F4"/>
    <w:rsid w:val="00556F9C"/>
    <w:rsid w:val="00557869"/>
    <w:rsid w:val="00557A79"/>
    <w:rsid w:val="00557AEA"/>
    <w:rsid w:val="00557B34"/>
    <w:rsid w:val="005604C3"/>
    <w:rsid w:val="0056060B"/>
    <w:rsid w:val="00560FAA"/>
    <w:rsid w:val="00561955"/>
    <w:rsid w:val="00562238"/>
    <w:rsid w:val="005624CB"/>
    <w:rsid w:val="005625CF"/>
    <w:rsid w:val="0056345D"/>
    <w:rsid w:val="0056372C"/>
    <w:rsid w:val="00563E79"/>
    <w:rsid w:val="00564464"/>
    <w:rsid w:val="005645DB"/>
    <w:rsid w:val="00565AF2"/>
    <w:rsid w:val="00565C1E"/>
    <w:rsid w:val="0056652F"/>
    <w:rsid w:val="00566A6D"/>
    <w:rsid w:val="00567696"/>
    <w:rsid w:val="00567BCC"/>
    <w:rsid w:val="00567C1F"/>
    <w:rsid w:val="00567EC0"/>
    <w:rsid w:val="00567F11"/>
    <w:rsid w:val="00570022"/>
    <w:rsid w:val="00570B4D"/>
    <w:rsid w:val="00570CFD"/>
    <w:rsid w:val="005712AA"/>
    <w:rsid w:val="00571941"/>
    <w:rsid w:val="005721E6"/>
    <w:rsid w:val="00572814"/>
    <w:rsid w:val="0057293D"/>
    <w:rsid w:val="00572E16"/>
    <w:rsid w:val="00573057"/>
    <w:rsid w:val="00573748"/>
    <w:rsid w:val="00573A59"/>
    <w:rsid w:val="00574437"/>
    <w:rsid w:val="00574521"/>
    <w:rsid w:val="00574AC2"/>
    <w:rsid w:val="00574DAE"/>
    <w:rsid w:val="00575141"/>
    <w:rsid w:val="005755BB"/>
    <w:rsid w:val="005756B1"/>
    <w:rsid w:val="00575ACE"/>
    <w:rsid w:val="00576171"/>
    <w:rsid w:val="005764E3"/>
    <w:rsid w:val="00576844"/>
    <w:rsid w:val="005768E2"/>
    <w:rsid w:val="005768F4"/>
    <w:rsid w:val="00576940"/>
    <w:rsid w:val="0057733B"/>
    <w:rsid w:val="0057784E"/>
    <w:rsid w:val="00577F34"/>
    <w:rsid w:val="0058018A"/>
    <w:rsid w:val="0058026B"/>
    <w:rsid w:val="0058026F"/>
    <w:rsid w:val="00580458"/>
    <w:rsid w:val="0058120C"/>
    <w:rsid w:val="00581E3B"/>
    <w:rsid w:val="005822D4"/>
    <w:rsid w:val="00582576"/>
    <w:rsid w:val="00582D77"/>
    <w:rsid w:val="005844C3"/>
    <w:rsid w:val="00585298"/>
    <w:rsid w:val="00585387"/>
    <w:rsid w:val="0058560D"/>
    <w:rsid w:val="005857D6"/>
    <w:rsid w:val="00585DA0"/>
    <w:rsid w:val="00585E50"/>
    <w:rsid w:val="00586AC0"/>
    <w:rsid w:val="00586F34"/>
    <w:rsid w:val="0058739F"/>
    <w:rsid w:val="00587A3C"/>
    <w:rsid w:val="0059146D"/>
    <w:rsid w:val="005914B0"/>
    <w:rsid w:val="00591933"/>
    <w:rsid w:val="005919C0"/>
    <w:rsid w:val="005919DD"/>
    <w:rsid w:val="00591C05"/>
    <w:rsid w:val="005928F8"/>
    <w:rsid w:val="00593044"/>
    <w:rsid w:val="00593632"/>
    <w:rsid w:val="00593EED"/>
    <w:rsid w:val="00594324"/>
    <w:rsid w:val="00594779"/>
    <w:rsid w:val="00594AEC"/>
    <w:rsid w:val="00594B99"/>
    <w:rsid w:val="005950E3"/>
    <w:rsid w:val="00595C51"/>
    <w:rsid w:val="005965A9"/>
    <w:rsid w:val="00597629"/>
    <w:rsid w:val="005977AB"/>
    <w:rsid w:val="00597A70"/>
    <w:rsid w:val="00597F0F"/>
    <w:rsid w:val="005A0206"/>
    <w:rsid w:val="005A05AF"/>
    <w:rsid w:val="005A096C"/>
    <w:rsid w:val="005A0B85"/>
    <w:rsid w:val="005A0C65"/>
    <w:rsid w:val="005A1251"/>
    <w:rsid w:val="005A12DD"/>
    <w:rsid w:val="005A1458"/>
    <w:rsid w:val="005A1ABC"/>
    <w:rsid w:val="005A2D3A"/>
    <w:rsid w:val="005A3395"/>
    <w:rsid w:val="005A3F7D"/>
    <w:rsid w:val="005A3FC9"/>
    <w:rsid w:val="005A5162"/>
    <w:rsid w:val="005A552B"/>
    <w:rsid w:val="005A5C31"/>
    <w:rsid w:val="005A5FC9"/>
    <w:rsid w:val="005A65D3"/>
    <w:rsid w:val="005A7369"/>
    <w:rsid w:val="005B04D7"/>
    <w:rsid w:val="005B0DA5"/>
    <w:rsid w:val="005B0E4C"/>
    <w:rsid w:val="005B1630"/>
    <w:rsid w:val="005B1813"/>
    <w:rsid w:val="005B1DC1"/>
    <w:rsid w:val="005B1F29"/>
    <w:rsid w:val="005B291E"/>
    <w:rsid w:val="005B3009"/>
    <w:rsid w:val="005B31E3"/>
    <w:rsid w:val="005B34EE"/>
    <w:rsid w:val="005B358D"/>
    <w:rsid w:val="005B3AF1"/>
    <w:rsid w:val="005B40D5"/>
    <w:rsid w:val="005B4283"/>
    <w:rsid w:val="005B43A8"/>
    <w:rsid w:val="005B44AD"/>
    <w:rsid w:val="005B45B5"/>
    <w:rsid w:val="005B5029"/>
    <w:rsid w:val="005B553D"/>
    <w:rsid w:val="005B563A"/>
    <w:rsid w:val="005B586F"/>
    <w:rsid w:val="005B5E7A"/>
    <w:rsid w:val="005B69B7"/>
    <w:rsid w:val="005B6C4F"/>
    <w:rsid w:val="005B746A"/>
    <w:rsid w:val="005B7812"/>
    <w:rsid w:val="005C02BD"/>
    <w:rsid w:val="005C0F5F"/>
    <w:rsid w:val="005C0F8F"/>
    <w:rsid w:val="005C137C"/>
    <w:rsid w:val="005C1A87"/>
    <w:rsid w:val="005C271B"/>
    <w:rsid w:val="005C2E7E"/>
    <w:rsid w:val="005C447C"/>
    <w:rsid w:val="005C4589"/>
    <w:rsid w:val="005C48A0"/>
    <w:rsid w:val="005C4C34"/>
    <w:rsid w:val="005C4FA8"/>
    <w:rsid w:val="005C5087"/>
    <w:rsid w:val="005C5296"/>
    <w:rsid w:val="005C544F"/>
    <w:rsid w:val="005C5452"/>
    <w:rsid w:val="005C54DD"/>
    <w:rsid w:val="005C573F"/>
    <w:rsid w:val="005C5AF0"/>
    <w:rsid w:val="005C5E49"/>
    <w:rsid w:val="005C5ECD"/>
    <w:rsid w:val="005C649E"/>
    <w:rsid w:val="005C6FE0"/>
    <w:rsid w:val="005C714E"/>
    <w:rsid w:val="005C79D1"/>
    <w:rsid w:val="005C7A18"/>
    <w:rsid w:val="005C7C75"/>
    <w:rsid w:val="005D01E8"/>
    <w:rsid w:val="005D0831"/>
    <w:rsid w:val="005D0A02"/>
    <w:rsid w:val="005D0FA9"/>
    <w:rsid w:val="005D1A8D"/>
    <w:rsid w:val="005D1AB9"/>
    <w:rsid w:val="005D208D"/>
    <w:rsid w:val="005D290E"/>
    <w:rsid w:val="005D2C15"/>
    <w:rsid w:val="005D326F"/>
    <w:rsid w:val="005D425F"/>
    <w:rsid w:val="005D4D50"/>
    <w:rsid w:val="005D51D6"/>
    <w:rsid w:val="005D5404"/>
    <w:rsid w:val="005D5AA4"/>
    <w:rsid w:val="005D5ADF"/>
    <w:rsid w:val="005D6D45"/>
    <w:rsid w:val="005D75C9"/>
    <w:rsid w:val="005D7635"/>
    <w:rsid w:val="005D78AC"/>
    <w:rsid w:val="005D7A67"/>
    <w:rsid w:val="005E0027"/>
    <w:rsid w:val="005E016B"/>
    <w:rsid w:val="005E024B"/>
    <w:rsid w:val="005E0773"/>
    <w:rsid w:val="005E0BE3"/>
    <w:rsid w:val="005E1C70"/>
    <w:rsid w:val="005E1E25"/>
    <w:rsid w:val="005E1E4B"/>
    <w:rsid w:val="005E1F34"/>
    <w:rsid w:val="005E1FDF"/>
    <w:rsid w:val="005E2664"/>
    <w:rsid w:val="005E2AC8"/>
    <w:rsid w:val="005E3740"/>
    <w:rsid w:val="005E40C3"/>
    <w:rsid w:val="005E45B3"/>
    <w:rsid w:val="005E4895"/>
    <w:rsid w:val="005E4D0C"/>
    <w:rsid w:val="005E5B5A"/>
    <w:rsid w:val="005E60B9"/>
    <w:rsid w:val="005E638C"/>
    <w:rsid w:val="005E713A"/>
    <w:rsid w:val="005E7449"/>
    <w:rsid w:val="005F0032"/>
    <w:rsid w:val="005F0D03"/>
    <w:rsid w:val="005F0FCF"/>
    <w:rsid w:val="005F10B2"/>
    <w:rsid w:val="005F2154"/>
    <w:rsid w:val="005F2F22"/>
    <w:rsid w:val="005F3392"/>
    <w:rsid w:val="005F3B30"/>
    <w:rsid w:val="005F429B"/>
    <w:rsid w:val="005F4B68"/>
    <w:rsid w:val="005F4D4E"/>
    <w:rsid w:val="005F4F22"/>
    <w:rsid w:val="005F5D19"/>
    <w:rsid w:val="005F6604"/>
    <w:rsid w:val="005F68B1"/>
    <w:rsid w:val="005F6D2A"/>
    <w:rsid w:val="005F6EEF"/>
    <w:rsid w:val="005F6F7A"/>
    <w:rsid w:val="005F74CB"/>
    <w:rsid w:val="005F75E1"/>
    <w:rsid w:val="005F7B36"/>
    <w:rsid w:val="005F7C93"/>
    <w:rsid w:val="006000FA"/>
    <w:rsid w:val="006006F8"/>
    <w:rsid w:val="00600A93"/>
    <w:rsid w:val="00600D7D"/>
    <w:rsid w:val="00601411"/>
    <w:rsid w:val="00601590"/>
    <w:rsid w:val="006016A3"/>
    <w:rsid w:val="0060207E"/>
    <w:rsid w:val="0060208C"/>
    <w:rsid w:val="006020C2"/>
    <w:rsid w:val="00602768"/>
    <w:rsid w:val="006031A0"/>
    <w:rsid w:val="00603BD5"/>
    <w:rsid w:val="00603CCA"/>
    <w:rsid w:val="00603D94"/>
    <w:rsid w:val="00604A75"/>
    <w:rsid w:val="00604B87"/>
    <w:rsid w:val="00604B92"/>
    <w:rsid w:val="00604FC1"/>
    <w:rsid w:val="00605076"/>
    <w:rsid w:val="0060585F"/>
    <w:rsid w:val="00605D76"/>
    <w:rsid w:val="00606397"/>
    <w:rsid w:val="00606654"/>
    <w:rsid w:val="006068CA"/>
    <w:rsid w:val="00606A90"/>
    <w:rsid w:val="00607396"/>
    <w:rsid w:val="006077FC"/>
    <w:rsid w:val="006103DB"/>
    <w:rsid w:val="006103ED"/>
    <w:rsid w:val="00610C46"/>
    <w:rsid w:val="00610F4A"/>
    <w:rsid w:val="006117B8"/>
    <w:rsid w:val="006119A5"/>
    <w:rsid w:val="00611DD7"/>
    <w:rsid w:val="00612091"/>
    <w:rsid w:val="006129B2"/>
    <w:rsid w:val="00612AC0"/>
    <w:rsid w:val="00612B1E"/>
    <w:rsid w:val="00613149"/>
    <w:rsid w:val="0061372F"/>
    <w:rsid w:val="00614219"/>
    <w:rsid w:val="006149EC"/>
    <w:rsid w:val="00615653"/>
    <w:rsid w:val="00615859"/>
    <w:rsid w:val="006159E3"/>
    <w:rsid w:val="00615CA1"/>
    <w:rsid w:val="00615FE3"/>
    <w:rsid w:val="00616009"/>
    <w:rsid w:val="006165AA"/>
    <w:rsid w:val="00616838"/>
    <w:rsid w:val="006168D8"/>
    <w:rsid w:val="00617230"/>
    <w:rsid w:val="0061728B"/>
    <w:rsid w:val="006175B2"/>
    <w:rsid w:val="00617D3C"/>
    <w:rsid w:val="00617DD3"/>
    <w:rsid w:val="00617DDC"/>
    <w:rsid w:val="00617FB7"/>
    <w:rsid w:val="006201A2"/>
    <w:rsid w:val="00620872"/>
    <w:rsid w:val="0062110A"/>
    <w:rsid w:val="00621541"/>
    <w:rsid w:val="00621758"/>
    <w:rsid w:val="006221FD"/>
    <w:rsid w:val="00622786"/>
    <w:rsid w:val="00622D30"/>
    <w:rsid w:val="00623052"/>
    <w:rsid w:val="006234BE"/>
    <w:rsid w:val="00623E7F"/>
    <w:rsid w:val="00624312"/>
    <w:rsid w:val="006243B1"/>
    <w:rsid w:val="00624501"/>
    <w:rsid w:val="006249B0"/>
    <w:rsid w:val="00624AF3"/>
    <w:rsid w:val="00624F94"/>
    <w:rsid w:val="00624FD4"/>
    <w:rsid w:val="0062525C"/>
    <w:rsid w:val="0062534F"/>
    <w:rsid w:val="006255FF"/>
    <w:rsid w:val="00625702"/>
    <w:rsid w:val="006257B9"/>
    <w:rsid w:val="00625A02"/>
    <w:rsid w:val="00626220"/>
    <w:rsid w:val="00627125"/>
    <w:rsid w:val="00627364"/>
    <w:rsid w:val="00627D67"/>
    <w:rsid w:val="006304C5"/>
    <w:rsid w:val="00630D67"/>
    <w:rsid w:val="0063163B"/>
    <w:rsid w:val="00631B64"/>
    <w:rsid w:val="00631B9C"/>
    <w:rsid w:val="00631C1B"/>
    <w:rsid w:val="00631E81"/>
    <w:rsid w:val="00632128"/>
    <w:rsid w:val="00633DC2"/>
    <w:rsid w:val="00633E9A"/>
    <w:rsid w:val="00634ED3"/>
    <w:rsid w:val="006350C9"/>
    <w:rsid w:val="0063599E"/>
    <w:rsid w:val="006364FA"/>
    <w:rsid w:val="006366F2"/>
    <w:rsid w:val="00636ADD"/>
    <w:rsid w:val="00636D0B"/>
    <w:rsid w:val="00636D57"/>
    <w:rsid w:val="0063703A"/>
    <w:rsid w:val="0063725C"/>
    <w:rsid w:val="006405CD"/>
    <w:rsid w:val="006407B4"/>
    <w:rsid w:val="00640C1B"/>
    <w:rsid w:val="00640FE0"/>
    <w:rsid w:val="00641996"/>
    <w:rsid w:val="0064237C"/>
    <w:rsid w:val="0064420E"/>
    <w:rsid w:val="00644B28"/>
    <w:rsid w:val="006474DF"/>
    <w:rsid w:val="0065046E"/>
    <w:rsid w:val="0065060D"/>
    <w:rsid w:val="0065072D"/>
    <w:rsid w:val="006508DC"/>
    <w:rsid w:val="00651431"/>
    <w:rsid w:val="00651DAC"/>
    <w:rsid w:val="00651F40"/>
    <w:rsid w:val="00652827"/>
    <w:rsid w:val="00652BFD"/>
    <w:rsid w:val="00652FB4"/>
    <w:rsid w:val="00652FE8"/>
    <w:rsid w:val="0065318C"/>
    <w:rsid w:val="006532A3"/>
    <w:rsid w:val="0065331A"/>
    <w:rsid w:val="006533DD"/>
    <w:rsid w:val="00653767"/>
    <w:rsid w:val="00653F09"/>
    <w:rsid w:val="00654310"/>
    <w:rsid w:val="006546F2"/>
    <w:rsid w:val="00654F72"/>
    <w:rsid w:val="00655A81"/>
    <w:rsid w:val="00655B0E"/>
    <w:rsid w:val="00655E1C"/>
    <w:rsid w:val="0065661F"/>
    <w:rsid w:val="00656856"/>
    <w:rsid w:val="00656FC2"/>
    <w:rsid w:val="00657162"/>
    <w:rsid w:val="00657340"/>
    <w:rsid w:val="00660127"/>
    <w:rsid w:val="006603C9"/>
    <w:rsid w:val="0066052C"/>
    <w:rsid w:val="0066099E"/>
    <w:rsid w:val="00660B0F"/>
    <w:rsid w:val="00660B14"/>
    <w:rsid w:val="00660B67"/>
    <w:rsid w:val="00660F46"/>
    <w:rsid w:val="006612ED"/>
    <w:rsid w:val="006616C7"/>
    <w:rsid w:val="00661967"/>
    <w:rsid w:val="00662414"/>
    <w:rsid w:val="0066309B"/>
    <w:rsid w:val="00663118"/>
    <w:rsid w:val="00663BEB"/>
    <w:rsid w:val="00664355"/>
    <w:rsid w:val="0066487A"/>
    <w:rsid w:val="00664B29"/>
    <w:rsid w:val="0066503C"/>
    <w:rsid w:val="0066508F"/>
    <w:rsid w:val="00666158"/>
    <w:rsid w:val="00666192"/>
    <w:rsid w:val="006664B7"/>
    <w:rsid w:val="00666C79"/>
    <w:rsid w:val="00666D0C"/>
    <w:rsid w:val="00666D5E"/>
    <w:rsid w:val="00666DC4"/>
    <w:rsid w:val="00666F99"/>
    <w:rsid w:val="00667CC0"/>
    <w:rsid w:val="0067077A"/>
    <w:rsid w:val="00670B9E"/>
    <w:rsid w:val="00670BC3"/>
    <w:rsid w:val="00670D6E"/>
    <w:rsid w:val="006710E1"/>
    <w:rsid w:val="00671197"/>
    <w:rsid w:val="0067265D"/>
    <w:rsid w:val="00672820"/>
    <w:rsid w:val="00672ADC"/>
    <w:rsid w:val="00672DE7"/>
    <w:rsid w:val="00672F24"/>
    <w:rsid w:val="0067323B"/>
    <w:rsid w:val="00673254"/>
    <w:rsid w:val="0067386C"/>
    <w:rsid w:val="00673963"/>
    <w:rsid w:val="00673AC1"/>
    <w:rsid w:val="006740F9"/>
    <w:rsid w:val="00674689"/>
    <w:rsid w:val="00674D13"/>
    <w:rsid w:val="00675A32"/>
    <w:rsid w:val="00675BD8"/>
    <w:rsid w:val="00675CBE"/>
    <w:rsid w:val="006760F9"/>
    <w:rsid w:val="0067630F"/>
    <w:rsid w:val="0067646A"/>
    <w:rsid w:val="00676479"/>
    <w:rsid w:val="006768F3"/>
    <w:rsid w:val="00677149"/>
    <w:rsid w:val="0067752A"/>
    <w:rsid w:val="00677AA1"/>
    <w:rsid w:val="00677C0A"/>
    <w:rsid w:val="006805EB"/>
    <w:rsid w:val="00680743"/>
    <w:rsid w:val="00680C79"/>
    <w:rsid w:val="006811C4"/>
    <w:rsid w:val="00681759"/>
    <w:rsid w:val="00681882"/>
    <w:rsid w:val="006819E0"/>
    <w:rsid w:val="00681B81"/>
    <w:rsid w:val="006824E8"/>
    <w:rsid w:val="00682E4B"/>
    <w:rsid w:val="006833CF"/>
    <w:rsid w:val="00683CD0"/>
    <w:rsid w:val="006840CA"/>
    <w:rsid w:val="00684AED"/>
    <w:rsid w:val="00684D2B"/>
    <w:rsid w:val="00685716"/>
    <w:rsid w:val="00685825"/>
    <w:rsid w:val="0068610A"/>
    <w:rsid w:val="0068635F"/>
    <w:rsid w:val="00687110"/>
    <w:rsid w:val="00687482"/>
    <w:rsid w:val="00690746"/>
    <w:rsid w:val="006908F3"/>
    <w:rsid w:val="006911EE"/>
    <w:rsid w:val="00691773"/>
    <w:rsid w:val="00691787"/>
    <w:rsid w:val="006919F6"/>
    <w:rsid w:val="00691E7A"/>
    <w:rsid w:val="00692372"/>
    <w:rsid w:val="006926BB"/>
    <w:rsid w:val="0069299F"/>
    <w:rsid w:val="00692B7B"/>
    <w:rsid w:val="00692F8F"/>
    <w:rsid w:val="00693013"/>
    <w:rsid w:val="00693059"/>
    <w:rsid w:val="00693D8E"/>
    <w:rsid w:val="00694140"/>
    <w:rsid w:val="00694FFD"/>
    <w:rsid w:val="006950FC"/>
    <w:rsid w:val="0069596F"/>
    <w:rsid w:val="00696119"/>
    <w:rsid w:val="00696220"/>
    <w:rsid w:val="006969CB"/>
    <w:rsid w:val="00696B70"/>
    <w:rsid w:val="00697B31"/>
    <w:rsid w:val="00697D92"/>
    <w:rsid w:val="006A0110"/>
    <w:rsid w:val="006A019F"/>
    <w:rsid w:val="006A03D8"/>
    <w:rsid w:val="006A090E"/>
    <w:rsid w:val="006A0CBF"/>
    <w:rsid w:val="006A0D1B"/>
    <w:rsid w:val="006A1514"/>
    <w:rsid w:val="006A1B2B"/>
    <w:rsid w:val="006A2AD4"/>
    <w:rsid w:val="006A2B80"/>
    <w:rsid w:val="006A2FDA"/>
    <w:rsid w:val="006A2FFA"/>
    <w:rsid w:val="006A30F7"/>
    <w:rsid w:val="006A3133"/>
    <w:rsid w:val="006A3274"/>
    <w:rsid w:val="006A3298"/>
    <w:rsid w:val="006A34BC"/>
    <w:rsid w:val="006A3B0E"/>
    <w:rsid w:val="006A4211"/>
    <w:rsid w:val="006A4617"/>
    <w:rsid w:val="006A4F7F"/>
    <w:rsid w:val="006A518A"/>
    <w:rsid w:val="006A6569"/>
    <w:rsid w:val="006A665C"/>
    <w:rsid w:val="006A6B0B"/>
    <w:rsid w:val="006A6B23"/>
    <w:rsid w:val="006A6D11"/>
    <w:rsid w:val="006A6D4C"/>
    <w:rsid w:val="006A7CBD"/>
    <w:rsid w:val="006A7E36"/>
    <w:rsid w:val="006B017C"/>
    <w:rsid w:val="006B066B"/>
    <w:rsid w:val="006B0709"/>
    <w:rsid w:val="006B0CB8"/>
    <w:rsid w:val="006B121E"/>
    <w:rsid w:val="006B1318"/>
    <w:rsid w:val="006B16EA"/>
    <w:rsid w:val="006B2276"/>
    <w:rsid w:val="006B282E"/>
    <w:rsid w:val="006B2A11"/>
    <w:rsid w:val="006B2D6E"/>
    <w:rsid w:val="006B303A"/>
    <w:rsid w:val="006B30A9"/>
    <w:rsid w:val="006B32F2"/>
    <w:rsid w:val="006B3449"/>
    <w:rsid w:val="006B3493"/>
    <w:rsid w:val="006B396D"/>
    <w:rsid w:val="006B42F7"/>
    <w:rsid w:val="006B4865"/>
    <w:rsid w:val="006B4A61"/>
    <w:rsid w:val="006B517D"/>
    <w:rsid w:val="006B587B"/>
    <w:rsid w:val="006B5AC3"/>
    <w:rsid w:val="006B5EB5"/>
    <w:rsid w:val="006B5FF9"/>
    <w:rsid w:val="006B6531"/>
    <w:rsid w:val="006B7AF4"/>
    <w:rsid w:val="006B7C5F"/>
    <w:rsid w:val="006C009B"/>
    <w:rsid w:val="006C009C"/>
    <w:rsid w:val="006C04BC"/>
    <w:rsid w:val="006C06C5"/>
    <w:rsid w:val="006C0845"/>
    <w:rsid w:val="006C0DF6"/>
    <w:rsid w:val="006C1316"/>
    <w:rsid w:val="006C1546"/>
    <w:rsid w:val="006C1C05"/>
    <w:rsid w:val="006C1E61"/>
    <w:rsid w:val="006C220F"/>
    <w:rsid w:val="006C2252"/>
    <w:rsid w:val="006C2354"/>
    <w:rsid w:val="006C2427"/>
    <w:rsid w:val="006C26AB"/>
    <w:rsid w:val="006C2A3F"/>
    <w:rsid w:val="006C34CE"/>
    <w:rsid w:val="006C38EB"/>
    <w:rsid w:val="006C3CC9"/>
    <w:rsid w:val="006C4C55"/>
    <w:rsid w:val="006C4D66"/>
    <w:rsid w:val="006C52D7"/>
    <w:rsid w:val="006C5452"/>
    <w:rsid w:val="006C5649"/>
    <w:rsid w:val="006C5FA0"/>
    <w:rsid w:val="006C6BCD"/>
    <w:rsid w:val="006C6FD4"/>
    <w:rsid w:val="006C7777"/>
    <w:rsid w:val="006C7C4E"/>
    <w:rsid w:val="006C7C74"/>
    <w:rsid w:val="006C7D91"/>
    <w:rsid w:val="006C7F8F"/>
    <w:rsid w:val="006D0730"/>
    <w:rsid w:val="006D0A96"/>
    <w:rsid w:val="006D0B81"/>
    <w:rsid w:val="006D0DB8"/>
    <w:rsid w:val="006D17BC"/>
    <w:rsid w:val="006D220A"/>
    <w:rsid w:val="006D2999"/>
    <w:rsid w:val="006D2F64"/>
    <w:rsid w:val="006D2F82"/>
    <w:rsid w:val="006D302E"/>
    <w:rsid w:val="006D3827"/>
    <w:rsid w:val="006D3965"/>
    <w:rsid w:val="006D3C79"/>
    <w:rsid w:val="006D42E9"/>
    <w:rsid w:val="006D470C"/>
    <w:rsid w:val="006D4803"/>
    <w:rsid w:val="006D48B9"/>
    <w:rsid w:val="006D4A8F"/>
    <w:rsid w:val="006D55F8"/>
    <w:rsid w:val="006D60A6"/>
    <w:rsid w:val="006D6373"/>
    <w:rsid w:val="006D65D2"/>
    <w:rsid w:val="006D7C7D"/>
    <w:rsid w:val="006E032F"/>
    <w:rsid w:val="006E05BD"/>
    <w:rsid w:val="006E08A3"/>
    <w:rsid w:val="006E0C3C"/>
    <w:rsid w:val="006E1E3E"/>
    <w:rsid w:val="006E1F11"/>
    <w:rsid w:val="006E2315"/>
    <w:rsid w:val="006E2B0E"/>
    <w:rsid w:val="006E2C2B"/>
    <w:rsid w:val="006E2F31"/>
    <w:rsid w:val="006E3A87"/>
    <w:rsid w:val="006E4382"/>
    <w:rsid w:val="006E5560"/>
    <w:rsid w:val="006E6184"/>
    <w:rsid w:val="006E6914"/>
    <w:rsid w:val="006E6EC2"/>
    <w:rsid w:val="006E7351"/>
    <w:rsid w:val="006E79A0"/>
    <w:rsid w:val="006F1213"/>
    <w:rsid w:val="006F134E"/>
    <w:rsid w:val="006F2033"/>
    <w:rsid w:val="006F2A68"/>
    <w:rsid w:val="006F2A92"/>
    <w:rsid w:val="006F2EB3"/>
    <w:rsid w:val="006F338C"/>
    <w:rsid w:val="006F37CC"/>
    <w:rsid w:val="006F39F7"/>
    <w:rsid w:val="006F3B28"/>
    <w:rsid w:val="006F3B4E"/>
    <w:rsid w:val="006F42C6"/>
    <w:rsid w:val="006F49E3"/>
    <w:rsid w:val="006F4BD5"/>
    <w:rsid w:val="006F4BFB"/>
    <w:rsid w:val="006F4CCB"/>
    <w:rsid w:val="006F50A0"/>
    <w:rsid w:val="006F50B1"/>
    <w:rsid w:val="006F5EAC"/>
    <w:rsid w:val="006F6703"/>
    <w:rsid w:val="006F6E31"/>
    <w:rsid w:val="006F7A18"/>
    <w:rsid w:val="006F7D6B"/>
    <w:rsid w:val="00700062"/>
    <w:rsid w:val="0070071C"/>
    <w:rsid w:val="00700911"/>
    <w:rsid w:val="00700961"/>
    <w:rsid w:val="00701376"/>
    <w:rsid w:val="00701B38"/>
    <w:rsid w:val="00701B75"/>
    <w:rsid w:val="00701E5B"/>
    <w:rsid w:val="007022F0"/>
    <w:rsid w:val="00702AB6"/>
    <w:rsid w:val="00703280"/>
    <w:rsid w:val="00703BCB"/>
    <w:rsid w:val="00703DE8"/>
    <w:rsid w:val="00704CAC"/>
    <w:rsid w:val="00705201"/>
    <w:rsid w:val="00705367"/>
    <w:rsid w:val="0070555C"/>
    <w:rsid w:val="00705723"/>
    <w:rsid w:val="0070589C"/>
    <w:rsid w:val="00706476"/>
    <w:rsid w:val="0070658B"/>
    <w:rsid w:val="007065A9"/>
    <w:rsid w:val="007069DA"/>
    <w:rsid w:val="00706A41"/>
    <w:rsid w:val="00706B3E"/>
    <w:rsid w:val="00706FD5"/>
    <w:rsid w:val="00707376"/>
    <w:rsid w:val="00707870"/>
    <w:rsid w:val="007101E9"/>
    <w:rsid w:val="007102AD"/>
    <w:rsid w:val="0071032B"/>
    <w:rsid w:val="00710BD7"/>
    <w:rsid w:val="00710C4D"/>
    <w:rsid w:val="00710C86"/>
    <w:rsid w:val="00711794"/>
    <w:rsid w:val="00711A0A"/>
    <w:rsid w:val="00712A57"/>
    <w:rsid w:val="00713407"/>
    <w:rsid w:val="00714255"/>
    <w:rsid w:val="007145DC"/>
    <w:rsid w:val="00714AC3"/>
    <w:rsid w:val="00714CA2"/>
    <w:rsid w:val="00714FD4"/>
    <w:rsid w:val="007158BB"/>
    <w:rsid w:val="0071641E"/>
    <w:rsid w:val="0071713C"/>
    <w:rsid w:val="007173A6"/>
    <w:rsid w:val="00717456"/>
    <w:rsid w:val="007176E7"/>
    <w:rsid w:val="00717F9A"/>
    <w:rsid w:val="00720158"/>
    <w:rsid w:val="00720372"/>
    <w:rsid w:val="00720EA2"/>
    <w:rsid w:val="00721057"/>
    <w:rsid w:val="00721253"/>
    <w:rsid w:val="007215C1"/>
    <w:rsid w:val="00721967"/>
    <w:rsid w:val="00721D77"/>
    <w:rsid w:val="0072248F"/>
    <w:rsid w:val="0072289A"/>
    <w:rsid w:val="00722BA4"/>
    <w:rsid w:val="00722CEE"/>
    <w:rsid w:val="00723B77"/>
    <w:rsid w:val="00723C1A"/>
    <w:rsid w:val="00723C3E"/>
    <w:rsid w:val="0072407F"/>
    <w:rsid w:val="00724337"/>
    <w:rsid w:val="00724935"/>
    <w:rsid w:val="0072528B"/>
    <w:rsid w:val="007253D4"/>
    <w:rsid w:val="00725533"/>
    <w:rsid w:val="00725B07"/>
    <w:rsid w:val="007262B1"/>
    <w:rsid w:val="007264BC"/>
    <w:rsid w:val="00726857"/>
    <w:rsid w:val="007269BB"/>
    <w:rsid w:val="00726C9F"/>
    <w:rsid w:val="00730985"/>
    <w:rsid w:val="00730AAB"/>
    <w:rsid w:val="00730BE3"/>
    <w:rsid w:val="00730EBF"/>
    <w:rsid w:val="0073193F"/>
    <w:rsid w:val="00731DC8"/>
    <w:rsid w:val="00732F2A"/>
    <w:rsid w:val="00733288"/>
    <w:rsid w:val="00733D3D"/>
    <w:rsid w:val="00733DC4"/>
    <w:rsid w:val="0073416B"/>
    <w:rsid w:val="00734340"/>
    <w:rsid w:val="007346A0"/>
    <w:rsid w:val="00734825"/>
    <w:rsid w:val="0073498D"/>
    <w:rsid w:val="00734A57"/>
    <w:rsid w:val="00734B79"/>
    <w:rsid w:val="0073553E"/>
    <w:rsid w:val="007367A0"/>
    <w:rsid w:val="007368F2"/>
    <w:rsid w:val="007369A0"/>
    <w:rsid w:val="00736A34"/>
    <w:rsid w:val="00736F96"/>
    <w:rsid w:val="0073741A"/>
    <w:rsid w:val="0073769E"/>
    <w:rsid w:val="00737892"/>
    <w:rsid w:val="00737E56"/>
    <w:rsid w:val="00740314"/>
    <w:rsid w:val="00740412"/>
    <w:rsid w:val="0074084C"/>
    <w:rsid w:val="00740946"/>
    <w:rsid w:val="00740A91"/>
    <w:rsid w:val="00740C76"/>
    <w:rsid w:val="0074111D"/>
    <w:rsid w:val="007423A1"/>
    <w:rsid w:val="00742AA6"/>
    <w:rsid w:val="00742BCF"/>
    <w:rsid w:val="0074342B"/>
    <w:rsid w:val="00743A81"/>
    <w:rsid w:val="00743C41"/>
    <w:rsid w:val="00745386"/>
    <w:rsid w:val="007454EB"/>
    <w:rsid w:val="00745ECD"/>
    <w:rsid w:val="00746F5A"/>
    <w:rsid w:val="00746FF3"/>
    <w:rsid w:val="0074759D"/>
    <w:rsid w:val="00747750"/>
    <w:rsid w:val="0075005C"/>
    <w:rsid w:val="0075049A"/>
    <w:rsid w:val="00750E45"/>
    <w:rsid w:val="007510CE"/>
    <w:rsid w:val="007512D5"/>
    <w:rsid w:val="0075137D"/>
    <w:rsid w:val="00751D95"/>
    <w:rsid w:val="00751FDA"/>
    <w:rsid w:val="007527B0"/>
    <w:rsid w:val="00752ADD"/>
    <w:rsid w:val="00752ED7"/>
    <w:rsid w:val="0075392C"/>
    <w:rsid w:val="00753D71"/>
    <w:rsid w:val="007540FF"/>
    <w:rsid w:val="00754529"/>
    <w:rsid w:val="00754572"/>
    <w:rsid w:val="00754645"/>
    <w:rsid w:val="007546D5"/>
    <w:rsid w:val="007546F4"/>
    <w:rsid w:val="0075474E"/>
    <w:rsid w:val="00754D46"/>
    <w:rsid w:val="007552F9"/>
    <w:rsid w:val="007553FC"/>
    <w:rsid w:val="00756DC5"/>
    <w:rsid w:val="00756E7B"/>
    <w:rsid w:val="007570FC"/>
    <w:rsid w:val="0076004A"/>
    <w:rsid w:val="007601CC"/>
    <w:rsid w:val="007604C4"/>
    <w:rsid w:val="007608C5"/>
    <w:rsid w:val="00761BD0"/>
    <w:rsid w:val="00761E03"/>
    <w:rsid w:val="0076227D"/>
    <w:rsid w:val="00762381"/>
    <w:rsid w:val="0076283A"/>
    <w:rsid w:val="007628F6"/>
    <w:rsid w:val="00763097"/>
    <w:rsid w:val="0076328A"/>
    <w:rsid w:val="00763426"/>
    <w:rsid w:val="00763985"/>
    <w:rsid w:val="00763D4C"/>
    <w:rsid w:val="00763E87"/>
    <w:rsid w:val="007644F1"/>
    <w:rsid w:val="0076451B"/>
    <w:rsid w:val="007645F0"/>
    <w:rsid w:val="00766606"/>
    <w:rsid w:val="007667EB"/>
    <w:rsid w:val="00766B31"/>
    <w:rsid w:val="0076725C"/>
    <w:rsid w:val="00767A89"/>
    <w:rsid w:val="00767BE4"/>
    <w:rsid w:val="007705D9"/>
    <w:rsid w:val="0077089B"/>
    <w:rsid w:val="00770AA1"/>
    <w:rsid w:val="00771073"/>
    <w:rsid w:val="00771623"/>
    <w:rsid w:val="007719CC"/>
    <w:rsid w:val="00772561"/>
    <w:rsid w:val="00773AF3"/>
    <w:rsid w:val="00773AFB"/>
    <w:rsid w:val="00773CFE"/>
    <w:rsid w:val="00773E19"/>
    <w:rsid w:val="00773E6B"/>
    <w:rsid w:val="00773F2F"/>
    <w:rsid w:val="0077432B"/>
    <w:rsid w:val="00774464"/>
    <w:rsid w:val="00775860"/>
    <w:rsid w:val="00775A1E"/>
    <w:rsid w:val="007760E2"/>
    <w:rsid w:val="0077650A"/>
    <w:rsid w:val="00776954"/>
    <w:rsid w:val="007769A3"/>
    <w:rsid w:val="00776B64"/>
    <w:rsid w:val="00776EA4"/>
    <w:rsid w:val="007773A3"/>
    <w:rsid w:val="0077755A"/>
    <w:rsid w:val="0077758C"/>
    <w:rsid w:val="00777A86"/>
    <w:rsid w:val="00777AF9"/>
    <w:rsid w:val="00780096"/>
    <w:rsid w:val="00780604"/>
    <w:rsid w:val="00780619"/>
    <w:rsid w:val="007808F9"/>
    <w:rsid w:val="00780CC6"/>
    <w:rsid w:val="007817D4"/>
    <w:rsid w:val="00781A12"/>
    <w:rsid w:val="00781C86"/>
    <w:rsid w:val="007820CF"/>
    <w:rsid w:val="00782511"/>
    <w:rsid w:val="007825D3"/>
    <w:rsid w:val="007826A7"/>
    <w:rsid w:val="007829DA"/>
    <w:rsid w:val="00782CE3"/>
    <w:rsid w:val="0078309D"/>
    <w:rsid w:val="007835BC"/>
    <w:rsid w:val="00783F83"/>
    <w:rsid w:val="00784746"/>
    <w:rsid w:val="00785036"/>
    <w:rsid w:val="0078554B"/>
    <w:rsid w:val="00785F5A"/>
    <w:rsid w:val="0078669B"/>
    <w:rsid w:val="00786B9A"/>
    <w:rsid w:val="00786F72"/>
    <w:rsid w:val="00787C2C"/>
    <w:rsid w:val="00787CF4"/>
    <w:rsid w:val="0079187B"/>
    <w:rsid w:val="00791ABB"/>
    <w:rsid w:val="007921F8"/>
    <w:rsid w:val="00792495"/>
    <w:rsid w:val="0079254D"/>
    <w:rsid w:val="00792ACA"/>
    <w:rsid w:val="00793034"/>
    <w:rsid w:val="00793563"/>
    <w:rsid w:val="00793622"/>
    <w:rsid w:val="0079375F"/>
    <w:rsid w:val="00793BE3"/>
    <w:rsid w:val="007948CE"/>
    <w:rsid w:val="00794A46"/>
    <w:rsid w:val="007950FD"/>
    <w:rsid w:val="007954B1"/>
    <w:rsid w:val="00795707"/>
    <w:rsid w:val="00795C22"/>
    <w:rsid w:val="0079692D"/>
    <w:rsid w:val="00796DE5"/>
    <w:rsid w:val="00797284"/>
    <w:rsid w:val="00797511"/>
    <w:rsid w:val="00797788"/>
    <w:rsid w:val="007977D9"/>
    <w:rsid w:val="007A0326"/>
    <w:rsid w:val="007A08BB"/>
    <w:rsid w:val="007A1081"/>
    <w:rsid w:val="007A16B0"/>
    <w:rsid w:val="007A17EE"/>
    <w:rsid w:val="007A2093"/>
    <w:rsid w:val="007A28D6"/>
    <w:rsid w:val="007A2B7A"/>
    <w:rsid w:val="007A2EDD"/>
    <w:rsid w:val="007A31B0"/>
    <w:rsid w:val="007A3574"/>
    <w:rsid w:val="007A3A64"/>
    <w:rsid w:val="007A3D36"/>
    <w:rsid w:val="007A4138"/>
    <w:rsid w:val="007A4776"/>
    <w:rsid w:val="007A4AA0"/>
    <w:rsid w:val="007A5A99"/>
    <w:rsid w:val="007A5E63"/>
    <w:rsid w:val="007A5F41"/>
    <w:rsid w:val="007A5F4D"/>
    <w:rsid w:val="007A5FC7"/>
    <w:rsid w:val="007A6CB5"/>
    <w:rsid w:val="007A7164"/>
    <w:rsid w:val="007B0D4D"/>
    <w:rsid w:val="007B1756"/>
    <w:rsid w:val="007B1AE2"/>
    <w:rsid w:val="007B1D6C"/>
    <w:rsid w:val="007B22A7"/>
    <w:rsid w:val="007B28DC"/>
    <w:rsid w:val="007B31A6"/>
    <w:rsid w:val="007B3545"/>
    <w:rsid w:val="007B3932"/>
    <w:rsid w:val="007B3C10"/>
    <w:rsid w:val="007B3C4F"/>
    <w:rsid w:val="007B42BB"/>
    <w:rsid w:val="007B4893"/>
    <w:rsid w:val="007B4FF1"/>
    <w:rsid w:val="007B523A"/>
    <w:rsid w:val="007B5311"/>
    <w:rsid w:val="007B5F7E"/>
    <w:rsid w:val="007B6207"/>
    <w:rsid w:val="007B6619"/>
    <w:rsid w:val="007B6697"/>
    <w:rsid w:val="007B73A8"/>
    <w:rsid w:val="007B747F"/>
    <w:rsid w:val="007B74CA"/>
    <w:rsid w:val="007B7799"/>
    <w:rsid w:val="007B780D"/>
    <w:rsid w:val="007B7A6F"/>
    <w:rsid w:val="007B7A9D"/>
    <w:rsid w:val="007B7C4B"/>
    <w:rsid w:val="007B7DBA"/>
    <w:rsid w:val="007B7F5F"/>
    <w:rsid w:val="007C0085"/>
    <w:rsid w:val="007C1451"/>
    <w:rsid w:val="007C2729"/>
    <w:rsid w:val="007C2D93"/>
    <w:rsid w:val="007C3029"/>
    <w:rsid w:val="007C35BD"/>
    <w:rsid w:val="007C36FA"/>
    <w:rsid w:val="007C3D10"/>
    <w:rsid w:val="007C3EC9"/>
    <w:rsid w:val="007C42AF"/>
    <w:rsid w:val="007C471A"/>
    <w:rsid w:val="007C54D7"/>
    <w:rsid w:val="007C5764"/>
    <w:rsid w:val="007C61AB"/>
    <w:rsid w:val="007C62F5"/>
    <w:rsid w:val="007C648C"/>
    <w:rsid w:val="007C6832"/>
    <w:rsid w:val="007C6DD6"/>
    <w:rsid w:val="007C76A8"/>
    <w:rsid w:val="007C7802"/>
    <w:rsid w:val="007C7868"/>
    <w:rsid w:val="007C7FA9"/>
    <w:rsid w:val="007D016B"/>
    <w:rsid w:val="007D01C6"/>
    <w:rsid w:val="007D0B2A"/>
    <w:rsid w:val="007D0BDA"/>
    <w:rsid w:val="007D1740"/>
    <w:rsid w:val="007D1C7F"/>
    <w:rsid w:val="007D1FBA"/>
    <w:rsid w:val="007D2114"/>
    <w:rsid w:val="007D23FE"/>
    <w:rsid w:val="007D2A04"/>
    <w:rsid w:val="007D2AFC"/>
    <w:rsid w:val="007D2B7A"/>
    <w:rsid w:val="007D2D92"/>
    <w:rsid w:val="007D2FA0"/>
    <w:rsid w:val="007D3EED"/>
    <w:rsid w:val="007D41CF"/>
    <w:rsid w:val="007D4657"/>
    <w:rsid w:val="007D46FC"/>
    <w:rsid w:val="007D48F1"/>
    <w:rsid w:val="007D4CDA"/>
    <w:rsid w:val="007D5051"/>
    <w:rsid w:val="007D53B8"/>
    <w:rsid w:val="007D5644"/>
    <w:rsid w:val="007D5D52"/>
    <w:rsid w:val="007D5DD8"/>
    <w:rsid w:val="007D6999"/>
    <w:rsid w:val="007D79FB"/>
    <w:rsid w:val="007D7BA4"/>
    <w:rsid w:val="007E0000"/>
    <w:rsid w:val="007E0116"/>
    <w:rsid w:val="007E045F"/>
    <w:rsid w:val="007E0B37"/>
    <w:rsid w:val="007E0CFD"/>
    <w:rsid w:val="007E1378"/>
    <w:rsid w:val="007E1420"/>
    <w:rsid w:val="007E2075"/>
    <w:rsid w:val="007E2984"/>
    <w:rsid w:val="007E3306"/>
    <w:rsid w:val="007E383D"/>
    <w:rsid w:val="007E3DA9"/>
    <w:rsid w:val="007E4915"/>
    <w:rsid w:val="007E4AEE"/>
    <w:rsid w:val="007E4E23"/>
    <w:rsid w:val="007E5066"/>
    <w:rsid w:val="007E5477"/>
    <w:rsid w:val="007E5587"/>
    <w:rsid w:val="007E6007"/>
    <w:rsid w:val="007E6977"/>
    <w:rsid w:val="007E71D5"/>
    <w:rsid w:val="007E7727"/>
    <w:rsid w:val="007E77E2"/>
    <w:rsid w:val="007E7875"/>
    <w:rsid w:val="007E787D"/>
    <w:rsid w:val="007E7A7A"/>
    <w:rsid w:val="007E7D9B"/>
    <w:rsid w:val="007E7EC5"/>
    <w:rsid w:val="007E7F5C"/>
    <w:rsid w:val="007F0198"/>
    <w:rsid w:val="007F0A1C"/>
    <w:rsid w:val="007F0C1A"/>
    <w:rsid w:val="007F0EDC"/>
    <w:rsid w:val="007F1043"/>
    <w:rsid w:val="007F1383"/>
    <w:rsid w:val="007F1D64"/>
    <w:rsid w:val="007F1E1F"/>
    <w:rsid w:val="007F2156"/>
    <w:rsid w:val="007F2D1B"/>
    <w:rsid w:val="007F2E53"/>
    <w:rsid w:val="007F325F"/>
    <w:rsid w:val="007F339B"/>
    <w:rsid w:val="007F367C"/>
    <w:rsid w:val="007F3E2A"/>
    <w:rsid w:val="007F40E6"/>
    <w:rsid w:val="007F4DCD"/>
    <w:rsid w:val="007F4E21"/>
    <w:rsid w:val="007F5204"/>
    <w:rsid w:val="007F5615"/>
    <w:rsid w:val="007F60E7"/>
    <w:rsid w:val="007F62F3"/>
    <w:rsid w:val="007F69CC"/>
    <w:rsid w:val="007F6C37"/>
    <w:rsid w:val="007F79AD"/>
    <w:rsid w:val="007F7A3B"/>
    <w:rsid w:val="007F7A4F"/>
    <w:rsid w:val="007F7FE9"/>
    <w:rsid w:val="00801458"/>
    <w:rsid w:val="008018AA"/>
    <w:rsid w:val="00801FC6"/>
    <w:rsid w:val="0080205C"/>
    <w:rsid w:val="0080271F"/>
    <w:rsid w:val="008029E2"/>
    <w:rsid w:val="00802A86"/>
    <w:rsid w:val="008030FB"/>
    <w:rsid w:val="00803A28"/>
    <w:rsid w:val="008040CB"/>
    <w:rsid w:val="00804269"/>
    <w:rsid w:val="008044D9"/>
    <w:rsid w:val="00804F02"/>
    <w:rsid w:val="00805188"/>
    <w:rsid w:val="008056B1"/>
    <w:rsid w:val="008056C7"/>
    <w:rsid w:val="0080582A"/>
    <w:rsid w:val="00805C31"/>
    <w:rsid w:val="00806858"/>
    <w:rsid w:val="008068EC"/>
    <w:rsid w:val="00806FAF"/>
    <w:rsid w:val="0080728B"/>
    <w:rsid w:val="008072DA"/>
    <w:rsid w:val="008075D7"/>
    <w:rsid w:val="00807A8B"/>
    <w:rsid w:val="0081061A"/>
    <w:rsid w:val="00810B79"/>
    <w:rsid w:val="00811545"/>
    <w:rsid w:val="00811AE8"/>
    <w:rsid w:val="00811C2C"/>
    <w:rsid w:val="008125B8"/>
    <w:rsid w:val="008137B5"/>
    <w:rsid w:val="008137E0"/>
    <w:rsid w:val="0081397C"/>
    <w:rsid w:val="00813F1C"/>
    <w:rsid w:val="0081423D"/>
    <w:rsid w:val="008142D5"/>
    <w:rsid w:val="00814361"/>
    <w:rsid w:val="00814DDC"/>
    <w:rsid w:val="00814F14"/>
    <w:rsid w:val="0081524C"/>
    <w:rsid w:val="0081528D"/>
    <w:rsid w:val="008156E1"/>
    <w:rsid w:val="00815759"/>
    <w:rsid w:val="00815CEB"/>
    <w:rsid w:val="00815D8D"/>
    <w:rsid w:val="00816261"/>
    <w:rsid w:val="00816D24"/>
    <w:rsid w:val="00816DD1"/>
    <w:rsid w:val="00816FB9"/>
    <w:rsid w:val="0081741E"/>
    <w:rsid w:val="00820BB3"/>
    <w:rsid w:val="00821F11"/>
    <w:rsid w:val="00821F83"/>
    <w:rsid w:val="00822509"/>
    <w:rsid w:val="008227EF"/>
    <w:rsid w:val="00822DA8"/>
    <w:rsid w:val="00822EB8"/>
    <w:rsid w:val="0082320E"/>
    <w:rsid w:val="0082330C"/>
    <w:rsid w:val="00823CD5"/>
    <w:rsid w:val="008240D8"/>
    <w:rsid w:val="0082425C"/>
    <w:rsid w:val="0082451A"/>
    <w:rsid w:val="008247FB"/>
    <w:rsid w:val="0082509B"/>
    <w:rsid w:val="00825F33"/>
    <w:rsid w:val="00825F4F"/>
    <w:rsid w:val="0082642B"/>
    <w:rsid w:val="00826E15"/>
    <w:rsid w:val="008271A7"/>
    <w:rsid w:val="00827891"/>
    <w:rsid w:val="0083064C"/>
    <w:rsid w:val="008308D5"/>
    <w:rsid w:val="00830C4A"/>
    <w:rsid w:val="0083167F"/>
    <w:rsid w:val="0083170F"/>
    <w:rsid w:val="00831A92"/>
    <w:rsid w:val="00831AA6"/>
    <w:rsid w:val="00831BC0"/>
    <w:rsid w:val="00831D4A"/>
    <w:rsid w:val="00831E80"/>
    <w:rsid w:val="00832A1C"/>
    <w:rsid w:val="00832D43"/>
    <w:rsid w:val="008343F3"/>
    <w:rsid w:val="008348FC"/>
    <w:rsid w:val="008356FD"/>
    <w:rsid w:val="00835E08"/>
    <w:rsid w:val="00836741"/>
    <w:rsid w:val="0083678A"/>
    <w:rsid w:val="0083767D"/>
    <w:rsid w:val="00837907"/>
    <w:rsid w:val="008404CE"/>
    <w:rsid w:val="00840836"/>
    <w:rsid w:val="00840E05"/>
    <w:rsid w:val="00841277"/>
    <w:rsid w:val="008412B6"/>
    <w:rsid w:val="00841411"/>
    <w:rsid w:val="00841729"/>
    <w:rsid w:val="00841CEC"/>
    <w:rsid w:val="00842137"/>
    <w:rsid w:val="00842DA4"/>
    <w:rsid w:val="008434DD"/>
    <w:rsid w:val="00843EBB"/>
    <w:rsid w:val="008442A4"/>
    <w:rsid w:val="0084432F"/>
    <w:rsid w:val="00844B39"/>
    <w:rsid w:val="008457A8"/>
    <w:rsid w:val="0084610A"/>
    <w:rsid w:val="0084665A"/>
    <w:rsid w:val="008473BD"/>
    <w:rsid w:val="008477BB"/>
    <w:rsid w:val="008478CD"/>
    <w:rsid w:val="00847E3B"/>
    <w:rsid w:val="00847EEF"/>
    <w:rsid w:val="00850193"/>
    <w:rsid w:val="008502AF"/>
    <w:rsid w:val="0085097E"/>
    <w:rsid w:val="00850CEE"/>
    <w:rsid w:val="00850E80"/>
    <w:rsid w:val="00851477"/>
    <w:rsid w:val="00851B32"/>
    <w:rsid w:val="00851D32"/>
    <w:rsid w:val="008521CB"/>
    <w:rsid w:val="00852462"/>
    <w:rsid w:val="0085251C"/>
    <w:rsid w:val="00853A7E"/>
    <w:rsid w:val="0085411B"/>
    <w:rsid w:val="00854122"/>
    <w:rsid w:val="00854363"/>
    <w:rsid w:val="008543C2"/>
    <w:rsid w:val="008549B2"/>
    <w:rsid w:val="00854CEF"/>
    <w:rsid w:val="00855269"/>
    <w:rsid w:val="0085549F"/>
    <w:rsid w:val="00855532"/>
    <w:rsid w:val="008556C7"/>
    <w:rsid w:val="00855781"/>
    <w:rsid w:val="008562C5"/>
    <w:rsid w:val="00856435"/>
    <w:rsid w:val="00856480"/>
    <w:rsid w:val="00856D75"/>
    <w:rsid w:val="00856F52"/>
    <w:rsid w:val="008574E5"/>
    <w:rsid w:val="00857B9E"/>
    <w:rsid w:val="00857F43"/>
    <w:rsid w:val="00857FD6"/>
    <w:rsid w:val="008606B8"/>
    <w:rsid w:val="00860706"/>
    <w:rsid w:val="00860720"/>
    <w:rsid w:val="00860EAB"/>
    <w:rsid w:val="00861BD5"/>
    <w:rsid w:val="008620CF"/>
    <w:rsid w:val="0086236E"/>
    <w:rsid w:val="00862CE4"/>
    <w:rsid w:val="00862D0E"/>
    <w:rsid w:val="00862D74"/>
    <w:rsid w:val="00863293"/>
    <w:rsid w:val="008637A4"/>
    <w:rsid w:val="00863AE0"/>
    <w:rsid w:val="00864759"/>
    <w:rsid w:val="00864771"/>
    <w:rsid w:val="00864DCB"/>
    <w:rsid w:val="00864DDB"/>
    <w:rsid w:val="0086542A"/>
    <w:rsid w:val="00865541"/>
    <w:rsid w:val="00865B0F"/>
    <w:rsid w:val="008660FE"/>
    <w:rsid w:val="008663CD"/>
    <w:rsid w:val="008666A5"/>
    <w:rsid w:val="00866F4B"/>
    <w:rsid w:val="008677C0"/>
    <w:rsid w:val="008678C9"/>
    <w:rsid w:val="00867913"/>
    <w:rsid w:val="00867E91"/>
    <w:rsid w:val="00870098"/>
    <w:rsid w:val="00870254"/>
    <w:rsid w:val="008706A1"/>
    <w:rsid w:val="008706DA"/>
    <w:rsid w:val="00870831"/>
    <w:rsid w:val="008708EA"/>
    <w:rsid w:val="00870F26"/>
    <w:rsid w:val="00871B60"/>
    <w:rsid w:val="00872B31"/>
    <w:rsid w:val="008732F6"/>
    <w:rsid w:val="00873E84"/>
    <w:rsid w:val="00874D7E"/>
    <w:rsid w:val="00875B76"/>
    <w:rsid w:val="008767D7"/>
    <w:rsid w:val="00876D26"/>
    <w:rsid w:val="00876E8A"/>
    <w:rsid w:val="00877264"/>
    <w:rsid w:val="00877478"/>
    <w:rsid w:val="008778C5"/>
    <w:rsid w:val="00877CD9"/>
    <w:rsid w:val="00880837"/>
    <w:rsid w:val="00880F21"/>
    <w:rsid w:val="00881084"/>
    <w:rsid w:val="00881D1D"/>
    <w:rsid w:val="00881E37"/>
    <w:rsid w:val="008820A4"/>
    <w:rsid w:val="0088250E"/>
    <w:rsid w:val="00882C4D"/>
    <w:rsid w:val="00882C61"/>
    <w:rsid w:val="00882D1D"/>
    <w:rsid w:val="00883419"/>
    <w:rsid w:val="008834F9"/>
    <w:rsid w:val="008838B2"/>
    <w:rsid w:val="008838D3"/>
    <w:rsid w:val="0088513B"/>
    <w:rsid w:val="0088544E"/>
    <w:rsid w:val="0088577E"/>
    <w:rsid w:val="00885797"/>
    <w:rsid w:val="00885FF3"/>
    <w:rsid w:val="008863F6"/>
    <w:rsid w:val="0088654B"/>
    <w:rsid w:val="00886611"/>
    <w:rsid w:val="00886D80"/>
    <w:rsid w:val="00886FB0"/>
    <w:rsid w:val="00887AFB"/>
    <w:rsid w:val="00887BA2"/>
    <w:rsid w:val="008910B2"/>
    <w:rsid w:val="00891637"/>
    <w:rsid w:val="0089172D"/>
    <w:rsid w:val="00891783"/>
    <w:rsid w:val="00891A47"/>
    <w:rsid w:val="008921B0"/>
    <w:rsid w:val="008928AF"/>
    <w:rsid w:val="00892CA3"/>
    <w:rsid w:val="00892DEB"/>
    <w:rsid w:val="008939B9"/>
    <w:rsid w:val="008939EF"/>
    <w:rsid w:val="00893B78"/>
    <w:rsid w:val="00893DA4"/>
    <w:rsid w:val="0089400F"/>
    <w:rsid w:val="00894165"/>
    <w:rsid w:val="0089436F"/>
    <w:rsid w:val="008944AB"/>
    <w:rsid w:val="00894F77"/>
    <w:rsid w:val="008951E0"/>
    <w:rsid w:val="0089566B"/>
    <w:rsid w:val="00895D32"/>
    <w:rsid w:val="00895E62"/>
    <w:rsid w:val="008960FC"/>
    <w:rsid w:val="0089622D"/>
    <w:rsid w:val="00897008"/>
    <w:rsid w:val="00897673"/>
    <w:rsid w:val="00897DE3"/>
    <w:rsid w:val="008A069B"/>
    <w:rsid w:val="008A11DE"/>
    <w:rsid w:val="008A1655"/>
    <w:rsid w:val="008A195A"/>
    <w:rsid w:val="008A1AD0"/>
    <w:rsid w:val="008A1CE4"/>
    <w:rsid w:val="008A1E59"/>
    <w:rsid w:val="008A2158"/>
    <w:rsid w:val="008A2414"/>
    <w:rsid w:val="008A2DB9"/>
    <w:rsid w:val="008A2E8E"/>
    <w:rsid w:val="008A2F42"/>
    <w:rsid w:val="008A3045"/>
    <w:rsid w:val="008A3172"/>
    <w:rsid w:val="008A3507"/>
    <w:rsid w:val="008A38F5"/>
    <w:rsid w:val="008A471F"/>
    <w:rsid w:val="008A472D"/>
    <w:rsid w:val="008A486E"/>
    <w:rsid w:val="008A511A"/>
    <w:rsid w:val="008A5293"/>
    <w:rsid w:val="008A53FA"/>
    <w:rsid w:val="008A543E"/>
    <w:rsid w:val="008A5654"/>
    <w:rsid w:val="008A5834"/>
    <w:rsid w:val="008A6400"/>
    <w:rsid w:val="008A6BA4"/>
    <w:rsid w:val="008A6BDC"/>
    <w:rsid w:val="008A7205"/>
    <w:rsid w:val="008A7561"/>
    <w:rsid w:val="008A7855"/>
    <w:rsid w:val="008A7AB9"/>
    <w:rsid w:val="008A7B42"/>
    <w:rsid w:val="008B046E"/>
    <w:rsid w:val="008B0898"/>
    <w:rsid w:val="008B0F60"/>
    <w:rsid w:val="008B10A0"/>
    <w:rsid w:val="008B1BCA"/>
    <w:rsid w:val="008B1CFB"/>
    <w:rsid w:val="008B2485"/>
    <w:rsid w:val="008B2D56"/>
    <w:rsid w:val="008B329B"/>
    <w:rsid w:val="008B3328"/>
    <w:rsid w:val="008B33A4"/>
    <w:rsid w:val="008B34B3"/>
    <w:rsid w:val="008B39E4"/>
    <w:rsid w:val="008B400A"/>
    <w:rsid w:val="008B419E"/>
    <w:rsid w:val="008B4763"/>
    <w:rsid w:val="008B4C8B"/>
    <w:rsid w:val="008B4FDC"/>
    <w:rsid w:val="008B5175"/>
    <w:rsid w:val="008B51E5"/>
    <w:rsid w:val="008B533C"/>
    <w:rsid w:val="008B5543"/>
    <w:rsid w:val="008B59F1"/>
    <w:rsid w:val="008B64D8"/>
    <w:rsid w:val="008B6A60"/>
    <w:rsid w:val="008B703F"/>
    <w:rsid w:val="008B71F8"/>
    <w:rsid w:val="008B731E"/>
    <w:rsid w:val="008B73E0"/>
    <w:rsid w:val="008B79AC"/>
    <w:rsid w:val="008C0262"/>
    <w:rsid w:val="008C0406"/>
    <w:rsid w:val="008C0894"/>
    <w:rsid w:val="008C08E0"/>
    <w:rsid w:val="008C0990"/>
    <w:rsid w:val="008C130D"/>
    <w:rsid w:val="008C14FB"/>
    <w:rsid w:val="008C1693"/>
    <w:rsid w:val="008C1B3A"/>
    <w:rsid w:val="008C1CF3"/>
    <w:rsid w:val="008C2220"/>
    <w:rsid w:val="008C229A"/>
    <w:rsid w:val="008C2627"/>
    <w:rsid w:val="008C2D17"/>
    <w:rsid w:val="008C3166"/>
    <w:rsid w:val="008C353F"/>
    <w:rsid w:val="008C3787"/>
    <w:rsid w:val="008C37EF"/>
    <w:rsid w:val="008C3996"/>
    <w:rsid w:val="008C5551"/>
    <w:rsid w:val="008C5A65"/>
    <w:rsid w:val="008C6077"/>
    <w:rsid w:val="008C620E"/>
    <w:rsid w:val="008C651C"/>
    <w:rsid w:val="008C72CF"/>
    <w:rsid w:val="008C72F5"/>
    <w:rsid w:val="008C7D0C"/>
    <w:rsid w:val="008D0964"/>
    <w:rsid w:val="008D0AF7"/>
    <w:rsid w:val="008D0E19"/>
    <w:rsid w:val="008D23C0"/>
    <w:rsid w:val="008D28CF"/>
    <w:rsid w:val="008D28F0"/>
    <w:rsid w:val="008D2AFC"/>
    <w:rsid w:val="008D300F"/>
    <w:rsid w:val="008D338E"/>
    <w:rsid w:val="008D3457"/>
    <w:rsid w:val="008D37DA"/>
    <w:rsid w:val="008D38CD"/>
    <w:rsid w:val="008D3BDA"/>
    <w:rsid w:val="008D44CC"/>
    <w:rsid w:val="008D45CA"/>
    <w:rsid w:val="008D4B4F"/>
    <w:rsid w:val="008D4D95"/>
    <w:rsid w:val="008D5113"/>
    <w:rsid w:val="008D512D"/>
    <w:rsid w:val="008D5192"/>
    <w:rsid w:val="008D56C3"/>
    <w:rsid w:val="008D572F"/>
    <w:rsid w:val="008D5877"/>
    <w:rsid w:val="008D5932"/>
    <w:rsid w:val="008D5FDB"/>
    <w:rsid w:val="008D60D0"/>
    <w:rsid w:val="008D684B"/>
    <w:rsid w:val="008D6C3F"/>
    <w:rsid w:val="008D6EF2"/>
    <w:rsid w:val="008D7948"/>
    <w:rsid w:val="008D7CAA"/>
    <w:rsid w:val="008E0383"/>
    <w:rsid w:val="008E085F"/>
    <w:rsid w:val="008E0CBE"/>
    <w:rsid w:val="008E0D3A"/>
    <w:rsid w:val="008E0F2C"/>
    <w:rsid w:val="008E11C3"/>
    <w:rsid w:val="008E139C"/>
    <w:rsid w:val="008E13B9"/>
    <w:rsid w:val="008E1A16"/>
    <w:rsid w:val="008E1DB9"/>
    <w:rsid w:val="008E1E1A"/>
    <w:rsid w:val="008E2009"/>
    <w:rsid w:val="008E206A"/>
    <w:rsid w:val="008E24F9"/>
    <w:rsid w:val="008E2CF6"/>
    <w:rsid w:val="008E3BC1"/>
    <w:rsid w:val="008E3E64"/>
    <w:rsid w:val="008E41D9"/>
    <w:rsid w:val="008E45F1"/>
    <w:rsid w:val="008E460F"/>
    <w:rsid w:val="008E4DCF"/>
    <w:rsid w:val="008E52C5"/>
    <w:rsid w:val="008E5329"/>
    <w:rsid w:val="008E5E74"/>
    <w:rsid w:val="008E61A5"/>
    <w:rsid w:val="008E62E0"/>
    <w:rsid w:val="008E657E"/>
    <w:rsid w:val="008E6B5D"/>
    <w:rsid w:val="008E6C96"/>
    <w:rsid w:val="008E6DED"/>
    <w:rsid w:val="008E7287"/>
    <w:rsid w:val="008E7D76"/>
    <w:rsid w:val="008E7EA9"/>
    <w:rsid w:val="008F03FD"/>
    <w:rsid w:val="008F0417"/>
    <w:rsid w:val="008F0767"/>
    <w:rsid w:val="008F0B85"/>
    <w:rsid w:val="008F0F3F"/>
    <w:rsid w:val="008F3536"/>
    <w:rsid w:val="008F3749"/>
    <w:rsid w:val="008F39A5"/>
    <w:rsid w:val="008F4293"/>
    <w:rsid w:val="008F42B3"/>
    <w:rsid w:val="008F4963"/>
    <w:rsid w:val="008F4DCE"/>
    <w:rsid w:val="008F4DFC"/>
    <w:rsid w:val="008F5664"/>
    <w:rsid w:val="008F65F2"/>
    <w:rsid w:val="008F68A4"/>
    <w:rsid w:val="008F6910"/>
    <w:rsid w:val="008F6FF7"/>
    <w:rsid w:val="008F79A9"/>
    <w:rsid w:val="008F7C83"/>
    <w:rsid w:val="008F7ECC"/>
    <w:rsid w:val="009000F1"/>
    <w:rsid w:val="00900FD8"/>
    <w:rsid w:val="009012E6"/>
    <w:rsid w:val="00901397"/>
    <w:rsid w:val="009016F2"/>
    <w:rsid w:val="00901929"/>
    <w:rsid w:val="00902073"/>
    <w:rsid w:val="009020E1"/>
    <w:rsid w:val="00902F22"/>
    <w:rsid w:val="009041F0"/>
    <w:rsid w:val="009045A8"/>
    <w:rsid w:val="00905230"/>
    <w:rsid w:val="00905603"/>
    <w:rsid w:val="009059A1"/>
    <w:rsid w:val="00905AAB"/>
    <w:rsid w:val="009061D4"/>
    <w:rsid w:val="00906BDF"/>
    <w:rsid w:val="00906FD6"/>
    <w:rsid w:val="009074A7"/>
    <w:rsid w:val="00907A0A"/>
    <w:rsid w:val="00907CEC"/>
    <w:rsid w:val="00910769"/>
    <w:rsid w:val="00911435"/>
    <w:rsid w:val="00911B94"/>
    <w:rsid w:val="00911CDD"/>
    <w:rsid w:val="009120AA"/>
    <w:rsid w:val="00912582"/>
    <w:rsid w:val="00912D2A"/>
    <w:rsid w:val="0091327F"/>
    <w:rsid w:val="00913724"/>
    <w:rsid w:val="00913D70"/>
    <w:rsid w:val="00913DFB"/>
    <w:rsid w:val="00914DC5"/>
    <w:rsid w:val="00915347"/>
    <w:rsid w:val="009155D7"/>
    <w:rsid w:val="00915980"/>
    <w:rsid w:val="00915A12"/>
    <w:rsid w:val="00915A84"/>
    <w:rsid w:val="00916BB4"/>
    <w:rsid w:val="00917108"/>
    <w:rsid w:val="009179B0"/>
    <w:rsid w:val="00917C42"/>
    <w:rsid w:val="00917C70"/>
    <w:rsid w:val="00917F62"/>
    <w:rsid w:val="009204B5"/>
    <w:rsid w:val="00920612"/>
    <w:rsid w:val="00920ABB"/>
    <w:rsid w:val="00920F50"/>
    <w:rsid w:val="009211AA"/>
    <w:rsid w:val="00921251"/>
    <w:rsid w:val="009212A5"/>
    <w:rsid w:val="00921601"/>
    <w:rsid w:val="00921973"/>
    <w:rsid w:val="00921B08"/>
    <w:rsid w:val="0092280A"/>
    <w:rsid w:val="00922A2A"/>
    <w:rsid w:val="00922A4A"/>
    <w:rsid w:val="00922DF4"/>
    <w:rsid w:val="0092311F"/>
    <w:rsid w:val="009232D2"/>
    <w:rsid w:val="00923341"/>
    <w:rsid w:val="009237E4"/>
    <w:rsid w:val="00924116"/>
    <w:rsid w:val="009246BD"/>
    <w:rsid w:val="00924800"/>
    <w:rsid w:val="009254F4"/>
    <w:rsid w:val="0092555E"/>
    <w:rsid w:val="009255B9"/>
    <w:rsid w:val="00925779"/>
    <w:rsid w:val="009257EC"/>
    <w:rsid w:val="00925C38"/>
    <w:rsid w:val="00925F3A"/>
    <w:rsid w:val="00926309"/>
    <w:rsid w:val="0092663B"/>
    <w:rsid w:val="00926D59"/>
    <w:rsid w:val="00926DB0"/>
    <w:rsid w:val="009273B4"/>
    <w:rsid w:val="0092766D"/>
    <w:rsid w:val="00927F3E"/>
    <w:rsid w:val="00930090"/>
    <w:rsid w:val="009303F7"/>
    <w:rsid w:val="00930A30"/>
    <w:rsid w:val="00930EF4"/>
    <w:rsid w:val="00930FC0"/>
    <w:rsid w:val="009315FA"/>
    <w:rsid w:val="0093224D"/>
    <w:rsid w:val="00932CB0"/>
    <w:rsid w:val="009330E1"/>
    <w:rsid w:val="00933225"/>
    <w:rsid w:val="009345DF"/>
    <w:rsid w:val="0093519C"/>
    <w:rsid w:val="009352B3"/>
    <w:rsid w:val="00935970"/>
    <w:rsid w:val="00935F9B"/>
    <w:rsid w:val="00936191"/>
    <w:rsid w:val="0093678F"/>
    <w:rsid w:val="00936871"/>
    <w:rsid w:val="00936A41"/>
    <w:rsid w:val="009374BF"/>
    <w:rsid w:val="00937578"/>
    <w:rsid w:val="00937BEA"/>
    <w:rsid w:val="00937F57"/>
    <w:rsid w:val="00940346"/>
    <w:rsid w:val="00940789"/>
    <w:rsid w:val="0094084A"/>
    <w:rsid w:val="00940D01"/>
    <w:rsid w:val="00940F63"/>
    <w:rsid w:val="0094127C"/>
    <w:rsid w:val="00941414"/>
    <w:rsid w:val="0094147F"/>
    <w:rsid w:val="00943075"/>
    <w:rsid w:val="00943290"/>
    <w:rsid w:val="009433D4"/>
    <w:rsid w:val="009440C4"/>
    <w:rsid w:val="0094469B"/>
    <w:rsid w:val="00944975"/>
    <w:rsid w:val="00944A5D"/>
    <w:rsid w:val="00944CB3"/>
    <w:rsid w:val="00944F75"/>
    <w:rsid w:val="00945B70"/>
    <w:rsid w:val="0094637C"/>
    <w:rsid w:val="00946422"/>
    <w:rsid w:val="00946613"/>
    <w:rsid w:val="009472CB"/>
    <w:rsid w:val="009476FA"/>
    <w:rsid w:val="009500BA"/>
    <w:rsid w:val="00950419"/>
    <w:rsid w:val="0095183B"/>
    <w:rsid w:val="0095273B"/>
    <w:rsid w:val="00952FFB"/>
    <w:rsid w:val="0095332B"/>
    <w:rsid w:val="00953480"/>
    <w:rsid w:val="009536D8"/>
    <w:rsid w:val="00953A2B"/>
    <w:rsid w:val="009541B4"/>
    <w:rsid w:val="009548FA"/>
    <w:rsid w:val="00954C1B"/>
    <w:rsid w:val="009556AC"/>
    <w:rsid w:val="00955F71"/>
    <w:rsid w:val="00956B9F"/>
    <w:rsid w:val="00956ED3"/>
    <w:rsid w:val="00957640"/>
    <w:rsid w:val="009579D1"/>
    <w:rsid w:val="00957CEE"/>
    <w:rsid w:val="00957D11"/>
    <w:rsid w:val="00957DB2"/>
    <w:rsid w:val="00957FF9"/>
    <w:rsid w:val="0096063F"/>
    <w:rsid w:val="0096071B"/>
    <w:rsid w:val="00960E7C"/>
    <w:rsid w:val="00961B0D"/>
    <w:rsid w:val="00962151"/>
    <w:rsid w:val="00962441"/>
    <w:rsid w:val="00963640"/>
    <w:rsid w:val="0096389F"/>
    <w:rsid w:val="00964AAD"/>
    <w:rsid w:val="00964B6E"/>
    <w:rsid w:val="00964EBE"/>
    <w:rsid w:val="009651DE"/>
    <w:rsid w:val="00965515"/>
    <w:rsid w:val="00965682"/>
    <w:rsid w:val="009656A1"/>
    <w:rsid w:val="009656A5"/>
    <w:rsid w:val="00965895"/>
    <w:rsid w:val="00965BE4"/>
    <w:rsid w:val="009667F2"/>
    <w:rsid w:val="00967005"/>
    <w:rsid w:val="0096735E"/>
    <w:rsid w:val="0096736A"/>
    <w:rsid w:val="0096777C"/>
    <w:rsid w:val="00967D04"/>
    <w:rsid w:val="00967EA4"/>
    <w:rsid w:val="0097028F"/>
    <w:rsid w:val="009705D5"/>
    <w:rsid w:val="009706A3"/>
    <w:rsid w:val="00970766"/>
    <w:rsid w:val="00970F90"/>
    <w:rsid w:val="00971E8A"/>
    <w:rsid w:val="00972601"/>
    <w:rsid w:val="00972624"/>
    <w:rsid w:val="00972964"/>
    <w:rsid w:val="00972A33"/>
    <w:rsid w:val="00972C65"/>
    <w:rsid w:val="009737D8"/>
    <w:rsid w:val="009738FE"/>
    <w:rsid w:val="00973B55"/>
    <w:rsid w:val="00973FC4"/>
    <w:rsid w:val="009742DC"/>
    <w:rsid w:val="009744B4"/>
    <w:rsid w:val="00974BB1"/>
    <w:rsid w:val="00975ADE"/>
    <w:rsid w:val="00975FAF"/>
    <w:rsid w:val="00976085"/>
    <w:rsid w:val="009762BA"/>
    <w:rsid w:val="00976DEB"/>
    <w:rsid w:val="00976F3C"/>
    <w:rsid w:val="009773AB"/>
    <w:rsid w:val="009774E0"/>
    <w:rsid w:val="009779D6"/>
    <w:rsid w:val="00980412"/>
    <w:rsid w:val="00980C9E"/>
    <w:rsid w:val="009815A1"/>
    <w:rsid w:val="00981A2A"/>
    <w:rsid w:val="00981A4C"/>
    <w:rsid w:val="00982693"/>
    <w:rsid w:val="00982A79"/>
    <w:rsid w:val="00982D2E"/>
    <w:rsid w:val="00982DDE"/>
    <w:rsid w:val="00982F5C"/>
    <w:rsid w:val="0098373F"/>
    <w:rsid w:val="009837D4"/>
    <w:rsid w:val="009839FF"/>
    <w:rsid w:val="00984E15"/>
    <w:rsid w:val="00984F91"/>
    <w:rsid w:val="00985BC6"/>
    <w:rsid w:val="00985CA6"/>
    <w:rsid w:val="009861C8"/>
    <w:rsid w:val="00986877"/>
    <w:rsid w:val="00986E0F"/>
    <w:rsid w:val="0098705B"/>
    <w:rsid w:val="0098765B"/>
    <w:rsid w:val="00987847"/>
    <w:rsid w:val="009879F2"/>
    <w:rsid w:val="00990A73"/>
    <w:rsid w:val="00990B97"/>
    <w:rsid w:val="009923E7"/>
    <w:rsid w:val="00992C37"/>
    <w:rsid w:val="00992CC7"/>
    <w:rsid w:val="009931C7"/>
    <w:rsid w:val="0099495B"/>
    <w:rsid w:val="009949A5"/>
    <w:rsid w:val="00994C8A"/>
    <w:rsid w:val="00994D54"/>
    <w:rsid w:val="009950E3"/>
    <w:rsid w:val="00995D77"/>
    <w:rsid w:val="009961C4"/>
    <w:rsid w:val="00996673"/>
    <w:rsid w:val="009A01C6"/>
    <w:rsid w:val="009A031F"/>
    <w:rsid w:val="009A04F4"/>
    <w:rsid w:val="009A184D"/>
    <w:rsid w:val="009A1B06"/>
    <w:rsid w:val="009A1C38"/>
    <w:rsid w:val="009A21CC"/>
    <w:rsid w:val="009A3004"/>
    <w:rsid w:val="009A4411"/>
    <w:rsid w:val="009A4741"/>
    <w:rsid w:val="009A4866"/>
    <w:rsid w:val="009A54CE"/>
    <w:rsid w:val="009A5ACC"/>
    <w:rsid w:val="009A72B8"/>
    <w:rsid w:val="009A72EF"/>
    <w:rsid w:val="009A79DD"/>
    <w:rsid w:val="009B00B5"/>
    <w:rsid w:val="009B0A0C"/>
    <w:rsid w:val="009B170A"/>
    <w:rsid w:val="009B1F84"/>
    <w:rsid w:val="009B2199"/>
    <w:rsid w:val="009B2335"/>
    <w:rsid w:val="009B239B"/>
    <w:rsid w:val="009B2C86"/>
    <w:rsid w:val="009B3720"/>
    <w:rsid w:val="009B38EF"/>
    <w:rsid w:val="009B392F"/>
    <w:rsid w:val="009B3B4D"/>
    <w:rsid w:val="009B3F84"/>
    <w:rsid w:val="009B4120"/>
    <w:rsid w:val="009B4801"/>
    <w:rsid w:val="009B58A0"/>
    <w:rsid w:val="009B5EF7"/>
    <w:rsid w:val="009B6200"/>
    <w:rsid w:val="009B6294"/>
    <w:rsid w:val="009B6425"/>
    <w:rsid w:val="009B6577"/>
    <w:rsid w:val="009B6D75"/>
    <w:rsid w:val="009B7617"/>
    <w:rsid w:val="009B7A8A"/>
    <w:rsid w:val="009B7B24"/>
    <w:rsid w:val="009B7BA0"/>
    <w:rsid w:val="009B7BA6"/>
    <w:rsid w:val="009C02B2"/>
    <w:rsid w:val="009C0852"/>
    <w:rsid w:val="009C0C9A"/>
    <w:rsid w:val="009C0E74"/>
    <w:rsid w:val="009C0FC8"/>
    <w:rsid w:val="009C102F"/>
    <w:rsid w:val="009C115C"/>
    <w:rsid w:val="009C15EA"/>
    <w:rsid w:val="009C17D0"/>
    <w:rsid w:val="009C20EF"/>
    <w:rsid w:val="009C2116"/>
    <w:rsid w:val="009C21A9"/>
    <w:rsid w:val="009C240D"/>
    <w:rsid w:val="009C2638"/>
    <w:rsid w:val="009C26B8"/>
    <w:rsid w:val="009C382C"/>
    <w:rsid w:val="009C43B3"/>
    <w:rsid w:val="009C4687"/>
    <w:rsid w:val="009C554F"/>
    <w:rsid w:val="009C5786"/>
    <w:rsid w:val="009C5C94"/>
    <w:rsid w:val="009C5D24"/>
    <w:rsid w:val="009C6276"/>
    <w:rsid w:val="009C65C9"/>
    <w:rsid w:val="009C6B6F"/>
    <w:rsid w:val="009C70E9"/>
    <w:rsid w:val="009C7217"/>
    <w:rsid w:val="009C72A3"/>
    <w:rsid w:val="009C7554"/>
    <w:rsid w:val="009C7BA6"/>
    <w:rsid w:val="009C7D33"/>
    <w:rsid w:val="009C7FC2"/>
    <w:rsid w:val="009D01B5"/>
    <w:rsid w:val="009D05A5"/>
    <w:rsid w:val="009D0657"/>
    <w:rsid w:val="009D0C37"/>
    <w:rsid w:val="009D1672"/>
    <w:rsid w:val="009D178C"/>
    <w:rsid w:val="009D2346"/>
    <w:rsid w:val="009D251A"/>
    <w:rsid w:val="009D2A37"/>
    <w:rsid w:val="009D2C6E"/>
    <w:rsid w:val="009D2F3B"/>
    <w:rsid w:val="009D313C"/>
    <w:rsid w:val="009D3CE8"/>
    <w:rsid w:val="009D4050"/>
    <w:rsid w:val="009D4600"/>
    <w:rsid w:val="009D4816"/>
    <w:rsid w:val="009D4CBB"/>
    <w:rsid w:val="009D4CE8"/>
    <w:rsid w:val="009D50AC"/>
    <w:rsid w:val="009D5189"/>
    <w:rsid w:val="009D53B0"/>
    <w:rsid w:val="009D5815"/>
    <w:rsid w:val="009D5A7D"/>
    <w:rsid w:val="009D6803"/>
    <w:rsid w:val="009D6950"/>
    <w:rsid w:val="009D695C"/>
    <w:rsid w:val="009D6A16"/>
    <w:rsid w:val="009D6C19"/>
    <w:rsid w:val="009D6CB5"/>
    <w:rsid w:val="009D6F7B"/>
    <w:rsid w:val="009D7004"/>
    <w:rsid w:val="009D731E"/>
    <w:rsid w:val="009D7352"/>
    <w:rsid w:val="009D7998"/>
    <w:rsid w:val="009D7C5F"/>
    <w:rsid w:val="009D7C80"/>
    <w:rsid w:val="009E0036"/>
    <w:rsid w:val="009E0A2B"/>
    <w:rsid w:val="009E0C9E"/>
    <w:rsid w:val="009E124C"/>
    <w:rsid w:val="009E1B47"/>
    <w:rsid w:val="009E1E7A"/>
    <w:rsid w:val="009E2211"/>
    <w:rsid w:val="009E2791"/>
    <w:rsid w:val="009E282C"/>
    <w:rsid w:val="009E2959"/>
    <w:rsid w:val="009E2CC5"/>
    <w:rsid w:val="009E2E12"/>
    <w:rsid w:val="009E37D6"/>
    <w:rsid w:val="009E38CD"/>
    <w:rsid w:val="009E3A5D"/>
    <w:rsid w:val="009E3B00"/>
    <w:rsid w:val="009E3F45"/>
    <w:rsid w:val="009E4A8E"/>
    <w:rsid w:val="009E5632"/>
    <w:rsid w:val="009E59D4"/>
    <w:rsid w:val="009E5AFF"/>
    <w:rsid w:val="009E6012"/>
    <w:rsid w:val="009E6395"/>
    <w:rsid w:val="009E642D"/>
    <w:rsid w:val="009E6858"/>
    <w:rsid w:val="009E6B53"/>
    <w:rsid w:val="009E7176"/>
    <w:rsid w:val="009E7A25"/>
    <w:rsid w:val="009F03DC"/>
    <w:rsid w:val="009F0AE7"/>
    <w:rsid w:val="009F120F"/>
    <w:rsid w:val="009F1418"/>
    <w:rsid w:val="009F24BD"/>
    <w:rsid w:val="009F2D3C"/>
    <w:rsid w:val="009F34FB"/>
    <w:rsid w:val="009F3583"/>
    <w:rsid w:val="009F3751"/>
    <w:rsid w:val="009F379B"/>
    <w:rsid w:val="009F3D6C"/>
    <w:rsid w:val="009F4163"/>
    <w:rsid w:val="009F4780"/>
    <w:rsid w:val="009F4CCA"/>
    <w:rsid w:val="009F5104"/>
    <w:rsid w:val="009F57A4"/>
    <w:rsid w:val="009F5C6F"/>
    <w:rsid w:val="009F5D4F"/>
    <w:rsid w:val="009F5D53"/>
    <w:rsid w:val="009F5DBF"/>
    <w:rsid w:val="009F6705"/>
    <w:rsid w:val="009F672F"/>
    <w:rsid w:val="009F7747"/>
    <w:rsid w:val="009F79A3"/>
    <w:rsid w:val="00A00422"/>
    <w:rsid w:val="00A00776"/>
    <w:rsid w:val="00A00CB6"/>
    <w:rsid w:val="00A00DFB"/>
    <w:rsid w:val="00A01365"/>
    <w:rsid w:val="00A0182B"/>
    <w:rsid w:val="00A01839"/>
    <w:rsid w:val="00A01B9C"/>
    <w:rsid w:val="00A020D7"/>
    <w:rsid w:val="00A02A08"/>
    <w:rsid w:val="00A0340E"/>
    <w:rsid w:val="00A035D8"/>
    <w:rsid w:val="00A03890"/>
    <w:rsid w:val="00A03A4A"/>
    <w:rsid w:val="00A03AB3"/>
    <w:rsid w:val="00A0433B"/>
    <w:rsid w:val="00A04762"/>
    <w:rsid w:val="00A047D3"/>
    <w:rsid w:val="00A04D63"/>
    <w:rsid w:val="00A05169"/>
    <w:rsid w:val="00A0517E"/>
    <w:rsid w:val="00A057DF"/>
    <w:rsid w:val="00A05C1D"/>
    <w:rsid w:val="00A061B8"/>
    <w:rsid w:val="00A0670D"/>
    <w:rsid w:val="00A068FE"/>
    <w:rsid w:val="00A06B10"/>
    <w:rsid w:val="00A06C09"/>
    <w:rsid w:val="00A07FE0"/>
    <w:rsid w:val="00A10032"/>
    <w:rsid w:val="00A10342"/>
    <w:rsid w:val="00A106F0"/>
    <w:rsid w:val="00A10864"/>
    <w:rsid w:val="00A112B1"/>
    <w:rsid w:val="00A11314"/>
    <w:rsid w:val="00A11544"/>
    <w:rsid w:val="00A115DD"/>
    <w:rsid w:val="00A12A04"/>
    <w:rsid w:val="00A12F1A"/>
    <w:rsid w:val="00A130C3"/>
    <w:rsid w:val="00A13185"/>
    <w:rsid w:val="00A13567"/>
    <w:rsid w:val="00A135B5"/>
    <w:rsid w:val="00A13CD7"/>
    <w:rsid w:val="00A14576"/>
    <w:rsid w:val="00A1467A"/>
    <w:rsid w:val="00A14B6C"/>
    <w:rsid w:val="00A14C5C"/>
    <w:rsid w:val="00A14EDD"/>
    <w:rsid w:val="00A1539C"/>
    <w:rsid w:val="00A1622D"/>
    <w:rsid w:val="00A17550"/>
    <w:rsid w:val="00A17D99"/>
    <w:rsid w:val="00A17EF6"/>
    <w:rsid w:val="00A202E3"/>
    <w:rsid w:val="00A20DE3"/>
    <w:rsid w:val="00A2149C"/>
    <w:rsid w:val="00A214A2"/>
    <w:rsid w:val="00A217E7"/>
    <w:rsid w:val="00A21CC7"/>
    <w:rsid w:val="00A21EEC"/>
    <w:rsid w:val="00A21FA1"/>
    <w:rsid w:val="00A225D0"/>
    <w:rsid w:val="00A2272A"/>
    <w:rsid w:val="00A22FDF"/>
    <w:rsid w:val="00A23093"/>
    <w:rsid w:val="00A233C9"/>
    <w:rsid w:val="00A23A47"/>
    <w:rsid w:val="00A23AC2"/>
    <w:rsid w:val="00A23B09"/>
    <w:rsid w:val="00A240B8"/>
    <w:rsid w:val="00A2432B"/>
    <w:rsid w:val="00A243F9"/>
    <w:rsid w:val="00A246EB"/>
    <w:rsid w:val="00A24B13"/>
    <w:rsid w:val="00A24E6E"/>
    <w:rsid w:val="00A256EB"/>
    <w:rsid w:val="00A25AC8"/>
    <w:rsid w:val="00A25B12"/>
    <w:rsid w:val="00A26015"/>
    <w:rsid w:val="00A26F33"/>
    <w:rsid w:val="00A272D3"/>
    <w:rsid w:val="00A277BE"/>
    <w:rsid w:val="00A27B41"/>
    <w:rsid w:val="00A27D95"/>
    <w:rsid w:val="00A27DB6"/>
    <w:rsid w:val="00A27FE3"/>
    <w:rsid w:val="00A27FE6"/>
    <w:rsid w:val="00A3087A"/>
    <w:rsid w:val="00A308C1"/>
    <w:rsid w:val="00A30929"/>
    <w:rsid w:val="00A30F76"/>
    <w:rsid w:val="00A31127"/>
    <w:rsid w:val="00A3143F"/>
    <w:rsid w:val="00A315C7"/>
    <w:rsid w:val="00A316FA"/>
    <w:rsid w:val="00A317B7"/>
    <w:rsid w:val="00A318AD"/>
    <w:rsid w:val="00A31907"/>
    <w:rsid w:val="00A31C13"/>
    <w:rsid w:val="00A31D64"/>
    <w:rsid w:val="00A31E20"/>
    <w:rsid w:val="00A31E8D"/>
    <w:rsid w:val="00A31F59"/>
    <w:rsid w:val="00A32587"/>
    <w:rsid w:val="00A32654"/>
    <w:rsid w:val="00A329A7"/>
    <w:rsid w:val="00A32DE4"/>
    <w:rsid w:val="00A32E7B"/>
    <w:rsid w:val="00A32ED1"/>
    <w:rsid w:val="00A32FB8"/>
    <w:rsid w:val="00A332D7"/>
    <w:rsid w:val="00A33F5C"/>
    <w:rsid w:val="00A33F9E"/>
    <w:rsid w:val="00A3417B"/>
    <w:rsid w:val="00A342A6"/>
    <w:rsid w:val="00A346E7"/>
    <w:rsid w:val="00A349DE"/>
    <w:rsid w:val="00A34A92"/>
    <w:rsid w:val="00A34B17"/>
    <w:rsid w:val="00A36712"/>
    <w:rsid w:val="00A36865"/>
    <w:rsid w:val="00A37CE5"/>
    <w:rsid w:val="00A40218"/>
    <w:rsid w:val="00A40B73"/>
    <w:rsid w:val="00A4114D"/>
    <w:rsid w:val="00A41CEC"/>
    <w:rsid w:val="00A424F3"/>
    <w:rsid w:val="00A42731"/>
    <w:rsid w:val="00A43834"/>
    <w:rsid w:val="00A43AAD"/>
    <w:rsid w:val="00A44009"/>
    <w:rsid w:val="00A44CCD"/>
    <w:rsid w:val="00A452FB"/>
    <w:rsid w:val="00A454D5"/>
    <w:rsid w:val="00A4598A"/>
    <w:rsid w:val="00A45F3E"/>
    <w:rsid w:val="00A46378"/>
    <w:rsid w:val="00A46826"/>
    <w:rsid w:val="00A46AFF"/>
    <w:rsid w:val="00A46C71"/>
    <w:rsid w:val="00A46EC1"/>
    <w:rsid w:val="00A47F81"/>
    <w:rsid w:val="00A50BD2"/>
    <w:rsid w:val="00A50D6C"/>
    <w:rsid w:val="00A518F1"/>
    <w:rsid w:val="00A51F0E"/>
    <w:rsid w:val="00A52A49"/>
    <w:rsid w:val="00A52F59"/>
    <w:rsid w:val="00A530D8"/>
    <w:rsid w:val="00A5320A"/>
    <w:rsid w:val="00A53CC3"/>
    <w:rsid w:val="00A53CF4"/>
    <w:rsid w:val="00A53E3A"/>
    <w:rsid w:val="00A5449F"/>
    <w:rsid w:val="00A54906"/>
    <w:rsid w:val="00A54AE0"/>
    <w:rsid w:val="00A54E80"/>
    <w:rsid w:val="00A54F1A"/>
    <w:rsid w:val="00A5578E"/>
    <w:rsid w:val="00A55995"/>
    <w:rsid w:val="00A5620D"/>
    <w:rsid w:val="00A562BB"/>
    <w:rsid w:val="00A56B88"/>
    <w:rsid w:val="00A56BF7"/>
    <w:rsid w:val="00A57372"/>
    <w:rsid w:val="00A57840"/>
    <w:rsid w:val="00A5786E"/>
    <w:rsid w:val="00A57978"/>
    <w:rsid w:val="00A60F7B"/>
    <w:rsid w:val="00A6122D"/>
    <w:rsid w:val="00A617F8"/>
    <w:rsid w:val="00A61E00"/>
    <w:rsid w:val="00A62C56"/>
    <w:rsid w:val="00A62E84"/>
    <w:rsid w:val="00A631F8"/>
    <w:rsid w:val="00A63757"/>
    <w:rsid w:val="00A63CF8"/>
    <w:rsid w:val="00A63D8D"/>
    <w:rsid w:val="00A63D9D"/>
    <w:rsid w:val="00A63F4F"/>
    <w:rsid w:val="00A64209"/>
    <w:rsid w:val="00A64299"/>
    <w:rsid w:val="00A650EF"/>
    <w:rsid w:val="00A65425"/>
    <w:rsid w:val="00A655D9"/>
    <w:rsid w:val="00A65AD0"/>
    <w:rsid w:val="00A65CB2"/>
    <w:rsid w:val="00A65F35"/>
    <w:rsid w:val="00A6604D"/>
    <w:rsid w:val="00A661F8"/>
    <w:rsid w:val="00A664CA"/>
    <w:rsid w:val="00A6650F"/>
    <w:rsid w:val="00A669AB"/>
    <w:rsid w:val="00A66CE1"/>
    <w:rsid w:val="00A6714F"/>
    <w:rsid w:val="00A67806"/>
    <w:rsid w:val="00A67DE9"/>
    <w:rsid w:val="00A709F4"/>
    <w:rsid w:val="00A70BBF"/>
    <w:rsid w:val="00A70FCC"/>
    <w:rsid w:val="00A7175C"/>
    <w:rsid w:val="00A71C7B"/>
    <w:rsid w:val="00A71DA4"/>
    <w:rsid w:val="00A72461"/>
    <w:rsid w:val="00A728D9"/>
    <w:rsid w:val="00A72AF2"/>
    <w:rsid w:val="00A72E88"/>
    <w:rsid w:val="00A731A2"/>
    <w:rsid w:val="00A73281"/>
    <w:rsid w:val="00A74A5F"/>
    <w:rsid w:val="00A761E4"/>
    <w:rsid w:val="00A77107"/>
    <w:rsid w:val="00A772DE"/>
    <w:rsid w:val="00A779A8"/>
    <w:rsid w:val="00A779E4"/>
    <w:rsid w:val="00A77AC8"/>
    <w:rsid w:val="00A77F7B"/>
    <w:rsid w:val="00A77F93"/>
    <w:rsid w:val="00A801F3"/>
    <w:rsid w:val="00A80390"/>
    <w:rsid w:val="00A803AE"/>
    <w:rsid w:val="00A8084B"/>
    <w:rsid w:val="00A80DF6"/>
    <w:rsid w:val="00A81459"/>
    <w:rsid w:val="00A814CE"/>
    <w:rsid w:val="00A82B70"/>
    <w:rsid w:val="00A82E15"/>
    <w:rsid w:val="00A82ED4"/>
    <w:rsid w:val="00A8302D"/>
    <w:rsid w:val="00A83384"/>
    <w:rsid w:val="00A835FF"/>
    <w:rsid w:val="00A842E2"/>
    <w:rsid w:val="00A84502"/>
    <w:rsid w:val="00A8495D"/>
    <w:rsid w:val="00A8503C"/>
    <w:rsid w:val="00A851B5"/>
    <w:rsid w:val="00A851E2"/>
    <w:rsid w:val="00A85896"/>
    <w:rsid w:val="00A85D01"/>
    <w:rsid w:val="00A86320"/>
    <w:rsid w:val="00A903D9"/>
    <w:rsid w:val="00A90537"/>
    <w:rsid w:val="00A907A0"/>
    <w:rsid w:val="00A9095E"/>
    <w:rsid w:val="00A90B0A"/>
    <w:rsid w:val="00A90E48"/>
    <w:rsid w:val="00A91C37"/>
    <w:rsid w:val="00A9213B"/>
    <w:rsid w:val="00A92438"/>
    <w:rsid w:val="00A9270F"/>
    <w:rsid w:val="00A92970"/>
    <w:rsid w:val="00A934D4"/>
    <w:rsid w:val="00A93544"/>
    <w:rsid w:val="00A93558"/>
    <w:rsid w:val="00A93DD0"/>
    <w:rsid w:val="00A93E36"/>
    <w:rsid w:val="00A9412E"/>
    <w:rsid w:val="00A94220"/>
    <w:rsid w:val="00A94331"/>
    <w:rsid w:val="00A958C1"/>
    <w:rsid w:val="00A95A46"/>
    <w:rsid w:val="00A95DEF"/>
    <w:rsid w:val="00A95EB6"/>
    <w:rsid w:val="00A9675D"/>
    <w:rsid w:val="00A96D3A"/>
    <w:rsid w:val="00A96DD0"/>
    <w:rsid w:val="00A96F6F"/>
    <w:rsid w:val="00A9701A"/>
    <w:rsid w:val="00A9721E"/>
    <w:rsid w:val="00A972F5"/>
    <w:rsid w:val="00A973E5"/>
    <w:rsid w:val="00A974F5"/>
    <w:rsid w:val="00AA0CBC"/>
    <w:rsid w:val="00AA0EC3"/>
    <w:rsid w:val="00AA11C1"/>
    <w:rsid w:val="00AA1329"/>
    <w:rsid w:val="00AA164A"/>
    <w:rsid w:val="00AA1E26"/>
    <w:rsid w:val="00AA23DA"/>
    <w:rsid w:val="00AA2442"/>
    <w:rsid w:val="00AA26E3"/>
    <w:rsid w:val="00AA2C69"/>
    <w:rsid w:val="00AA2EFA"/>
    <w:rsid w:val="00AA2F0F"/>
    <w:rsid w:val="00AA3D89"/>
    <w:rsid w:val="00AA43C7"/>
    <w:rsid w:val="00AA4C88"/>
    <w:rsid w:val="00AA50C0"/>
    <w:rsid w:val="00AA5467"/>
    <w:rsid w:val="00AA5CF0"/>
    <w:rsid w:val="00AA6479"/>
    <w:rsid w:val="00AA6BF8"/>
    <w:rsid w:val="00AA74DA"/>
    <w:rsid w:val="00AA7A25"/>
    <w:rsid w:val="00AB0B99"/>
    <w:rsid w:val="00AB0DC7"/>
    <w:rsid w:val="00AB119F"/>
    <w:rsid w:val="00AB1649"/>
    <w:rsid w:val="00AB1A03"/>
    <w:rsid w:val="00AB1C24"/>
    <w:rsid w:val="00AB21A9"/>
    <w:rsid w:val="00AB22E8"/>
    <w:rsid w:val="00AB237E"/>
    <w:rsid w:val="00AB24BD"/>
    <w:rsid w:val="00AB2588"/>
    <w:rsid w:val="00AB2911"/>
    <w:rsid w:val="00AB2BDE"/>
    <w:rsid w:val="00AB2C32"/>
    <w:rsid w:val="00AB2F5E"/>
    <w:rsid w:val="00AB305C"/>
    <w:rsid w:val="00AB31DD"/>
    <w:rsid w:val="00AB3201"/>
    <w:rsid w:val="00AB3D97"/>
    <w:rsid w:val="00AB3DF2"/>
    <w:rsid w:val="00AB434C"/>
    <w:rsid w:val="00AB4CBA"/>
    <w:rsid w:val="00AB54D2"/>
    <w:rsid w:val="00AB59FA"/>
    <w:rsid w:val="00AB60D0"/>
    <w:rsid w:val="00AB6107"/>
    <w:rsid w:val="00AB62E8"/>
    <w:rsid w:val="00AB710C"/>
    <w:rsid w:val="00AB7291"/>
    <w:rsid w:val="00AC0473"/>
    <w:rsid w:val="00AC048C"/>
    <w:rsid w:val="00AC061E"/>
    <w:rsid w:val="00AC06C9"/>
    <w:rsid w:val="00AC0798"/>
    <w:rsid w:val="00AC0879"/>
    <w:rsid w:val="00AC087A"/>
    <w:rsid w:val="00AC1854"/>
    <w:rsid w:val="00AC1CCA"/>
    <w:rsid w:val="00AC1E47"/>
    <w:rsid w:val="00AC1EEB"/>
    <w:rsid w:val="00AC20F2"/>
    <w:rsid w:val="00AC22F4"/>
    <w:rsid w:val="00AC2526"/>
    <w:rsid w:val="00AC26EE"/>
    <w:rsid w:val="00AC314D"/>
    <w:rsid w:val="00AC40FE"/>
    <w:rsid w:val="00AC462F"/>
    <w:rsid w:val="00AC4993"/>
    <w:rsid w:val="00AC4D1C"/>
    <w:rsid w:val="00AC4D9E"/>
    <w:rsid w:val="00AC515A"/>
    <w:rsid w:val="00AC58CE"/>
    <w:rsid w:val="00AC63E2"/>
    <w:rsid w:val="00AC650E"/>
    <w:rsid w:val="00AC6671"/>
    <w:rsid w:val="00AC6881"/>
    <w:rsid w:val="00AC69E5"/>
    <w:rsid w:val="00AC6AC1"/>
    <w:rsid w:val="00AC6D33"/>
    <w:rsid w:val="00AC702B"/>
    <w:rsid w:val="00AC7238"/>
    <w:rsid w:val="00AC7B67"/>
    <w:rsid w:val="00AC7C2F"/>
    <w:rsid w:val="00AC7E48"/>
    <w:rsid w:val="00AC7F58"/>
    <w:rsid w:val="00AD0186"/>
    <w:rsid w:val="00AD0601"/>
    <w:rsid w:val="00AD0C4A"/>
    <w:rsid w:val="00AD131A"/>
    <w:rsid w:val="00AD13FC"/>
    <w:rsid w:val="00AD1480"/>
    <w:rsid w:val="00AD220A"/>
    <w:rsid w:val="00AD26B0"/>
    <w:rsid w:val="00AD281A"/>
    <w:rsid w:val="00AD287C"/>
    <w:rsid w:val="00AD2916"/>
    <w:rsid w:val="00AD2A4E"/>
    <w:rsid w:val="00AD2D27"/>
    <w:rsid w:val="00AD30AB"/>
    <w:rsid w:val="00AD3C34"/>
    <w:rsid w:val="00AD400D"/>
    <w:rsid w:val="00AD4493"/>
    <w:rsid w:val="00AD481A"/>
    <w:rsid w:val="00AD49F6"/>
    <w:rsid w:val="00AD4C93"/>
    <w:rsid w:val="00AD547D"/>
    <w:rsid w:val="00AD54B1"/>
    <w:rsid w:val="00AD54CA"/>
    <w:rsid w:val="00AD6192"/>
    <w:rsid w:val="00AD6A98"/>
    <w:rsid w:val="00AD6ACC"/>
    <w:rsid w:val="00AD6D58"/>
    <w:rsid w:val="00AD6E32"/>
    <w:rsid w:val="00AD76C5"/>
    <w:rsid w:val="00AE00FA"/>
    <w:rsid w:val="00AE0EEF"/>
    <w:rsid w:val="00AE2D8E"/>
    <w:rsid w:val="00AE3E20"/>
    <w:rsid w:val="00AE43EE"/>
    <w:rsid w:val="00AE456A"/>
    <w:rsid w:val="00AE4B93"/>
    <w:rsid w:val="00AE4E30"/>
    <w:rsid w:val="00AE4F6A"/>
    <w:rsid w:val="00AE4F71"/>
    <w:rsid w:val="00AE58DC"/>
    <w:rsid w:val="00AE5B21"/>
    <w:rsid w:val="00AE5E5E"/>
    <w:rsid w:val="00AE60E4"/>
    <w:rsid w:val="00AE6244"/>
    <w:rsid w:val="00AE6600"/>
    <w:rsid w:val="00AE6841"/>
    <w:rsid w:val="00AE6B6D"/>
    <w:rsid w:val="00AE6BF7"/>
    <w:rsid w:val="00AE78D8"/>
    <w:rsid w:val="00AE7C31"/>
    <w:rsid w:val="00AE7D04"/>
    <w:rsid w:val="00AF0E91"/>
    <w:rsid w:val="00AF104D"/>
    <w:rsid w:val="00AF12F4"/>
    <w:rsid w:val="00AF1372"/>
    <w:rsid w:val="00AF13F4"/>
    <w:rsid w:val="00AF15F5"/>
    <w:rsid w:val="00AF1702"/>
    <w:rsid w:val="00AF1957"/>
    <w:rsid w:val="00AF1E4A"/>
    <w:rsid w:val="00AF1E59"/>
    <w:rsid w:val="00AF1F2B"/>
    <w:rsid w:val="00AF2354"/>
    <w:rsid w:val="00AF2540"/>
    <w:rsid w:val="00AF26C6"/>
    <w:rsid w:val="00AF2F0C"/>
    <w:rsid w:val="00AF2F59"/>
    <w:rsid w:val="00AF3450"/>
    <w:rsid w:val="00AF36E1"/>
    <w:rsid w:val="00AF3A52"/>
    <w:rsid w:val="00AF4269"/>
    <w:rsid w:val="00AF4BE4"/>
    <w:rsid w:val="00AF5624"/>
    <w:rsid w:val="00AF577F"/>
    <w:rsid w:val="00AF583E"/>
    <w:rsid w:val="00AF5F09"/>
    <w:rsid w:val="00AF61DE"/>
    <w:rsid w:val="00AF6A6D"/>
    <w:rsid w:val="00AF6C33"/>
    <w:rsid w:val="00AF6E3E"/>
    <w:rsid w:val="00AF7224"/>
    <w:rsid w:val="00AF77FD"/>
    <w:rsid w:val="00AF7A89"/>
    <w:rsid w:val="00B000B3"/>
    <w:rsid w:val="00B00111"/>
    <w:rsid w:val="00B00D4B"/>
    <w:rsid w:val="00B00DD5"/>
    <w:rsid w:val="00B01315"/>
    <w:rsid w:val="00B01641"/>
    <w:rsid w:val="00B01ADB"/>
    <w:rsid w:val="00B01BC4"/>
    <w:rsid w:val="00B01DB6"/>
    <w:rsid w:val="00B021D8"/>
    <w:rsid w:val="00B033CC"/>
    <w:rsid w:val="00B03C49"/>
    <w:rsid w:val="00B03D1A"/>
    <w:rsid w:val="00B0451E"/>
    <w:rsid w:val="00B048C0"/>
    <w:rsid w:val="00B04F35"/>
    <w:rsid w:val="00B04FF9"/>
    <w:rsid w:val="00B0566D"/>
    <w:rsid w:val="00B057AD"/>
    <w:rsid w:val="00B05D2E"/>
    <w:rsid w:val="00B064AF"/>
    <w:rsid w:val="00B06657"/>
    <w:rsid w:val="00B06736"/>
    <w:rsid w:val="00B06BC7"/>
    <w:rsid w:val="00B06F3B"/>
    <w:rsid w:val="00B0735C"/>
    <w:rsid w:val="00B10304"/>
    <w:rsid w:val="00B1062C"/>
    <w:rsid w:val="00B1072F"/>
    <w:rsid w:val="00B112A0"/>
    <w:rsid w:val="00B11544"/>
    <w:rsid w:val="00B123E9"/>
    <w:rsid w:val="00B124D5"/>
    <w:rsid w:val="00B12A3B"/>
    <w:rsid w:val="00B12E1D"/>
    <w:rsid w:val="00B12E70"/>
    <w:rsid w:val="00B13C5C"/>
    <w:rsid w:val="00B141B8"/>
    <w:rsid w:val="00B146DA"/>
    <w:rsid w:val="00B147D8"/>
    <w:rsid w:val="00B14FBF"/>
    <w:rsid w:val="00B1526C"/>
    <w:rsid w:val="00B1558B"/>
    <w:rsid w:val="00B162D2"/>
    <w:rsid w:val="00B163D3"/>
    <w:rsid w:val="00B16594"/>
    <w:rsid w:val="00B169CD"/>
    <w:rsid w:val="00B173F1"/>
    <w:rsid w:val="00B20832"/>
    <w:rsid w:val="00B20BDD"/>
    <w:rsid w:val="00B20D54"/>
    <w:rsid w:val="00B20E44"/>
    <w:rsid w:val="00B2172A"/>
    <w:rsid w:val="00B21763"/>
    <w:rsid w:val="00B21A5C"/>
    <w:rsid w:val="00B22239"/>
    <w:rsid w:val="00B22658"/>
    <w:rsid w:val="00B22CC8"/>
    <w:rsid w:val="00B22F6E"/>
    <w:rsid w:val="00B23D3D"/>
    <w:rsid w:val="00B23E28"/>
    <w:rsid w:val="00B24133"/>
    <w:rsid w:val="00B246BF"/>
    <w:rsid w:val="00B247B8"/>
    <w:rsid w:val="00B2482A"/>
    <w:rsid w:val="00B248AB"/>
    <w:rsid w:val="00B24996"/>
    <w:rsid w:val="00B24A43"/>
    <w:rsid w:val="00B24E55"/>
    <w:rsid w:val="00B2543F"/>
    <w:rsid w:val="00B25800"/>
    <w:rsid w:val="00B25B7F"/>
    <w:rsid w:val="00B2667F"/>
    <w:rsid w:val="00B26C80"/>
    <w:rsid w:val="00B2704F"/>
    <w:rsid w:val="00B271CA"/>
    <w:rsid w:val="00B27C14"/>
    <w:rsid w:val="00B30B93"/>
    <w:rsid w:val="00B3150A"/>
    <w:rsid w:val="00B3371A"/>
    <w:rsid w:val="00B3392A"/>
    <w:rsid w:val="00B34076"/>
    <w:rsid w:val="00B341F9"/>
    <w:rsid w:val="00B34549"/>
    <w:rsid w:val="00B34598"/>
    <w:rsid w:val="00B34C1D"/>
    <w:rsid w:val="00B34D59"/>
    <w:rsid w:val="00B3542F"/>
    <w:rsid w:val="00B3576A"/>
    <w:rsid w:val="00B35BB2"/>
    <w:rsid w:val="00B35ECE"/>
    <w:rsid w:val="00B3663C"/>
    <w:rsid w:val="00B36E87"/>
    <w:rsid w:val="00B37170"/>
    <w:rsid w:val="00B37967"/>
    <w:rsid w:val="00B37A56"/>
    <w:rsid w:val="00B40192"/>
    <w:rsid w:val="00B402B7"/>
    <w:rsid w:val="00B40670"/>
    <w:rsid w:val="00B4084C"/>
    <w:rsid w:val="00B40A63"/>
    <w:rsid w:val="00B40A69"/>
    <w:rsid w:val="00B40C67"/>
    <w:rsid w:val="00B40E0C"/>
    <w:rsid w:val="00B41226"/>
    <w:rsid w:val="00B412CD"/>
    <w:rsid w:val="00B4130A"/>
    <w:rsid w:val="00B41870"/>
    <w:rsid w:val="00B422F5"/>
    <w:rsid w:val="00B42545"/>
    <w:rsid w:val="00B43295"/>
    <w:rsid w:val="00B43341"/>
    <w:rsid w:val="00B43B7A"/>
    <w:rsid w:val="00B43C4C"/>
    <w:rsid w:val="00B44566"/>
    <w:rsid w:val="00B44723"/>
    <w:rsid w:val="00B45A94"/>
    <w:rsid w:val="00B46363"/>
    <w:rsid w:val="00B46C1A"/>
    <w:rsid w:val="00B47162"/>
    <w:rsid w:val="00B471DF"/>
    <w:rsid w:val="00B4727A"/>
    <w:rsid w:val="00B473B4"/>
    <w:rsid w:val="00B4772D"/>
    <w:rsid w:val="00B47A4F"/>
    <w:rsid w:val="00B47C3C"/>
    <w:rsid w:val="00B47D36"/>
    <w:rsid w:val="00B5008C"/>
    <w:rsid w:val="00B5047A"/>
    <w:rsid w:val="00B509B3"/>
    <w:rsid w:val="00B50B13"/>
    <w:rsid w:val="00B510D8"/>
    <w:rsid w:val="00B51AAD"/>
    <w:rsid w:val="00B51CE7"/>
    <w:rsid w:val="00B52060"/>
    <w:rsid w:val="00B52270"/>
    <w:rsid w:val="00B52DEC"/>
    <w:rsid w:val="00B52E2A"/>
    <w:rsid w:val="00B54215"/>
    <w:rsid w:val="00B5457D"/>
    <w:rsid w:val="00B54EEB"/>
    <w:rsid w:val="00B55B2B"/>
    <w:rsid w:val="00B563B0"/>
    <w:rsid w:val="00B568DF"/>
    <w:rsid w:val="00B56988"/>
    <w:rsid w:val="00B56B90"/>
    <w:rsid w:val="00B579D1"/>
    <w:rsid w:val="00B57BB2"/>
    <w:rsid w:val="00B57CD8"/>
    <w:rsid w:val="00B603DE"/>
    <w:rsid w:val="00B6073D"/>
    <w:rsid w:val="00B60B45"/>
    <w:rsid w:val="00B61082"/>
    <w:rsid w:val="00B61D89"/>
    <w:rsid w:val="00B62351"/>
    <w:rsid w:val="00B62607"/>
    <w:rsid w:val="00B62915"/>
    <w:rsid w:val="00B63507"/>
    <w:rsid w:val="00B63709"/>
    <w:rsid w:val="00B63782"/>
    <w:rsid w:val="00B63C58"/>
    <w:rsid w:val="00B645BB"/>
    <w:rsid w:val="00B6496B"/>
    <w:rsid w:val="00B658D2"/>
    <w:rsid w:val="00B65905"/>
    <w:rsid w:val="00B6597B"/>
    <w:rsid w:val="00B65A86"/>
    <w:rsid w:val="00B65B29"/>
    <w:rsid w:val="00B65C64"/>
    <w:rsid w:val="00B667FF"/>
    <w:rsid w:val="00B67056"/>
    <w:rsid w:val="00B6724A"/>
    <w:rsid w:val="00B673F3"/>
    <w:rsid w:val="00B6778A"/>
    <w:rsid w:val="00B67CF9"/>
    <w:rsid w:val="00B67D9A"/>
    <w:rsid w:val="00B70069"/>
    <w:rsid w:val="00B704C2"/>
    <w:rsid w:val="00B70529"/>
    <w:rsid w:val="00B70641"/>
    <w:rsid w:val="00B70996"/>
    <w:rsid w:val="00B70DC1"/>
    <w:rsid w:val="00B70F39"/>
    <w:rsid w:val="00B71239"/>
    <w:rsid w:val="00B71422"/>
    <w:rsid w:val="00B714EA"/>
    <w:rsid w:val="00B7177B"/>
    <w:rsid w:val="00B72045"/>
    <w:rsid w:val="00B72630"/>
    <w:rsid w:val="00B727CF"/>
    <w:rsid w:val="00B72EB7"/>
    <w:rsid w:val="00B72F84"/>
    <w:rsid w:val="00B732DF"/>
    <w:rsid w:val="00B73453"/>
    <w:rsid w:val="00B73573"/>
    <w:rsid w:val="00B73A0E"/>
    <w:rsid w:val="00B73AE1"/>
    <w:rsid w:val="00B73DFB"/>
    <w:rsid w:val="00B73FE4"/>
    <w:rsid w:val="00B743CA"/>
    <w:rsid w:val="00B743D9"/>
    <w:rsid w:val="00B74937"/>
    <w:rsid w:val="00B749E3"/>
    <w:rsid w:val="00B75460"/>
    <w:rsid w:val="00B75847"/>
    <w:rsid w:val="00B76322"/>
    <w:rsid w:val="00B765BE"/>
    <w:rsid w:val="00B7743F"/>
    <w:rsid w:val="00B7758E"/>
    <w:rsid w:val="00B775AD"/>
    <w:rsid w:val="00B802FC"/>
    <w:rsid w:val="00B80313"/>
    <w:rsid w:val="00B80A28"/>
    <w:rsid w:val="00B80D99"/>
    <w:rsid w:val="00B8112F"/>
    <w:rsid w:val="00B818CB"/>
    <w:rsid w:val="00B81AC4"/>
    <w:rsid w:val="00B81B6C"/>
    <w:rsid w:val="00B82F12"/>
    <w:rsid w:val="00B82F89"/>
    <w:rsid w:val="00B83604"/>
    <w:rsid w:val="00B837E9"/>
    <w:rsid w:val="00B83E3B"/>
    <w:rsid w:val="00B83FF3"/>
    <w:rsid w:val="00B841B8"/>
    <w:rsid w:val="00B84CCD"/>
    <w:rsid w:val="00B84FAA"/>
    <w:rsid w:val="00B85017"/>
    <w:rsid w:val="00B8532D"/>
    <w:rsid w:val="00B858AC"/>
    <w:rsid w:val="00B86426"/>
    <w:rsid w:val="00B869EC"/>
    <w:rsid w:val="00B86CE8"/>
    <w:rsid w:val="00B86FFD"/>
    <w:rsid w:val="00B8704B"/>
    <w:rsid w:val="00B8760A"/>
    <w:rsid w:val="00B876BE"/>
    <w:rsid w:val="00B87BC5"/>
    <w:rsid w:val="00B87BF4"/>
    <w:rsid w:val="00B90B47"/>
    <w:rsid w:val="00B90E00"/>
    <w:rsid w:val="00B91171"/>
    <w:rsid w:val="00B917FC"/>
    <w:rsid w:val="00B91A25"/>
    <w:rsid w:val="00B91A57"/>
    <w:rsid w:val="00B91C33"/>
    <w:rsid w:val="00B92A44"/>
    <w:rsid w:val="00B9300F"/>
    <w:rsid w:val="00B9310E"/>
    <w:rsid w:val="00B938C6"/>
    <w:rsid w:val="00B94095"/>
    <w:rsid w:val="00B947C2"/>
    <w:rsid w:val="00B94BF4"/>
    <w:rsid w:val="00B94C4A"/>
    <w:rsid w:val="00B94C76"/>
    <w:rsid w:val="00B95C15"/>
    <w:rsid w:val="00B96882"/>
    <w:rsid w:val="00B96D4B"/>
    <w:rsid w:val="00B97B14"/>
    <w:rsid w:val="00B97C59"/>
    <w:rsid w:val="00B97D64"/>
    <w:rsid w:val="00BA02FD"/>
    <w:rsid w:val="00BA03E1"/>
    <w:rsid w:val="00BA0547"/>
    <w:rsid w:val="00BA0E2D"/>
    <w:rsid w:val="00BA17F5"/>
    <w:rsid w:val="00BA1A87"/>
    <w:rsid w:val="00BA1C3F"/>
    <w:rsid w:val="00BA1D7B"/>
    <w:rsid w:val="00BA1EF5"/>
    <w:rsid w:val="00BA2ABC"/>
    <w:rsid w:val="00BA3EC2"/>
    <w:rsid w:val="00BA43AB"/>
    <w:rsid w:val="00BA486F"/>
    <w:rsid w:val="00BA48EC"/>
    <w:rsid w:val="00BA4F43"/>
    <w:rsid w:val="00BA5211"/>
    <w:rsid w:val="00BA5645"/>
    <w:rsid w:val="00BA5822"/>
    <w:rsid w:val="00BA59B5"/>
    <w:rsid w:val="00BA5F77"/>
    <w:rsid w:val="00BA6376"/>
    <w:rsid w:val="00BA6549"/>
    <w:rsid w:val="00BA6717"/>
    <w:rsid w:val="00BA6730"/>
    <w:rsid w:val="00BA6801"/>
    <w:rsid w:val="00BA6B9E"/>
    <w:rsid w:val="00BA74CD"/>
    <w:rsid w:val="00BA74E1"/>
    <w:rsid w:val="00BA77B2"/>
    <w:rsid w:val="00BA7885"/>
    <w:rsid w:val="00BB000E"/>
    <w:rsid w:val="00BB069D"/>
    <w:rsid w:val="00BB07F2"/>
    <w:rsid w:val="00BB098A"/>
    <w:rsid w:val="00BB0B9D"/>
    <w:rsid w:val="00BB0C1A"/>
    <w:rsid w:val="00BB100C"/>
    <w:rsid w:val="00BB16D5"/>
    <w:rsid w:val="00BB1711"/>
    <w:rsid w:val="00BB177E"/>
    <w:rsid w:val="00BB187C"/>
    <w:rsid w:val="00BB31FD"/>
    <w:rsid w:val="00BB322A"/>
    <w:rsid w:val="00BB47C2"/>
    <w:rsid w:val="00BB4EC1"/>
    <w:rsid w:val="00BB4F65"/>
    <w:rsid w:val="00BB4FAB"/>
    <w:rsid w:val="00BB5202"/>
    <w:rsid w:val="00BB549F"/>
    <w:rsid w:val="00BB5B67"/>
    <w:rsid w:val="00BB622B"/>
    <w:rsid w:val="00BB64BE"/>
    <w:rsid w:val="00BB6901"/>
    <w:rsid w:val="00BB6C0D"/>
    <w:rsid w:val="00BB6EBB"/>
    <w:rsid w:val="00BB6F8A"/>
    <w:rsid w:val="00BB70F6"/>
    <w:rsid w:val="00BB7382"/>
    <w:rsid w:val="00BB73D6"/>
    <w:rsid w:val="00BB73E8"/>
    <w:rsid w:val="00BB7A77"/>
    <w:rsid w:val="00BC01C3"/>
    <w:rsid w:val="00BC08DF"/>
    <w:rsid w:val="00BC094F"/>
    <w:rsid w:val="00BC1073"/>
    <w:rsid w:val="00BC112C"/>
    <w:rsid w:val="00BC1162"/>
    <w:rsid w:val="00BC11F4"/>
    <w:rsid w:val="00BC1524"/>
    <w:rsid w:val="00BC1898"/>
    <w:rsid w:val="00BC1CAA"/>
    <w:rsid w:val="00BC2FC9"/>
    <w:rsid w:val="00BC30A1"/>
    <w:rsid w:val="00BC329F"/>
    <w:rsid w:val="00BC37B6"/>
    <w:rsid w:val="00BC3890"/>
    <w:rsid w:val="00BC38F3"/>
    <w:rsid w:val="00BC3969"/>
    <w:rsid w:val="00BC3A5B"/>
    <w:rsid w:val="00BC4D4E"/>
    <w:rsid w:val="00BC524A"/>
    <w:rsid w:val="00BC53CE"/>
    <w:rsid w:val="00BC547C"/>
    <w:rsid w:val="00BC586B"/>
    <w:rsid w:val="00BC58C8"/>
    <w:rsid w:val="00BC5D0A"/>
    <w:rsid w:val="00BC5FCA"/>
    <w:rsid w:val="00BC6497"/>
    <w:rsid w:val="00BC69BF"/>
    <w:rsid w:val="00BC6DA7"/>
    <w:rsid w:val="00BC6E58"/>
    <w:rsid w:val="00BC7415"/>
    <w:rsid w:val="00BC77B5"/>
    <w:rsid w:val="00BC7987"/>
    <w:rsid w:val="00BC7CD6"/>
    <w:rsid w:val="00BD00F4"/>
    <w:rsid w:val="00BD05DE"/>
    <w:rsid w:val="00BD082F"/>
    <w:rsid w:val="00BD09EF"/>
    <w:rsid w:val="00BD0B4C"/>
    <w:rsid w:val="00BD16D9"/>
    <w:rsid w:val="00BD1CBA"/>
    <w:rsid w:val="00BD1DC4"/>
    <w:rsid w:val="00BD23AE"/>
    <w:rsid w:val="00BD2447"/>
    <w:rsid w:val="00BD249A"/>
    <w:rsid w:val="00BD2A9A"/>
    <w:rsid w:val="00BD2D24"/>
    <w:rsid w:val="00BD3C87"/>
    <w:rsid w:val="00BD418D"/>
    <w:rsid w:val="00BD41F1"/>
    <w:rsid w:val="00BD4D23"/>
    <w:rsid w:val="00BD4E71"/>
    <w:rsid w:val="00BD4F82"/>
    <w:rsid w:val="00BD589F"/>
    <w:rsid w:val="00BD5BAD"/>
    <w:rsid w:val="00BD601A"/>
    <w:rsid w:val="00BD6166"/>
    <w:rsid w:val="00BD644A"/>
    <w:rsid w:val="00BD72E2"/>
    <w:rsid w:val="00BD7456"/>
    <w:rsid w:val="00BD7A13"/>
    <w:rsid w:val="00BE056A"/>
    <w:rsid w:val="00BE05D1"/>
    <w:rsid w:val="00BE0605"/>
    <w:rsid w:val="00BE0E31"/>
    <w:rsid w:val="00BE12FA"/>
    <w:rsid w:val="00BE226A"/>
    <w:rsid w:val="00BE23BF"/>
    <w:rsid w:val="00BE325B"/>
    <w:rsid w:val="00BE334C"/>
    <w:rsid w:val="00BE3626"/>
    <w:rsid w:val="00BE3A2B"/>
    <w:rsid w:val="00BE3FFF"/>
    <w:rsid w:val="00BE4838"/>
    <w:rsid w:val="00BE4971"/>
    <w:rsid w:val="00BE4B1D"/>
    <w:rsid w:val="00BE5043"/>
    <w:rsid w:val="00BE55DB"/>
    <w:rsid w:val="00BE58CB"/>
    <w:rsid w:val="00BE5CB6"/>
    <w:rsid w:val="00BE637D"/>
    <w:rsid w:val="00BE656C"/>
    <w:rsid w:val="00BE6AFE"/>
    <w:rsid w:val="00BE6FEE"/>
    <w:rsid w:val="00BE70CA"/>
    <w:rsid w:val="00BE7A13"/>
    <w:rsid w:val="00BE7BA0"/>
    <w:rsid w:val="00BF0447"/>
    <w:rsid w:val="00BF085E"/>
    <w:rsid w:val="00BF08EE"/>
    <w:rsid w:val="00BF0F78"/>
    <w:rsid w:val="00BF16DA"/>
    <w:rsid w:val="00BF1816"/>
    <w:rsid w:val="00BF1B29"/>
    <w:rsid w:val="00BF1EDC"/>
    <w:rsid w:val="00BF2779"/>
    <w:rsid w:val="00BF2A1E"/>
    <w:rsid w:val="00BF2CCF"/>
    <w:rsid w:val="00BF2CF6"/>
    <w:rsid w:val="00BF30C8"/>
    <w:rsid w:val="00BF3479"/>
    <w:rsid w:val="00BF35C8"/>
    <w:rsid w:val="00BF3E56"/>
    <w:rsid w:val="00BF4246"/>
    <w:rsid w:val="00BF44ED"/>
    <w:rsid w:val="00BF5ADF"/>
    <w:rsid w:val="00BF5C79"/>
    <w:rsid w:val="00BF62A2"/>
    <w:rsid w:val="00BF647F"/>
    <w:rsid w:val="00BF6D3E"/>
    <w:rsid w:val="00BF6E7A"/>
    <w:rsid w:val="00BF7348"/>
    <w:rsid w:val="00BF77B0"/>
    <w:rsid w:val="00C0028B"/>
    <w:rsid w:val="00C0084D"/>
    <w:rsid w:val="00C00942"/>
    <w:rsid w:val="00C00C7A"/>
    <w:rsid w:val="00C01B92"/>
    <w:rsid w:val="00C02238"/>
    <w:rsid w:val="00C0256A"/>
    <w:rsid w:val="00C02B2D"/>
    <w:rsid w:val="00C02C56"/>
    <w:rsid w:val="00C02EFB"/>
    <w:rsid w:val="00C03B52"/>
    <w:rsid w:val="00C03B98"/>
    <w:rsid w:val="00C044EF"/>
    <w:rsid w:val="00C04891"/>
    <w:rsid w:val="00C04BB0"/>
    <w:rsid w:val="00C04BCE"/>
    <w:rsid w:val="00C04D4E"/>
    <w:rsid w:val="00C05480"/>
    <w:rsid w:val="00C063F2"/>
    <w:rsid w:val="00C06D39"/>
    <w:rsid w:val="00C075B6"/>
    <w:rsid w:val="00C10F9B"/>
    <w:rsid w:val="00C1157F"/>
    <w:rsid w:val="00C11B67"/>
    <w:rsid w:val="00C11DF8"/>
    <w:rsid w:val="00C12258"/>
    <w:rsid w:val="00C12312"/>
    <w:rsid w:val="00C125FD"/>
    <w:rsid w:val="00C12711"/>
    <w:rsid w:val="00C12D95"/>
    <w:rsid w:val="00C132F5"/>
    <w:rsid w:val="00C138A3"/>
    <w:rsid w:val="00C13B77"/>
    <w:rsid w:val="00C13DE7"/>
    <w:rsid w:val="00C1483A"/>
    <w:rsid w:val="00C148F2"/>
    <w:rsid w:val="00C15175"/>
    <w:rsid w:val="00C1521E"/>
    <w:rsid w:val="00C15D72"/>
    <w:rsid w:val="00C161A1"/>
    <w:rsid w:val="00C162A3"/>
    <w:rsid w:val="00C16FA4"/>
    <w:rsid w:val="00C17192"/>
    <w:rsid w:val="00C179D3"/>
    <w:rsid w:val="00C17BA6"/>
    <w:rsid w:val="00C17DC2"/>
    <w:rsid w:val="00C20451"/>
    <w:rsid w:val="00C2199D"/>
    <w:rsid w:val="00C22725"/>
    <w:rsid w:val="00C233CC"/>
    <w:rsid w:val="00C2349F"/>
    <w:rsid w:val="00C23D2F"/>
    <w:rsid w:val="00C23DBF"/>
    <w:rsid w:val="00C25604"/>
    <w:rsid w:val="00C25DDA"/>
    <w:rsid w:val="00C2610F"/>
    <w:rsid w:val="00C26222"/>
    <w:rsid w:val="00C2627C"/>
    <w:rsid w:val="00C267B8"/>
    <w:rsid w:val="00C26B02"/>
    <w:rsid w:val="00C27F15"/>
    <w:rsid w:val="00C308F3"/>
    <w:rsid w:val="00C30A2C"/>
    <w:rsid w:val="00C3288C"/>
    <w:rsid w:val="00C32FDC"/>
    <w:rsid w:val="00C34869"/>
    <w:rsid w:val="00C35079"/>
    <w:rsid w:val="00C35334"/>
    <w:rsid w:val="00C355AE"/>
    <w:rsid w:val="00C3593F"/>
    <w:rsid w:val="00C35D70"/>
    <w:rsid w:val="00C35DCC"/>
    <w:rsid w:val="00C367AC"/>
    <w:rsid w:val="00C36D05"/>
    <w:rsid w:val="00C36D08"/>
    <w:rsid w:val="00C3705C"/>
    <w:rsid w:val="00C377E9"/>
    <w:rsid w:val="00C37BAE"/>
    <w:rsid w:val="00C40B5A"/>
    <w:rsid w:val="00C40E5C"/>
    <w:rsid w:val="00C417D4"/>
    <w:rsid w:val="00C41999"/>
    <w:rsid w:val="00C41FEB"/>
    <w:rsid w:val="00C42515"/>
    <w:rsid w:val="00C42756"/>
    <w:rsid w:val="00C42D6F"/>
    <w:rsid w:val="00C43A20"/>
    <w:rsid w:val="00C43AB3"/>
    <w:rsid w:val="00C43AEE"/>
    <w:rsid w:val="00C44500"/>
    <w:rsid w:val="00C44781"/>
    <w:rsid w:val="00C44FD1"/>
    <w:rsid w:val="00C45A50"/>
    <w:rsid w:val="00C45B6E"/>
    <w:rsid w:val="00C46184"/>
    <w:rsid w:val="00C4649C"/>
    <w:rsid w:val="00C4695C"/>
    <w:rsid w:val="00C46B1B"/>
    <w:rsid w:val="00C47452"/>
    <w:rsid w:val="00C47912"/>
    <w:rsid w:val="00C479E3"/>
    <w:rsid w:val="00C47A4B"/>
    <w:rsid w:val="00C506E1"/>
    <w:rsid w:val="00C50A56"/>
    <w:rsid w:val="00C50FA8"/>
    <w:rsid w:val="00C51E6E"/>
    <w:rsid w:val="00C52435"/>
    <w:rsid w:val="00C525DC"/>
    <w:rsid w:val="00C52665"/>
    <w:rsid w:val="00C5275E"/>
    <w:rsid w:val="00C52852"/>
    <w:rsid w:val="00C5309E"/>
    <w:rsid w:val="00C53956"/>
    <w:rsid w:val="00C542EB"/>
    <w:rsid w:val="00C546F5"/>
    <w:rsid w:val="00C54B5E"/>
    <w:rsid w:val="00C54C0E"/>
    <w:rsid w:val="00C56747"/>
    <w:rsid w:val="00C579AD"/>
    <w:rsid w:val="00C6066D"/>
    <w:rsid w:val="00C60E50"/>
    <w:rsid w:val="00C617AD"/>
    <w:rsid w:val="00C620BD"/>
    <w:rsid w:val="00C620D4"/>
    <w:rsid w:val="00C62242"/>
    <w:rsid w:val="00C62365"/>
    <w:rsid w:val="00C62647"/>
    <w:rsid w:val="00C62A6D"/>
    <w:rsid w:val="00C62F6A"/>
    <w:rsid w:val="00C63288"/>
    <w:rsid w:val="00C63564"/>
    <w:rsid w:val="00C642C3"/>
    <w:rsid w:val="00C6439D"/>
    <w:rsid w:val="00C64CA0"/>
    <w:rsid w:val="00C651C0"/>
    <w:rsid w:val="00C65643"/>
    <w:rsid w:val="00C65CFA"/>
    <w:rsid w:val="00C65E34"/>
    <w:rsid w:val="00C66649"/>
    <w:rsid w:val="00C66980"/>
    <w:rsid w:val="00C67359"/>
    <w:rsid w:val="00C67BB2"/>
    <w:rsid w:val="00C67C5A"/>
    <w:rsid w:val="00C67CDB"/>
    <w:rsid w:val="00C715CA"/>
    <w:rsid w:val="00C7198E"/>
    <w:rsid w:val="00C71A71"/>
    <w:rsid w:val="00C72650"/>
    <w:rsid w:val="00C72814"/>
    <w:rsid w:val="00C73572"/>
    <w:rsid w:val="00C73932"/>
    <w:rsid w:val="00C73BE7"/>
    <w:rsid w:val="00C74508"/>
    <w:rsid w:val="00C7591A"/>
    <w:rsid w:val="00C76091"/>
    <w:rsid w:val="00C76468"/>
    <w:rsid w:val="00C765BB"/>
    <w:rsid w:val="00C7667D"/>
    <w:rsid w:val="00C77020"/>
    <w:rsid w:val="00C772A2"/>
    <w:rsid w:val="00C77B9C"/>
    <w:rsid w:val="00C809D4"/>
    <w:rsid w:val="00C80DE8"/>
    <w:rsid w:val="00C811C4"/>
    <w:rsid w:val="00C811E3"/>
    <w:rsid w:val="00C8122F"/>
    <w:rsid w:val="00C812B8"/>
    <w:rsid w:val="00C814F1"/>
    <w:rsid w:val="00C81B18"/>
    <w:rsid w:val="00C821F5"/>
    <w:rsid w:val="00C82244"/>
    <w:rsid w:val="00C82468"/>
    <w:rsid w:val="00C82548"/>
    <w:rsid w:val="00C827E6"/>
    <w:rsid w:val="00C82B41"/>
    <w:rsid w:val="00C8371A"/>
    <w:rsid w:val="00C837EF"/>
    <w:rsid w:val="00C83C5E"/>
    <w:rsid w:val="00C83F05"/>
    <w:rsid w:val="00C83F9B"/>
    <w:rsid w:val="00C841B5"/>
    <w:rsid w:val="00C844FA"/>
    <w:rsid w:val="00C8491D"/>
    <w:rsid w:val="00C8518D"/>
    <w:rsid w:val="00C86136"/>
    <w:rsid w:val="00C86AA2"/>
    <w:rsid w:val="00C86D80"/>
    <w:rsid w:val="00C87029"/>
    <w:rsid w:val="00C871A0"/>
    <w:rsid w:val="00C875E8"/>
    <w:rsid w:val="00C87952"/>
    <w:rsid w:val="00C87D99"/>
    <w:rsid w:val="00C87E44"/>
    <w:rsid w:val="00C87F20"/>
    <w:rsid w:val="00C902F7"/>
    <w:rsid w:val="00C9047C"/>
    <w:rsid w:val="00C90F9F"/>
    <w:rsid w:val="00C91162"/>
    <w:rsid w:val="00C91382"/>
    <w:rsid w:val="00C915AE"/>
    <w:rsid w:val="00C91702"/>
    <w:rsid w:val="00C91866"/>
    <w:rsid w:val="00C920D9"/>
    <w:rsid w:val="00C921CF"/>
    <w:rsid w:val="00C928AC"/>
    <w:rsid w:val="00C92A30"/>
    <w:rsid w:val="00C92BE0"/>
    <w:rsid w:val="00C92CD4"/>
    <w:rsid w:val="00C93056"/>
    <w:rsid w:val="00C93471"/>
    <w:rsid w:val="00C93F5F"/>
    <w:rsid w:val="00C93F9B"/>
    <w:rsid w:val="00C943A8"/>
    <w:rsid w:val="00C94669"/>
    <w:rsid w:val="00C9495D"/>
    <w:rsid w:val="00C9497D"/>
    <w:rsid w:val="00C94DC1"/>
    <w:rsid w:val="00C9560D"/>
    <w:rsid w:val="00C95A93"/>
    <w:rsid w:val="00C95F2B"/>
    <w:rsid w:val="00C965C3"/>
    <w:rsid w:val="00C968BE"/>
    <w:rsid w:val="00C96FE7"/>
    <w:rsid w:val="00C9767D"/>
    <w:rsid w:val="00C97D00"/>
    <w:rsid w:val="00C97D64"/>
    <w:rsid w:val="00C97E5A"/>
    <w:rsid w:val="00CA0B19"/>
    <w:rsid w:val="00CA0E13"/>
    <w:rsid w:val="00CA0F3B"/>
    <w:rsid w:val="00CA0FC7"/>
    <w:rsid w:val="00CA2543"/>
    <w:rsid w:val="00CA25A9"/>
    <w:rsid w:val="00CA29E3"/>
    <w:rsid w:val="00CA2A5E"/>
    <w:rsid w:val="00CA35EB"/>
    <w:rsid w:val="00CA42D7"/>
    <w:rsid w:val="00CA493A"/>
    <w:rsid w:val="00CA4FAE"/>
    <w:rsid w:val="00CA4FB9"/>
    <w:rsid w:val="00CA4FDE"/>
    <w:rsid w:val="00CA553A"/>
    <w:rsid w:val="00CA56F2"/>
    <w:rsid w:val="00CA57C9"/>
    <w:rsid w:val="00CA5A07"/>
    <w:rsid w:val="00CA5A2F"/>
    <w:rsid w:val="00CA6ABA"/>
    <w:rsid w:val="00CA6E8C"/>
    <w:rsid w:val="00CA7386"/>
    <w:rsid w:val="00CA7857"/>
    <w:rsid w:val="00CA7A2E"/>
    <w:rsid w:val="00CA7C73"/>
    <w:rsid w:val="00CA7CDB"/>
    <w:rsid w:val="00CB1022"/>
    <w:rsid w:val="00CB1919"/>
    <w:rsid w:val="00CB1DDA"/>
    <w:rsid w:val="00CB22F5"/>
    <w:rsid w:val="00CB2757"/>
    <w:rsid w:val="00CB29F8"/>
    <w:rsid w:val="00CB2B16"/>
    <w:rsid w:val="00CB3235"/>
    <w:rsid w:val="00CB3375"/>
    <w:rsid w:val="00CB34F6"/>
    <w:rsid w:val="00CB3569"/>
    <w:rsid w:val="00CB3FCA"/>
    <w:rsid w:val="00CB414D"/>
    <w:rsid w:val="00CB44AC"/>
    <w:rsid w:val="00CB48C8"/>
    <w:rsid w:val="00CB4B85"/>
    <w:rsid w:val="00CB53D2"/>
    <w:rsid w:val="00CB5577"/>
    <w:rsid w:val="00CB6127"/>
    <w:rsid w:val="00CB6921"/>
    <w:rsid w:val="00CB6930"/>
    <w:rsid w:val="00CB700F"/>
    <w:rsid w:val="00CB74A2"/>
    <w:rsid w:val="00CC0643"/>
    <w:rsid w:val="00CC086A"/>
    <w:rsid w:val="00CC0C8D"/>
    <w:rsid w:val="00CC0F95"/>
    <w:rsid w:val="00CC1325"/>
    <w:rsid w:val="00CC1768"/>
    <w:rsid w:val="00CC1FE7"/>
    <w:rsid w:val="00CC29C7"/>
    <w:rsid w:val="00CC2C61"/>
    <w:rsid w:val="00CC3004"/>
    <w:rsid w:val="00CC3841"/>
    <w:rsid w:val="00CC40C8"/>
    <w:rsid w:val="00CC40E9"/>
    <w:rsid w:val="00CC44D3"/>
    <w:rsid w:val="00CC467D"/>
    <w:rsid w:val="00CC4777"/>
    <w:rsid w:val="00CC47B9"/>
    <w:rsid w:val="00CC4F9F"/>
    <w:rsid w:val="00CC532F"/>
    <w:rsid w:val="00CC54F9"/>
    <w:rsid w:val="00CC58BF"/>
    <w:rsid w:val="00CC5C45"/>
    <w:rsid w:val="00CC5D3A"/>
    <w:rsid w:val="00CC7034"/>
    <w:rsid w:val="00CC7440"/>
    <w:rsid w:val="00CC7AAD"/>
    <w:rsid w:val="00CC7C9D"/>
    <w:rsid w:val="00CC7FF7"/>
    <w:rsid w:val="00CD0237"/>
    <w:rsid w:val="00CD0661"/>
    <w:rsid w:val="00CD0AC0"/>
    <w:rsid w:val="00CD0C72"/>
    <w:rsid w:val="00CD10D1"/>
    <w:rsid w:val="00CD1567"/>
    <w:rsid w:val="00CD17DD"/>
    <w:rsid w:val="00CD1D37"/>
    <w:rsid w:val="00CD1E93"/>
    <w:rsid w:val="00CD1F00"/>
    <w:rsid w:val="00CD235B"/>
    <w:rsid w:val="00CD2569"/>
    <w:rsid w:val="00CD29C6"/>
    <w:rsid w:val="00CD2A4D"/>
    <w:rsid w:val="00CD2BAD"/>
    <w:rsid w:val="00CD2D61"/>
    <w:rsid w:val="00CD30C8"/>
    <w:rsid w:val="00CD344B"/>
    <w:rsid w:val="00CD35BC"/>
    <w:rsid w:val="00CD3746"/>
    <w:rsid w:val="00CD3873"/>
    <w:rsid w:val="00CD3B0E"/>
    <w:rsid w:val="00CD3BC4"/>
    <w:rsid w:val="00CD4113"/>
    <w:rsid w:val="00CD5C0D"/>
    <w:rsid w:val="00CD7248"/>
    <w:rsid w:val="00CD732A"/>
    <w:rsid w:val="00CD73F4"/>
    <w:rsid w:val="00CD74DD"/>
    <w:rsid w:val="00CD7F2B"/>
    <w:rsid w:val="00CE02C0"/>
    <w:rsid w:val="00CE0963"/>
    <w:rsid w:val="00CE0CCA"/>
    <w:rsid w:val="00CE1163"/>
    <w:rsid w:val="00CE12C5"/>
    <w:rsid w:val="00CE16BE"/>
    <w:rsid w:val="00CE17A6"/>
    <w:rsid w:val="00CE19FE"/>
    <w:rsid w:val="00CE2300"/>
    <w:rsid w:val="00CE2DCC"/>
    <w:rsid w:val="00CE301F"/>
    <w:rsid w:val="00CE3109"/>
    <w:rsid w:val="00CE3934"/>
    <w:rsid w:val="00CE4185"/>
    <w:rsid w:val="00CE4C09"/>
    <w:rsid w:val="00CE500C"/>
    <w:rsid w:val="00CE520D"/>
    <w:rsid w:val="00CE52E9"/>
    <w:rsid w:val="00CE5693"/>
    <w:rsid w:val="00CE58B6"/>
    <w:rsid w:val="00CE5BD2"/>
    <w:rsid w:val="00CE666C"/>
    <w:rsid w:val="00CE6F1F"/>
    <w:rsid w:val="00CE70FA"/>
    <w:rsid w:val="00CE72FC"/>
    <w:rsid w:val="00CE73E8"/>
    <w:rsid w:val="00CE76F3"/>
    <w:rsid w:val="00CE773B"/>
    <w:rsid w:val="00CF02A2"/>
    <w:rsid w:val="00CF02AC"/>
    <w:rsid w:val="00CF0643"/>
    <w:rsid w:val="00CF0DEC"/>
    <w:rsid w:val="00CF10F5"/>
    <w:rsid w:val="00CF1480"/>
    <w:rsid w:val="00CF156F"/>
    <w:rsid w:val="00CF1A64"/>
    <w:rsid w:val="00CF1AA2"/>
    <w:rsid w:val="00CF1C9E"/>
    <w:rsid w:val="00CF1E1B"/>
    <w:rsid w:val="00CF26CA"/>
    <w:rsid w:val="00CF294E"/>
    <w:rsid w:val="00CF2F38"/>
    <w:rsid w:val="00CF32E1"/>
    <w:rsid w:val="00CF3610"/>
    <w:rsid w:val="00CF3C76"/>
    <w:rsid w:val="00CF4051"/>
    <w:rsid w:val="00CF4269"/>
    <w:rsid w:val="00CF4C94"/>
    <w:rsid w:val="00CF4E9D"/>
    <w:rsid w:val="00CF5332"/>
    <w:rsid w:val="00CF541E"/>
    <w:rsid w:val="00CF5673"/>
    <w:rsid w:val="00CF57FF"/>
    <w:rsid w:val="00CF6A89"/>
    <w:rsid w:val="00CF70E5"/>
    <w:rsid w:val="00CF7959"/>
    <w:rsid w:val="00D00263"/>
    <w:rsid w:val="00D00562"/>
    <w:rsid w:val="00D007B6"/>
    <w:rsid w:val="00D00C49"/>
    <w:rsid w:val="00D010FE"/>
    <w:rsid w:val="00D0137C"/>
    <w:rsid w:val="00D0197C"/>
    <w:rsid w:val="00D023B2"/>
    <w:rsid w:val="00D02A5E"/>
    <w:rsid w:val="00D02B93"/>
    <w:rsid w:val="00D02E34"/>
    <w:rsid w:val="00D03C8D"/>
    <w:rsid w:val="00D04493"/>
    <w:rsid w:val="00D04933"/>
    <w:rsid w:val="00D04937"/>
    <w:rsid w:val="00D04E5E"/>
    <w:rsid w:val="00D04FE2"/>
    <w:rsid w:val="00D05566"/>
    <w:rsid w:val="00D05607"/>
    <w:rsid w:val="00D0620E"/>
    <w:rsid w:val="00D06331"/>
    <w:rsid w:val="00D065E9"/>
    <w:rsid w:val="00D06816"/>
    <w:rsid w:val="00D06AD2"/>
    <w:rsid w:val="00D06B02"/>
    <w:rsid w:val="00D06F16"/>
    <w:rsid w:val="00D071A5"/>
    <w:rsid w:val="00D0769C"/>
    <w:rsid w:val="00D078B7"/>
    <w:rsid w:val="00D10849"/>
    <w:rsid w:val="00D1098A"/>
    <w:rsid w:val="00D114B5"/>
    <w:rsid w:val="00D116D8"/>
    <w:rsid w:val="00D11CB1"/>
    <w:rsid w:val="00D11DE5"/>
    <w:rsid w:val="00D12D36"/>
    <w:rsid w:val="00D13413"/>
    <w:rsid w:val="00D1361A"/>
    <w:rsid w:val="00D136C4"/>
    <w:rsid w:val="00D138E2"/>
    <w:rsid w:val="00D14167"/>
    <w:rsid w:val="00D146D4"/>
    <w:rsid w:val="00D14711"/>
    <w:rsid w:val="00D14E2F"/>
    <w:rsid w:val="00D14F0C"/>
    <w:rsid w:val="00D15390"/>
    <w:rsid w:val="00D15E44"/>
    <w:rsid w:val="00D160A3"/>
    <w:rsid w:val="00D1611C"/>
    <w:rsid w:val="00D1653C"/>
    <w:rsid w:val="00D16761"/>
    <w:rsid w:val="00D16C3F"/>
    <w:rsid w:val="00D17EDE"/>
    <w:rsid w:val="00D201D2"/>
    <w:rsid w:val="00D20696"/>
    <w:rsid w:val="00D20888"/>
    <w:rsid w:val="00D20A15"/>
    <w:rsid w:val="00D20BD9"/>
    <w:rsid w:val="00D20E01"/>
    <w:rsid w:val="00D211BD"/>
    <w:rsid w:val="00D213C1"/>
    <w:rsid w:val="00D213EF"/>
    <w:rsid w:val="00D21618"/>
    <w:rsid w:val="00D21767"/>
    <w:rsid w:val="00D21C4D"/>
    <w:rsid w:val="00D21CFF"/>
    <w:rsid w:val="00D22341"/>
    <w:rsid w:val="00D2258C"/>
    <w:rsid w:val="00D22614"/>
    <w:rsid w:val="00D226A4"/>
    <w:rsid w:val="00D2280A"/>
    <w:rsid w:val="00D23119"/>
    <w:rsid w:val="00D23872"/>
    <w:rsid w:val="00D23F96"/>
    <w:rsid w:val="00D2431D"/>
    <w:rsid w:val="00D2459A"/>
    <w:rsid w:val="00D24620"/>
    <w:rsid w:val="00D246F7"/>
    <w:rsid w:val="00D25729"/>
    <w:rsid w:val="00D257D0"/>
    <w:rsid w:val="00D25C17"/>
    <w:rsid w:val="00D25DAE"/>
    <w:rsid w:val="00D2607B"/>
    <w:rsid w:val="00D26CD8"/>
    <w:rsid w:val="00D27433"/>
    <w:rsid w:val="00D2745D"/>
    <w:rsid w:val="00D27708"/>
    <w:rsid w:val="00D30041"/>
    <w:rsid w:val="00D30115"/>
    <w:rsid w:val="00D3036A"/>
    <w:rsid w:val="00D30450"/>
    <w:rsid w:val="00D304C1"/>
    <w:rsid w:val="00D3094A"/>
    <w:rsid w:val="00D30F9E"/>
    <w:rsid w:val="00D30FC1"/>
    <w:rsid w:val="00D3112A"/>
    <w:rsid w:val="00D32366"/>
    <w:rsid w:val="00D3342F"/>
    <w:rsid w:val="00D33A77"/>
    <w:rsid w:val="00D33E0C"/>
    <w:rsid w:val="00D34250"/>
    <w:rsid w:val="00D34C6E"/>
    <w:rsid w:val="00D35172"/>
    <w:rsid w:val="00D354AA"/>
    <w:rsid w:val="00D3567A"/>
    <w:rsid w:val="00D35E5A"/>
    <w:rsid w:val="00D35FF1"/>
    <w:rsid w:val="00D3613B"/>
    <w:rsid w:val="00D36229"/>
    <w:rsid w:val="00D36338"/>
    <w:rsid w:val="00D36B82"/>
    <w:rsid w:val="00D36D55"/>
    <w:rsid w:val="00D375D2"/>
    <w:rsid w:val="00D40B12"/>
    <w:rsid w:val="00D4159E"/>
    <w:rsid w:val="00D4194F"/>
    <w:rsid w:val="00D41C9C"/>
    <w:rsid w:val="00D42116"/>
    <w:rsid w:val="00D4211E"/>
    <w:rsid w:val="00D42AC5"/>
    <w:rsid w:val="00D42C70"/>
    <w:rsid w:val="00D42F45"/>
    <w:rsid w:val="00D4323D"/>
    <w:rsid w:val="00D432E2"/>
    <w:rsid w:val="00D442C2"/>
    <w:rsid w:val="00D44875"/>
    <w:rsid w:val="00D44D96"/>
    <w:rsid w:val="00D45442"/>
    <w:rsid w:val="00D456F7"/>
    <w:rsid w:val="00D45ECB"/>
    <w:rsid w:val="00D45F76"/>
    <w:rsid w:val="00D460E1"/>
    <w:rsid w:val="00D4610D"/>
    <w:rsid w:val="00D4665C"/>
    <w:rsid w:val="00D50425"/>
    <w:rsid w:val="00D50EB2"/>
    <w:rsid w:val="00D5120C"/>
    <w:rsid w:val="00D51251"/>
    <w:rsid w:val="00D52246"/>
    <w:rsid w:val="00D525A9"/>
    <w:rsid w:val="00D5283B"/>
    <w:rsid w:val="00D52A30"/>
    <w:rsid w:val="00D53127"/>
    <w:rsid w:val="00D53136"/>
    <w:rsid w:val="00D53B48"/>
    <w:rsid w:val="00D53D86"/>
    <w:rsid w:val="00D54C66"/>
    <w:rsid w:val="00D54D00"/>
    <w:rsid w:val="00D55179"/>
    <w:rsid w:val="00D55637"/>
    <w:rsid w:val="00D55B01"/>
    <w:rsid w:val="00D5632D"/>
    <w:rsid w:val="00D56422"/>
    <w:rsid w:val="00D565FA"/>
    <w:rsid w:val="00D56647"/>
    <w:rsid w:val="00D5666C"/>
    <w:rsid w:val="00D5713A"/>
    <w:rsid w:val="00D57A26"/>
    <w:rsid w:val="00D57C20"/>
    <w:rsid w:val="00D57C66"/>
    <w:rsid w:val="00D60705"/>
    <w:rsid w:val="00D60787"/>
    <w:rsid w:val="00D607A9"/>
    <w:rsid w:val="00D608DB"/>
    <w:rsid w:val="00D60A0F"/>
    <w:rsid w:val="00D6100A"/>
    <w:rsid w:val="00D61154"/>
    <w:rsid w:val="00D612DA"/>
    <w:rsid w:val="00D612F0"/>
    <w:rsid w:val="00D62171"/>
    <w:rsid w:val="00D62372"/>
    <w:rsid w:val="00D625BC"/>
    <w:rsid w:val="00D6275E"/>
    <w:rsid w:val="00D62938"/>
    <w:rsid w:val="00D62EF8"/>
    <w:rsid w:val="00D6386E"/>
    <w:rsid w:val="00D64124"/>
    <w:rsid w:val="00D64A16"/>
    <w:rsid w:val="00D64D66"/>
    <w:rsid w:val="00D650DA"/>
    <w:rsid w:val="00D653C4"/>
    <w:rsid w:val="00D658F9"/>
    <w:rsid w:val="00D663C7"/>
    <w:rsid w:val="00D66578"/>
    <w:rsid w:val="00D66683"/>
    <w:rsid w:val="00D66A48"/>
    <w:rsid w:val="00D66B25"/>
    <w:rsid w:val="00D66CD3"/>
    <w:rsid w:val="00D6715B"/>
    <w:rsid w:val="00D67605"/>
    <w:rsid w:val="00D6797E"/>
    <w:rsid w:val="00D67CE4"/>
    <w:rsid w:val="00D70614"/>
    <w:rsid w:val="00D7096C"/>
    <w:rsid w:val="00D714F6"/>
    <w:rsid w:val="00D71CD7"/>
    <w:rsid w:val="00D71EB9"/>
    <w:rsid w:val="00D7210F"/>
    <w:rsid w:val="00D72337"/>
    <w:rsid w:val="00D723ED"/>
    <w:rsid w:val="00D7275B"/>
    <w:rsid w:val="00D7291E"/>
    <w:rsid w:val="00D72F49"/>
    <w:rsid w:val="00D731AE"/>
    <w:rsid w:val="00D73599"/>
    <w:rsid w:val="00D7409C"/>
    <w:rsid w:val="00D74586"/>
    <w:rsid w:val="00D745F7"/>
    <w:rsid w:val="00D74950"/>
    <w:rsid w:val="00D7499F"/>
    <w:rsid w:val="00D752B3"/>
    <w:rsid w:val="00D75726"/>
    <w:rsid w:val="00D75F61"/>
    <w:rsid w:val="00D76472"/>
    <w:rsid w:val="00D76506"/>
    <w:rsid w:val="00D76807"/>
    <w:rsid w:val="00D76AC2"/>
    <w:rsid w:val="00D7790E"/>
    <w:rsid w:val="00D779FE"/>
    <w:rsid w:val="00D809C8"/>
    <w:rsid w:val="00D8105C"/>
    <w:rsid w:val="00D8141B"/>
    <w:rsid w:val="00D81546"/>
    <w:rsid w:val="00D81B3B"/>
    <w:rsid w:val="00D825B4"/>
    <w:rsid w:val="00D8265E"/>
    <w:rsid w:val="00D830E4"/>
    <w:rsid w:val="00D833AA"/>
    <w:rsid w:val="00D83A1F"/>
    <w:rsid w:val="00D83D55"/>
    <w:rsid w:val="00D8400C"/>
    <w:rsid w:val="00D841AC"/>
    <w:rsid w:val="00D84421"/>
    <w:rsid w:val="00D849C3"/>
    <w:rsid w:val="00D84B90"/>
    <w:rsid w:val="00D84ED0"/>
    <w:rsid w:val="00D853EA"/>
    <w:rsid w:val="00D85617"/>
    <w:rsid w:val="00D858A2"/>
    <w:rsid w:val="00D867B8"/>
    <w:rsid w:val="00D868E7"/>
    <w:rsid w:val="00D86A0F"/>
    <w:rsid w:val="00D86C89"/>
    <w:rsid w:val="00D873DE"/>
    <w:rsid w:val="00D87B1D"/>
    <w:rsid w:val="00D90003"/>
    <w:rsid w:val="00D901D9"/>
    <w:rsid w:val="00D90346"/>
    <w:rsid w:val="00D90360"/>
    <w:rsid w:val="00D913A0"/>
    <w:rsid w:val="00D9191E"/>
    <w:rsid w:val="00D91FFD"/>
    <w:rsid w:val="00D92644"/>
    <w:rsid w:val="00D92732"/>
    <w:rsid w:val="00D9488E"/>
    <w:rsid w:val="00D9494E"/>
    <w:rsid w:val="00D94B04"/>
    <w:rsid w:val="00D95227"/>
    <w:rsid w:val="00D9530A"/>
    <w:rsid w:val="00D9592E"/>
    <w:rsid w:val="00D95B7D"/>
    <w:rsid w:val="00D95FF4"/>
    <w:rsid w:val="00D95FF5"/>
    <w:rsid w:val="00D96CE5"/>
    <w:rsid w:val="00D97270"/>
    <w:rsid w:val="00D972EF"/>
    <w:rsid w:val="00D97312"/>
    <w:rsid w:val="00DA0249"/>
    <w:rsid w:val="00DA0515"/>
    <w:rsid w:val="00DA0592"/>
    <w:rsid w:val="00DA0777"/>
    <w:rsid w:val="00DA0E7B"/>
    <w:rsid w:val="00DA0FEB"/>
    <w:rsid w:val="00DA1F01"/>
    <w:rsid w:val="00DA1FE7"/>
    <w:rsid w:val="00DA1FFE"/>
    <w:rsid w:val="00DA2243"/>
    <w:rsid w:val="00DA262A"/>
    <w:rsid w:val="00DA30DA"/>
    <w:rsid w:val="00DA31A8"/>
    <w:rsid w:val="00DA3D40"/>
    <w:rsid w:val="00DA4EDF"/>
    <w:rsid w:val="00DA557A"/>
    <w:rsid w:val="00DA5A90"/>
    <w:rsid w:val="00DA5CDC"/>
    <w:rsid w:val="00DA65F8"/>
    <w:rsid w:val="00DA6A79"/>
    <w:rsid w:val="00DA71FF"/>
    <w:rsid w:val="00DA7304"/>
    <w:rsid w:val="00DA73BE"/>
    <w:rsid w:val="00DA7454"/>
    <w:rsid w:val="00DA7764"/>
    <w:rsid w:val="00DB0530"/>
    <w:rsid w:val="00DB06C5"/>
    <w:rsid w:val="00DB06F4"/>
    <w:rsid w:val="00DB0959"/>
    <w:rsid w:val="00DB129E"/>
    <w:rsid w:val="00DB14A3"/>
    <w:rsid w:val="00DB170E"/>
    <w:rsid w:val="00DB1825"/>
    <w:rsid w:val="00DB1AEB"/>
    <w:rsid w:val="00DB1F55"/>
    <w:rsid w:val="00DB2CE9"/>
    <w:rsid w:val="00DB37FE"/>
    <w:rsid w:val="00DB3FF6"/>
    <w:rsid w:val="00DB406D"/>
    <w:rsid w:val="00DB41FB"/>
    <w:rsid w:val="00DB475C"/>
    <w:rsid w:val="00DB5034"/>
    <w:rsid w:val="00DB56AC"/>
    <w:rsid w:val="00DB590F"/>
    <w:rsid w:val="00DB5A19"/>
    <w:rsid w:val="00DB5D30"/>
    <w:rsid w:val="00DB73E0"/>
    <w:rsid w:val="00DB7C10"/>
    <w:rsid w:val="00DC0C85"/>
    <w:rsid w:val="00DC114A"/>
    <w:rsid w:val="00DC1499"/>
    <w:rsid w:val="00DC2284"/>
    <w:rsid w:val="00DC29EB"/>
    <w:rsid w:val="00DC2E9C"/>
    <w:rsid w:val="00DC2EF6"/>
    <w:rsid w:val="00DC2F4B"/>
    <w:rsid w:val="00DC466E"/>
    <w:rsid w:val="00DC481D"/>
    <w:rsid w:val="00DC4D51"/>
    <w:rsid w:val="00DC4DD3"/>
    <w:rsid w:val="00DC4EB9"/>
    <w:rsid w:val="00DC4F35"/>
    <w:rsid w:val="00DC5471"/>
    <w:rsid w:val="00DC5D22"/>
    <w:rsid w:val="00DC5E96"/>
    <w:rsid w:val="00DC605B"/>
    <w:rsid w:val="00DC6197"/>
    <w:rsid w:val="00DC67E1"/>
    <w:rsid w:val="00DC6AB4"/>
    <w:rsid w:val="00DC6BBD"/>
    <w:rsid w:val="00DC6CAA"/>
    <w:rsid w:val="00DC7122"/>
    <w:rsid w:val="00DC763F"/>
    <w:rsid w:val="00DC7C0F"/>
    <w:rsid w:val="00DC7E50"/>
    <w:rsid w:val="00DD0725"/>
    <w:rsid w:val="00DD218F"/>
    <w:rsid w:val="00DD273C"/>
    <w:rsid w:val="00DD287F"/>
    <w:rsid w:val="00DD293E"/>
    <w:rsid w:val="00DD3318"/>
    <w:rsid w:val="00DD3421"/>
    <w:rsid w:val="00DD362D"/>
    <w:rsid w:val="00DD3633"/>
    <w:rsid w:val="00DD3A55"/>
    <w:rsid w:val="00DD4065"/>
    <w:rsid w:val="00DD4247"/>
    <w:rsid w:val="00DD4684"/>
    <w:rsid w:val="00DD50AC"/>
    <w:rsid w:val="00DD59F8"/>
    <w:rsid w:val="00DD5C05"/>
    <w:rsid w:val="00DD62CA"/>
    <w:rsid w:val="00DD6698"/>
    <w:rsid w:val="00DD6783"/>
    <w:rsid w:val="00DD685A"/>
    <w:rsid w:val="00DD6882"/>
    <w:rsid w:val="00DD6AA2"/>
    <w:rsid w:val="00DD6E4C"/>
    <w:rsid w:val="00DD7082"/>
    <w:rsid w:val="00DE05FD"/>
    <w:rsid w:val="00DE0790"/>
    <w:rsid w:val="00DE0836"/>
    <w:rsid w:val="00DE1A9A"/>
    <w:rsid w:val="00DE1C4A"/>
    <w:rsid w:val="00DE2403"/>
    <w:rsid w:val="00DE250E"/>
    <w:rsid w:val="00DE2A7F"/>
    <w:rsid w:val="00DE4822"/>
    <w:rsid w:val="00DE49B1"/>
    <w:rsid w:val="00DE5143"/>
    <w:rsid w:val="00DE51EF"/>
    <w:rsid w:val="00DE583C"/>
    <w:rsid w:val="00DE659D"/>
    <w:rsid w:val="00DE6713"/>
    <w:rsid w:val="00DE72B3"/>
    <w:rsid w:val="00DE774B"/>
    <w:rsid w:val="00DE7D40"/>
    <w:rsid w:val="00DF00D1"/>
    <w:rsid w:val="00DF1061"/>
    <w:rsid w:val="00DF176E"/>
    <w:rsid w:val="00DF1876"/>
    <w:rsid w:val="00DF1B15"/>
    <w:rsid w:val="00DF1B1F"/>
    <w:rsid w:val="00DF1DCE"/>
    <w:rsid w:val="00DF1F7C"/>
    <w:rsid w:val="00DF273F"/>
    <w:rsid w:val="00DF31E9"/>
    <w:rsid w:val="00DF3348"/>
    <w:rsid w:val="00DF3B46"/>
    <w:rsid w:val="00DF4570"/>
    <w:rsid w:val="00DF4718"/>
    <w:rsid w:val="00DF483B"/>
    <w:rsid w:val="00DF4F43"/>
    <w:rsid w:val="00DF5657"/>
    <w:rsid w:val="00DF5A7A"/>
    <w:rsid w:val="00DF5A86"/>
    <w:rsid w:val="00DF5B54"/>
    <w:rsid w:val="00DF6C52"/>
    <w:rsid w:val="00DF6DF0"/>
    <w:rsid w:val="00DF75B1"/>
    <w:rsid w:val="00E007F7"/>
    <w:rsid w:val="00E015C0"/>
    <w:rsid w:val="00E01A99"/>
    <w:rsid w:val="00E02224"/>
    <w:rsid w:val="00E02ECF"/>
    <w:rsid w:val="00E02FFB"/>
    <w:rsid w:val="00E04201"/>
    <w:rsid w:val="00E048CE"/>
    <w:rsid w:val="00E04BF3"/>
    <w:rsid w:val="00E050A6"/>
    <w:rsid w:val="00E051D2"/>
    <w:rsid w:val="00E0562E"/>
    <w:rsid w:val="00E05675"/>
    <w:rsid w:val="00E05B74"/>
    <w:rsid w:val="00E05D0B"/>
    <w:rsid w:val="00E06529"/>
    <w:rsid w:val="00E0653B"/>
    <w:rsid w:val="00E0677B"/>
    <w:rsid w:val="00E076BA"/>
    <w:rsid w:val="00E076D5"/>
    <w:rsid w:val="00E07D26"/>
    <w:rsid w:val="00E10425"/>
    <w:rsid w:val="00E10F96"/>
    <w:rsid w:val="00E11062"/>
    <w:rsid w:val="00E12155"/>
    <w:rsid w:val="00E12796"/>
    <w:rsid w:val="00E128E7"/>
    <w:rsid w:val="00E1292D"/>
    <w:rsid w:val="00E12A46"/>
    <w:rsid w:val="00E12B20"/>
    <w:rsid w:val="00E13342"/>
    <w:rsid w:val="00E13A79"/>
    <w:rsid w:val="00E140BB"/>
    <w:rsid w:val="00E145B9"/>
    <w:rsid w:val="00E146C1"/>
    <w:rsid w:val="00E1538B"/>
    <w:rsid w:val="00E156DF"/>
    <w:rsid w:val="00E15AD2"/>
    <w:rsid w:val="00E16590"/>
    <w:rsid w:val="00E165DA"/>
    <w:rsid w:val="00E172C4"/>
    <w:rsid w:val="00E177C5"/>
    <w:rsid w:val="00E201A1"/>
    <w:rsid w:val="00E203EA"/>
    <w:rsid w:val="00E206B1"/>
    <w:rsid w:val="00E210D2"/>
    <w:rsid w:val="00E2142C"/>
    <w:rsid w:val="00E21A85"/>
    <w:rsid w:val="00E22CA7"/>
    <w:rsid w:val="00E22CE3"/>
    <w:rsid w:val="00E23421"/>
    <w:rsid w:val="00E23490"/>
    <w:rsid w:val="00E23604"/>
    <w:rsid w:val="00E239EF"/>
    <w:rsid w:val="00E23EEC"/>
    <w:rsid w:val="00E24480"/>
    <w:rsid w:val="00E24485"/>
    <w:rsid w:val="00E245E0"/>
    <w:rsid w:val="00E248BF"/>
    <w:rsid w:val="00E24AE3"/>
    <w:rsid w:val="00E24DE6"/>
    <w:rsid w:val="00E25ABC"/>
    <w:rsid w:val="00E25C60"/>
    <w:rsid w:val="00E2639B"/>
    <w:rsid w:val="00E266B4"/>
    <w:rsid w:val="00E26B43"/>
    <w:rsid w:val="00E26C7D"/>
    <w:rsid w:val="00E27E49"/>
    <w:rsid w:val="00E27F0F"/>
    <w:rsid w:val="00E307A5"/>
    <w:rsid w:val="00E30B97"/>
    <w:rsid w:val="00E30D38"/>
    <w:rsid w:val="00E31071"/>
    <w:rsid w:val="00E31EFC"/>
    <w:rsid w:val="00E32BFA"/>
    <w:rsid w:val="00E32CB8"/>
    <w:rsid w:val="00E32E54"/>
    <w:rsid w:val="00E333E0"/>
    <w:rsid w:val="00E3368E"/>
    <w:rsid w:val="00E33917"/>
    <w:rsid w:val="00E3391D"/>
    <w:rsid w:val="00E34080"/>
    <w:rsid w:val="00E34369"/>
    <w:rsid w:val="00E34588"/>
    <w:rsid w:val="00E345E2"/>
    <w:rsid w:val="00E348E2"/>
    <w:rsid w:val="00E348F0"/>
    <w:rsid w:val="00E350D4"/>
    <w:rsid w:val="00E35FE2"/>
    <w:rsid w:val="00E36D8A"/>
    <w:rsid w:val="00E36E0A"/>
    <w:rsid w:val="00E37688"/>
    <w:rsid w:val="00E3796C"/>
    <w:rsid w:val="00E37EC2"/>
    <w:rsid w:val="00E40020"/>
    <w:rsid w:val="00E40113"/>
    <w:rsid w:val="00E4027B"/>
    <w:rsid w:val="00E408D5"/>
    <w:rsid w:val="00E40B07"/>
    <w:rsid w:val="00E40DE6"/>
    <w:rsid w:val="00E41144"/>
    <w:rsid w:val="00E41908"/>
    <w:rsid w:val="00E41C8E"/>
    <w:rsid w:val="00E41CCB"/>
    <w:rsid w:val="00E41F6F"/>
    <w:rsid w:val="00E424CE"/>
    <w:rsid w:val="00E42767"/>
    <w:rsid w:val="00E43207"/>
    <w:rsid w:val="00E43269"/>
    <w:rsid w:val="00E432D9"/>
    <w:rsid w:val="00E43388"/>
    <w:rsid w:val="00E438C7"/>
    <w:rsid w:val="00E4412D"/>
    <w:rsid w:val="00E44415"/>
    <w:rsid w:val="00E449EF"/>
    <w:rsid w:val="00E44C67"/>
    <w:rsid w:val="00E44F85"/>
    <w:rsid w:val="00E45078"/>
    <w:rsid w:val="00E45608"/>
    <w:rsid w:val="00E45C1C"/>
    <w:rsid w:val="00E45D1D"/>
    <w:rsid w:val="00E45F5B"/>
    <w:rsid w:val="00E45FA1"/>
    <w:rsid w:val="00E46247"/>
    <w:rsid w:val="00E46326"/>
    <w:rsid w:val="00E46360"/>
    <w:rsid w:val="00E4659B"/>
    <w:rsid w:val="00E46D55"/>
    <w:rsid w:val="00E474E3"/>
    <w:rsid w:val="00E500BE"/>
    <w:rsid w:val="00E50345"/>
    <w:rsid w:val="00E5075D"/>
    <w:rsid w:val="00E50CDF"/>
    <w:rsid w:val="00E51394"/>
    <w:rsid w:val="00E517AD"/>
    <w:rsid w:val="00E518E8"/>
    <w:rsid w:val="00E526BD"/>
    <w:rsid w:val="00E52837"/>
    <w:rsid w:val="00E532A5"/>
    <w:rsid w:val="00E544E9"/>
    <w:rsid w:val="00E5478E"/>
    <w:rsid w:val="00E55225"/>
    <w:rsid w:val="00E5566A"/>
    <w:rsid w:val="00E557D0"/>
    <w:rsid w:val="00E55812"/>
    <w:rsid w:val="00E562B3"/>
    <w:rsid w:val="00E5663E"/>
    <w:rsid w:val="00E56DFB"/>
    <w:rsid w:val="00E571C9"/>
    <w:rsid w:val="00E577F3"/>
    <w:rsid w:val="00E578AE"/>
    <w:rsid w:val="00E6022E"/>
    <w:rsid w:val="00E60413"/>
    <w:rsid w:val="00E606DA"/>
    <w:rsid w:val="00E609EE"/>
    <w:rsid w:val="00E6115C"/>
    <w:rsid w:val="00E6199B"/>
    <w:rsid w:val="00E61B2B"/>
    <w:rsid w:val="00E61C6B"/>
    <w:rsid w:val="00E621F5"/>
    <w:rsid w:val="00E62C40"/>
    <w:rsid w:val="00E633CB"/>
    <w:rsid w:val="00E63CB3"/>
    <w:rsid w:val="00E640B0"/>
    <w:rsid w:val="00E64F25"/>
    <w:rsid w:val="00E65083"/>
    <w:rsid w:val="00E6582F"/>
    <w:rsid w:val="00E66FC0"/>
    <w:rsid w:val="00E676F0"/>
    <w:rsid w:val="00E67F64"/>
    <w:rsid w:val="00E70025"/>
    <w:rsid w:val="00E70246"/>
    <w:rsid w:val="00E70485"/>
    <w:rsid w:val="00E70725"/>
    <w:rsid w:val="00E70BFB"/>
    <w:rsid w:val="00E70C52"/>
    <w:rsid w:val="00E70F72"/>
    <w:rsid w:val="00E711FB"/>
    <w:rsid w:val="00E712F1"/>
    <w:rsid w:val="00E71562"/>
    <w:rsid w:val="00E7162B"/>
    <w:rsid w:val="00E7164E"/>
    <w:rsid w:val="00E7173C"/>
    <w:rsid w:val="00E71D19"/>
    <w:rsid w:val="00E722ED"/>
    <w:rsid w:val="00E72910"/>
    <w:rsid w:val="00E72A6F"/>
    <w:rsid w:val="00E72C15"/>
    <w:rsid w:val="00E731B7"/>
    <w:rsid w:val="00E73216"/>
    <w:rsid w:val="00E744F0"/>
    <w:rsid w:val="00E74A81"/>
    <w:rsid w:val="00E754E1"/>
    <w:rsid w:val="00E757A8"/>
    <w:rsid w:val="00E75E13"/>
    <w:rsid w:val="00E76092"/>
    <w:rsid w:val="00E762E4"/>
    <w:rsid w:val="00E764C9"/>
    <w:rsid w:val="00E764E0"/>
    <w:rsid w:val="00E76C72"/>
    <w:rsid w:val="00E76F70"/>
    <w:rsid w:val="00E773C3"/>
    <w:rsid w:val="00E77495"/>
    <w:rsid w:val="00E77770"/>
    <w:rsid w:val="00E77FDD"/>
    <w:rsid w:val="00E80279"/>
    <w:rsid w:val="00E8163E"/>
    <w:rsid w:val="00E8176B"/>
    <w:rsid w:val="00E824A6"/>
    <w:rsid w:val="00E83329"/>
    <w:rsid w:val="00E83709"/>
    <w:rsid w:val="00E840D5"/>
    <w:rsid w:val="00E8482A"/>
    <w:rsid w:val="00E84A68"/>
    <w:rsid w:val="00E84E34"/>
    <w:rsid w:val="00E856D4"/>
    <w:rsid w:val="00E859C1"/>
    <w:rsid w:val="00E85B98"/>
    <w:rsid w:val="00E85F96"/>
    <w:rsid w:val="00E8619F"/>
    <w:rsid w:val="00E86248"/>
    <w:rsid w:val="00E863C9"/>
    <w:rsid w:val="00E8682C"/>
    <w:rsid w:val="00E86C06"/>
    <w:rsid w:val="00E86D72"/>
    <w:rsid w:val="00E86E68"/>
    <w:rsid w:val="00E86E6B"/>
    <w:rsid w:val="00E87404"/>
    <w:rsid w:val="00E878D5"/>
    <w:rsid w:val="00E906AB"/>
    <w:rsid w:val="00E9164D"/>
    <w:rsid w:val="00E91787"/>
    <w:rsid w:val="00E91D8C"/>
    <w:rsid w:val="00E92310"/>
    <w:rsid w:val="00E93519"/>
    <w:rsid w:val="00E9399D"/>
    <w:rsid w:val="00E939B8"/>
    <w:rsid w:val="00E94362"/>
    <w:rsid w:val="00E9496C"/>
    <w:rsid w:val="00E94E8C"/>
    <w:rsid w:val="00E95B00"/>
    <w:rsid w:val="00E95B4B"/>
    <w:rsid w:val="00E95F92"/>
    <w:rsid w:val="00E96132"/>
    <w:rsid w:val="00E9639D"/>
    <w:rsid w:val="00E96C3F"/>
    <w:rsid w:val="00E97B4B"/>
    <w:rsid w:val="00E97BFA"/>
    <w:rsid w:val="00EA038D"/>
    <w:rsid w:val="00EA0D21"/>
    <w:rsid w:val="00EA1104"/>
    <w:rsid w:val="00EA11DF"/>
    <w:rsid w:val="00EA1432"/>
    <w:rsid w:val="00EA17F8"/>
    <w:rsid w:val="00EA2FE8"/>
    <w:rsid w:val="00EA3D8D"/>
    <w:rsid w:val="00EA401B"/>
    <w:rsid w:val="00EA4357"/>
    <w:rsid w:val="00EA539E"/>
    <w:rsid w:val="00EA588E"/>
    <w:rsid w:val="00EA61A2"/>
    <w:rsid w:val="00EA66E0"/>
    <w:rsid w:val="00EA66E9"/>
    <w:rsid w:val="00EA6F40"/>
    <w:rsid w:val="00EA7548"/>
    <w:rsid w:val="00EA7631"/>
    <w:rsid w:val="00EA7A09"/>
    <w:rsid w:val="00EB03B1"/>
    <w:rsid w:val="00EB10B9"/>
    <w:rsid w:val="00EB11BD"/>
    <w:rsid w:val="00EB1417"/>
    <w:rsid w:val="00EB17CF"/>
    <w:rsid w:val="00EB20FA"/>
    <w:rsid w:val="00EB216F"/>
    <w:rsid w:val="00EB2531"/>
    <w:rsid w:val="00EB2817"/>
    <w:rsid w:val="00EB2F99"/>
    <w:rsid w:val="00EB346C"/>
    <w:rsid w:val="00EB38CE"/>
    <w:rsid w:val="00EB39CB"/>
    <w:rsid w:val="00EB4059"/>
    <w:rsid w:val="00EB4E3C"/>
    <w:rsid w:val="00EB55BA"/>
    <w:rsid w:val="00EB568B"/>
    <w:rsid w:val="00EB5726"/>
    <w:rsid w:val="00EB59B0"/>
    <w:rsid w:val="00EB59B9"/>
    <w:rsid w:val="00EB5B2F"/>
    <w:rsid w:val="00EB5C52"/>
    <w:rsid w:val="00EB620D"/>
    <w:rsid w:val="00EB66DF"/>
    <w:rsid w:val="00EB6751"/>
    <w:rsid w:val="00EB67B4"/>
    <w:rsid w:val="00EB6972"/>
    <w:rsid w:val="00EB7047"/>
    <w:rsid w:val="00EB705C"/>
    <w:rsid w:val="00EB740B"/>
    <w:rsid w:val="00EC0638"/>
    <w:rsid w:val="00EC0877"/>
    <w:rsid w:val="00EC0E76"/>
    <w:rsid w:val="00EC1B31"/>
    <w:rsid w:val="00EC1C1A"/>
    <w:rsid w:val="00EC1DB9"/>
    <w:rsid w:val="00EC21EA"/>
    <w:rsid w:val="00EC23C5"/>
    <w:rsid w:val="00EC26B6"/>
    <w:rsid w:val="00EC406B"/>
    <w:rsid w:val="00EC49AB"/>
    <w:rsid w:val="00EC5378"/>
    <w:rsid w:val="00EC55B6"/>
    <w:rsid w:val="00EC566B"/>
    <w:rsid w:val="00EC59E2"/>
    <w:rsid w:val="00EC5DB8"/>
    <w:rsid w:val="00EC5F61"/>
    <w:rsid w:val="00EC6403"/>
    <w:rsid w:val="00EC66B6"/>
    <w:rsid w:val="00EC66CB"/>
    <w:rsid w:val="00EC6DB4"/>
    <w:rsid w:val="00EC6DBA"/>
    <w:rsid w:val="00EC6F08"/>
    <w:rsid w:val="00EC799D"/>
    <w:rsid w:val="00ED0713"/>
    <w:rsid w:val="00ED0829"/>
    <w:rsid w:val="00ED10E1"/>
    <w:rsid w:val="00ED14CA"/>
    <w:rsid w:val="00ED1AA6"/>
    <w:rsid w:val="00ED1B01"/>
    <w:rsid w:val="00ED21D3"/>
    <w:rsid w:val="00ED2382"/>
    <w:rsid w:val="00ED2821"/>
    <w:rsid w:val="00ED3919"/>
    <w:rsid w:val="00ED3BB0"/>
    <w:rsid w:val="00ED45E6"/>
    <w:rsid w:val="00ED4941"/>
    <w:rsid w:val="00ED54C2"/>
    <w:rsid w:val="00ED5BDB"/>
    <w:rsid w:val="00ED5CF8"/>
    <w:rsid w:val="00ED6724"/>
    <w:rsid w:val="00ED6B20"/>
    <w:rsid w:val="00ED7536"/>
    <w:rsid w:val="00ED770B"/>
    <w:rsid w:val="00ED7B94"/>
    <w:rsid w:val="00EE0196"/>
    <w:rsid w:val="00EE1013"/>
    <w:rsid w:val="00EE1A54"/>
    <w:rsid w:val="00EE1C69"/>
    <w:rsid w:val="00EE1CD6"/>
    <w:rsid w:val="00EE1E27"/>
    <w:rsid w:val="00EE1F66"/>
    <w:rsid w:val="00EE271C"/>
    <w:rsid w:val="00EE29FC"/>
    <w:rsid w:val="00EE32E3"/>
    <w:rsid w:val="00EE3509"/>
    <w:rsid w:val="00EE3BAD"/>
    <w:rsid w:val="00EE420D"/>
    <w:rsid w:val="00EE423C"/>
    <w:rsid w:val="00EE44BF"/>
    <w:rsid w:val="00EE47D7"/>
    <w:rsid w:val="00EE4AFA"/>
    <w:rsid w:val="00EE5195"/>
    <w:rsid w:val="00EE5338"/>
    <w:rsid w:val="00EE53FA"/>
    <w:rsid w:val="00EE5819"/>
    <w:rsid w:val="00EE59B3"/>
    <w:rsid w:val="00EE5FEE"/>
    <w:rsid w:val="00EE6276"/>
    <w:rsid w:val="00EE6316"/>
    <w:rsid w:val="00EE6647"/>
    <w:rsid w:val="00EE6B83"/>
    <w:rsid w:val="00EE7150"/>
    <w:rsid w:val="00EE7612"/>
    <w:rsid w:val="00EE7ACC"/>
    <w:rsid w:val="00EE7EA0"/>
    <w:rsid w:val="00EF010A"/>
    <w:rsid w:val="00EF03DF"/>
    <w:rsid w:val="00EF0454"/>
    <w:rsid w:val="00EF0851"/>
    <w:rsid w:val="00EF0A2D"/>
    <w:rsid w:val="00EF0D02"/>
    <w:rsid w:val="00EF2434"/>
    <w:rsid w:val="00EF2618"/>
    <w:rsid w:val="00EF2FE2"/>
    <w:rsid w:val="00EF3318"/>
    <w:rsid w:val="00EF3DD9"/>
    <w:rsid w:val="00EF4394"/>
    <w:rsid w:val="00EF5ACF"/>
    <w:rsid w:val="00EF5CE1"/>
    <w:rsid w:val="00EF6168"/>
    <w:rsid w:val="00EF64A7"/>
    <w:rsid w:val="00EF66A4"/>
    <w:rsid w:val="00EF66A9"/>
    <w:rsid w:val="00EF671B"/>
    <w:rsid w:val="00EF68EA"/>
    <w:rsid w:val="00EF6961"/>
    <w:rsid w:val="00EF6C1A"/>
    <w:rsid w:val="00EF75FD"/>
    <w:rsid w:val="00EF78D4"/>
    <w:rsid w:val="00EF79B3"/>
    <w:rsid w:val="00EF7ED7"/>
    <w:rsid w:val="00F00256"/>
    <w:rsid w:val="00F00754"/>
    <w:rsid w:val="00F019F6"/>
    <w:rsid w:val="00F01CE7"/>
    <w:rsid w:val="00F01DB7"/>
    <w:rsid w:val="00F02024"/>
    <w:rsid w:val="00F02026"/>
    <w:rsid w:val="00F0245F"/>
    <w:rsid w:val="00F0284F"/>
    <w:rsid w:val="00F03480"/>
    <w:rsid w:val="00F036E8"/>
    <w:rsid w:val="00F03DE8"/>
    <w:rsid w:val="00F03F0E"/>
    <w:rsid w:val="00F04306"/>
    <w:rsid w:val="00F04A79"/>
    <w:rsid w:val="00F04D8B"/>
    <w:rsid w:val="00F051F6"/>
    <w:rsid w:val="00F052DB"/>
    <w:rsid w:val="00F05474"/>
    <w:rsid w:val="00F05979"/>
    <w:rsid w:val="00F05A23"/>
    <w:rsid w:val="00F05A61"/>
    <w:rsid w:val="00F05A65"/>
    <w:rsid w:val="00F05CC2"/>
    <w:rsid w:val="00F05D79"/>
    <w:rsid w:val="00F05F21"/>
    <w:rsid w:val="00F0662E"/>
    <w:rsid w:val="00F06702"/>
    <w:rsid w:val="00F068E1"/>
    <w:rsid w:val="00F068ED"/>
    <w:rsid w:val="00F068F5"/>
    <w:rsid w:val="00F06E31"/>
    <w:rsid w:val="00F07D4E"/>
    <w:rsid w:val="00F07EF0"/>
    <w:rsid w:val="00F07FD3"/>
    <w:rsid w:val="00F103CD"/>
    <w:rsid w:val="00F1046D"/>
    <w:rsid w:val="00F1057F"/>
    <w:rsid w:val="00F10792"/>
    <w:rsid w:val="00F11398"/>
    <w:rsid w:val="00F11B42"/>
    <w:rsid w:val="00F11E8C"/>
    <w:rsid w:val="00F123F6"/>
    <w:rsid w:val="00F12938"/>
    <w:rsid w:val="00F1296F"/>
    <w:rsid w:val="00F129A1"/>
    <w:rsid w:val="00F1323B"/>
    <w:rsid w:val="00F132A8"/>
    <w:rsid w:val="00F133CA"/>
    <w:rsid w:val="00F13E72"/>
    <w:rsid w:val="00F1494F"/>
    <w:rsid w:val="00F15070"/>
    <w:rsid w:val="00F153E0"/>
    <w:rsid w:val="00F15613"/>
    <w:rsid w:val="00F15760"/>
    <w:rsid w:val="00F15918"/>
    <w:rsid w:val="00F16437"/>
    <w:rsid w:val="00F1680C"/>
    <w:rsid w:val="00F16F0A"/>
    <w:rsid w:val="00F200F0"/>
    <w:rsid w:val="00F2047D"/>
    <w:rsid w:val="00F204E0"/>
    <w:rsid w:val="00F20747"/>
    <w:rsid w:val="00F20C2B"/>
    <w:rsid w:val="00F20DA6"/>
    <w:rsid w:val="00F21028"/>
    <w:rsid w:val="00F21BC9"/>
    <w:rsid w:val="00F21C41"/>
    <w:rsid w:val="00F21C5C"/>
    <w:rsid w:val="00F21E09"/>
    <w:rsid w:val="00F21E63"/>
    <w:rsid w:val="00F22B7E"/>
    <w:rsid w:val="00F22D51"/>
    <w:rsid w:val="00F232FC"/>
    <w:rsid w:val="00F234E4"/>
    <w:rsid w:val="00F23621"/>
    <w:rsid w:val="00F23BD4"/>
    <w:rsid w:val="00F23BE0"/>
    <w:rsid w:val="00F23DA4"/>
    <w:rsid w:val="00F24380"/>
    <w:rsid w:val="00F2482B"/>
    <w:rsid w:val="00F24939"/>
    <w:rsid w:val="00F24B59"/>
    <w:rsid w:val="00F25420"/>
    <w:rsid w:val="00F25430"/>
    <w:rsid w:val="00F25619"/>
    <w:rsid w:val="00F256B6"/>
    <w:rsid w:val="00F25A60"/>
    <w:rsid w:val="00F25C70"/>
    <w:rsid w:val="00F2689F"/>
    <w:rsid w:val="00F26CD1"/>
    <w:rsid w:val="00F26DBD"/>
    <w:rsid w:val="00F26DFE"/>
    <w:rsid w:val="00F272F0"/>
    <w:rsid w:val="00F27301"/>
    <w:rsid w:val="00F27C14"/>
    <w:rsid w:val="00F307B6"/>
    <w:rsid w:val="00F316DB"/>
    <w:rsid w:val="00F31958"/>
    <w:rsid w:val="00F31C4D"/>
    <w:rsid w:val="00F31F98"/>
    <w:rsid w:val="00F327B5"/>
    <w:rsid w:val="00F32AE5"/>
    <w:rsid w:val="00F33145"/>
    <w:rsid w:val="00F331E8"/>
    <w:rsid w:val="00F3337E"/>
    <w:rsid w:val="00F33640"/>
    <w:rsid w:val="00F3377D"/>
    <w:rsid w:val="00F33E59"/>
    <w:rsid w:val="00F34679"/>
    <w:rsid w:val="00F348CD"/>
    <w:rsid w:val="00F34BCC"/>
    <w:rsid w:val="00F34D7E"/>
    <w:rsid w:val="00F356F0"/>
    <w:rsid w:val="00F35BBE"/>
    <w:rsid w:val="00F35EC3"/>
    <w:rsid w:val="00F36F4D"/>
    <w:rsid w:val="00F3727C"/>
    <w:rsid w:val="00F37F87"/>
    <w:rsid w:val="00F40140"/>
    <w:rsid w:val="00F40809"/>
    <w:rsid w:val="00F41168"/>
    <w:rsid w:val="00F41868"/>
    <w:rsid w:val="00F4197B"/>
    <w:rsid w:val="00F429B7"/>
    <w:rsid w:val="00F42C83"/>
    <w:rsid w:val="00F42F2A"/>
    <w:rsid w:val="00F4303C"/>
    <w:rsid w:val="00F4315D"/>
    <w:rsid w:val="00F435E5"/>
    <w:rsid w:val="00F43781"/>
    <w:rsid w:val="00F43CD9"/>
    <w:rsid w:val="00F4455D"/>
    <w:rsid w:val="00F446CF"/>
    <w:rsid w:val="00F448D2"/>
    <w:rsid w:val="00F44A45"/>
    <w:rsid w:val="00F45AB0"/>
    <w:rsid w:val="00F45DA2"/>
    <w:rsid w:val="00F46171"/>
    <w:rsid w:val="00F466FE"/>
    <w:rsid w:val="00F46E07"/>
    <w:rsid w:val="00F472E1"/>
    <w:rsid w:val="00F47885"/>
    <w:rsid w:val="00F479EE"/>
    <w:rsid w:val="00F47E51"/>
    <w:rsid w:val="00F47F08"/>
    <w:rsid w:val="00F501BC"/>
    <w:rsid w:val="00F50D20"/>
    <w:rsid w:val="00F51B82"/>
    <w:rsid w:val="00F51C13"/>
    <w:rsid w:val="00F51EE8"/>
    <w:rsid w:val="00F5206B"/>
    <w:rsid w:val="00F5232F"/>
    <w:rsid w:val="00F52392"/>
    <w:rsid w:val="00F52B9D"/>
    <w:rsid w:val="00F52BD3"/>
    <w:rsid w:val="00F53384"/>
    <w:rsid w:val="00F535A6"/>
    <w:rsid w:val="00F540CE"/>
    <w:rsid w:val="00F546D5"/>
    <w:rsid w:val="00F55766"/>
    <w:rsid w:val="00F558A1"/>
    <w:rsid w:val="00F55A1E"/>
    <w:rsid w:val="00F55B7F"/>
    <w:rsid w:val="00F56B02"/>
    <w:rsid w:val="00F56F09"/>
    <w:rsid w:val="00F571B8"/>
    <w:rsid w:val="00F57218"/>
    <w:rsid w:val="00F572B1"/>
    <w:rsid w:val="00F578D7"/>
    <w:rsid w:val="00F60709"/>
    <w:rsid w:val="00F607FE"/>
    <w:rsid w:val="00F60D54"/>
    <w:rsid w:val="00F60F7C"/>
    <w:rsid w:val="00F6132D"/>
    <w:rsid w:val="00F61589"/>
    <w:rsid w:val="00F6180A"/>
    <w:rsid w:val="00F61BC0"/>
    <w:rsid w:val="00F61C4E"/>
    <w:rsid w:val="00F61DF9"/>
    <w:rsid w:val="00F623AA"/>
    <w:rsid w:val="00F623B7"/>
    <w:rsid w:val="00F6243A"/>
    <w:rsid w:val="00F62491"/>
    <w:rsid w:val="00F6252B"/>
    <w:rsid w:val="00F63599"/>
    <w:rsid w:val="00F639B4"/>
    <w:rsid w:val="00F64743"/>
    <w:rsid w:val="00F64DD9"/>
    <w:rsid w:val="00F65043"/>
    <w:rsid w:val="00F663B6"/>
    <w:rsid w:val="00F66784"/>
    <w:rsid w:val="00F66803"/>
    <w:rsid w:val="00F66851"/>
    <w:rsid w:val="00F66934"/>
    <w:rsid w:val="00F66950"/>
    <w:rsid w:val="00F66993"/>
    <w:rsid w:val="00F66BB5"/>
    <w:rsid w:val="00F66D46"/>
    <w:rsid w:val="00F67F3D"/>
    <w:rsid w:val="00F70B5E"/>
    <w:rsid w:val="00F71089"/>
    <w:rsid w:val="00F711BF"/>
    <w:rsid w:val="00F716B7"/>
    <w:rsid w:val="00F719CF"/>
    <w:rsid w:val="00F71A9A"/>
    <w:rsid w:val="00F71DBE"/>
    <w:rsid w:val="00F721F5"/>
    <w:rsid w:val="00F72279"/>
    <w:rsid w:val="00F7244D"/>
    <w:rsid w:val="00F728E5"/>
    <w:rsid w:val="00F7291E"/>
    <w:rsid w:val="00F72948"/>
    <w:rsid w:val="00F72EA6"/>
    <w:rsid w:val="00F734AE"/>
    <w:rsid w:val="00F73873"/>
    <w:rsid w:val="00F73EDC"/>
    <w:rsid w:val="00F748FA"/>
    <w:rsid w:val="00F7498A"/>
    <w:rsid w:val="00F74E99"/>
    <w:rsid w:val="00F75AF4"/>
    <w:rsid w:val="00F76021"/>
    <w:rsid w:val="00F767A2"/>
    <w:rsid w:val="00F774E9"/>
    <w:rsid w:val="00F777DD"/>
    <w:rsid w:val="00F77A48"/>
    <w:rsid w:val="00F77F7C"/>
    <w:rsid w:val="00F8008E"/>
    <w:rsid w:val="00F8015C"/>
    <w:rsid w:val="00F801A0"/>
    <w:rsid w:val="00F8063F"/>
    <w:rsid w:val="00F807B6"/>
    <w:rsid w:val="00F8092F"/>
    <w:rsid w:val="00F819D4"/>
    <w:rsid w:val="00F81AA8"/>
    <w:rsid w:val="00F8237B"/>
    <w:rsid w:val="00F82550"/>
    <w:rsid w:val="00F82FA7"/>
    <w:rsid w:val="00F8415D"/>
    <w:rsid w:val="00F842E9"/>
    <w:rsid w:val="00F84621"/>
    <w:rsid w:val="00F853B9"/>
    <w:rsid w:val="00F853C8"/>
    <w:rsid w:val="00F861AD"/>
    <w:rsid w:val="00F8666F"/>
    <w:rsid w:val="00F8698A"/>
    <w:rsid w:val="00F86F72"/>
    <w:rsid w:val="00F8711C"/>
    <w:rsid w:val="00F900E3"/>
    <w:rsid w:val="00F901DA"/>
    <w:rsid w:val="00F90458"/>
    <w:rsid w:val="00F908EA"/>
    <w:rsid w:val="00F90949"/>
    <w:rsid w:val="00F912E9"/>
    <w:rsid w:val="00F9183B"/>
    <w:rsid w:val="00F91D30"/>
    <w:rsid w:val="00F923A3"/>
    <w:rsid w:val="00F92AF8"/>
    <w:rsid w:val="00F933B5"/>
    <w:rsid w:val="00F93676"/>
    <w:rsid w:val="00F93D25"/>
    <w:rsid w:val="00F94011"/>
    <w:rsid w:val="00F94152"/>
    <w:rsid w:val="00F9431D"/>
    <w:rsid w:val="00F94358"/>
    <w:rsid w:val="00F94481"/>
    <w:rsid w:val="00F947D6"/>
    <w:rsid w:val="00F9483C"/>
    <w:rsid w:val="00F954DB"/>
    <w:rsid w:val="00F96228"/>
    <w:rsid w:val="00F96393"/>
    <w:rsid w:val="00F96EB5"/>
    <w:rsid w:val="00F9785B"/>
    <w:rsid w:val="00FA02F8"/>
    <w:rsid w:val="00FA06A0"/>
    <w:rsid w:val="00FA0C4A"/>
    <w:rsid w:val="00FA101A"/>
    <w:rsid w:val="00FA10B1"/>
    <w:rsid w:val="00FA15BF"/>
    <w:rsid w:val="00FA22E5"/>
    <w:rsid w:val="00FA2490"/>
    <w:rsid w:val="00FA2731"/>
    <w:rsid w:val="00FA283C"/>
    <w:rsid w:val="00FA2B57"/>
    <w:rsid w:val="00FA30B4"/>
    <w:rsid w:val="00FA4CB7"/>
    <w:rsid w:val="00FA4EC2"/>
    <w:rsid w:val="00FA5263"/>
    <w:rsid w:val="00FA59C5"/>
    <w:rsid w:val="00FA5BB9"/>
    <w:rsid w:val="00FA5C48"/>
    <w:rsid w:val="00FA615C"/>
    <w:rsid w:val="00FA619F"/>
    <w:rsid w:val="00FA660E"/>
    <w:rsid w:val="00FA7B1F"/>
    <w:rsid w:val="00FB01DF"/>
    <w:rsid w:val="00FB05B7"/>
    <w:rsid w:val="00FB0892"/>
    <w:rsid w:val="00FB1A07"/>
    <w:rsid w:val="00FB21F4"/>
    <w:rsid w:val="00FB2385"/>
    <w:rsid w:val="00FB2599"/>
    <w:rsid w:val="00FB2A5F"/>
    <w:rsid w:val="00FB2F48"/>
    <w:rsid w:val="00FB3267"/>
    <w:rsid w:val="00FB35F0"/>
    <w:rsid w:val="00FB3851"/>
    <w:rsid w:val="00FB390A"/>
    <w:rsid w:val="00FB3AF0"/>
    <w:rsid w:val="00FB499E"/>
    <w:rsid w:val="00FB5389"/>
    <w:rsid w:val="00FB590C"/>
    <w:rsid w:val="00FB6406"/>
    <w:rsid w:val="00FB64F1"/>
    <w:rsid w:val="00FB6782"/>
    <w:rsid w:val="00FB6FBA"/>
    <w:rsid w:val="00FB7255"/>
    <w:rsid w:val="00FB7EBA"/>
    <w:rsid w:val="00FC010B"/>
    <w:rsid w:val="00FC0146"/>
    <w:rsid w:val="00FC05CD"/>
    <w:rsid w:val="00FC077D"/>
    <w:rsid w:val="00FC0869"/>
    <w:rsid w:val="00FC0A96"/>
    <w:rsid w:val="00FC0FDC"/>
    <w:rsid w:val="00FC11A3"/>
    <w:rsid w:val="00FC165D"/>
    <w:rsid w:val="00FC16A5"/>
    <w:rsid w:val="00FC1B2E"/>
    <w:rsid w:val="00FC1CE0"/>
    <w:rsid w:val="00FC2310"/>
    <w:rsid w:val="00FC27CA"/>
    <w:rsid w:val="00FC282D"/>
    <w:rsid w:val="00FC2DCF"/>
    <w:rsid w:val="00FC3D11"/>
    <w:rsid w:val="00FC3DB9"/>
    <w:rsid w:val="00FC4DD3"/>
    <w:rsid w:val="00FC4E6A"/>
    <w:rsid w:val="00FC4EF3"/>
    <w:rsid w:val="00FC58CC"/>
    <w:rsid w:val="00FC65FB"/>
    <w:rsid w:val="00FC6C41"/>
    <w:rsid w:val="00FC6D98"/>
    <w:rsid w:val="00FC6E2A"/>
    <w:rsid w:val="00FC6F8C"/>
    <w:rsid w:val="00FC78EC"/>
    <w:rsid w:val="00FC791F"/>
    <w:rsid w:val="00FC7961"/>
    <w:rsid w:val="00FC7B49"/>
    <w:rsid w:val="00FC7F2F"/>
    <w:rsid w:val="00FD0530"/>
    <w:rsid w:val="00FD166D"/>
    <w:rsid w:val="00FD17EF"/>
    <w:rsid w:val="00FD19EE"/>
    <w:rsid w:val="00FD2855"/>
    <w:rsid w:val="00FD28BA"/>
    <w:rsid w:val="00FD2B33"/>
    <w:rsid w:val="00FD2DB1"/>
    <w:rsid w:val="00FD3260"/>
    <w:rsid w:val="00FD3984"/>
    <w:rsid w:val="00FD3A2D"/>
    <w:rsid w:val="00FD41AA"/>
    <w:rsid w:val="00FD477E"/>
    <w:rsid w:val="00FD4B7B"/>
    <w:rsid w:val="00FD4C41"/>
    <w:rsid w:val="00FD5FE9"/>
    <w:rsid w:val="00FD6491"/>
    <w:rsid w:val="00FD6ADE"/>
    <w:rsid w:val="00FD6B0E"/>
    <w:rsid w:val="00FD6DB6"/>
    <w:rsid w:val="00FD738D"/>
    <w:rsid w:val="00FD73D4"/>
    <w:rsid w:val="00FD77BA"/>
    <w:rsid w:val="00FD7C1E"/>
    <w:rsid w:val="00FD7CC8"/>
    <w:rsid w:val="00FD7D06"/>
    <w:rsid w:val="00FE027D"/>
    <w:rsid w:val="00FE112A"/>
    <w:rsid w:val="00FE1371"/>
    <w:rsid w:val="00FE16FB"/>
    <w:rsid w:val="00FE17C0"/>
    <w:rsid w:val="00FE24FE"/>
    <w:rsid w:val="00FE2B3C"/>
    <w:rsid w:val="00FE2CDE"/>
    <w:rsid w:val="00FE2F28"/>
    <w:rsid w:val="00FE3274"/>
    <w:rsid w:val="00FE3819"/>
    <w:rsid w:val="00FE395A"/>
    <w:rsid w:val="00FE399E"/>
    <w:rsid w:val="00FE3A74"/>
    <w:rsid w:val="00FE3C3F"/>
    <w:rsid w:val="00FE3E5C"/>
    <w:rsid w:val="00FE403E"/>
    <w:rsid w:val="00FE4E03"/>
    <w:rsid w:val="00FE6766"/>
    <w:rsid w:val="00FE70E7"/>
    <w:rsid w:val="00FF0040"/>
    <w:rsid w:val="00FF03A3"/>
    <w:rsid w:val="00FF053A"/>
    <w:rsid w:val="00FF0765"/>
    <w:rsid w:val="00FF0B15"/>
    <w:rsid w:val="00FF0B37"/>
    <w:rsid w:val="00FF0D9C"/>
    <w:rsid w:val="00FF17F3"/>
    <w:rsid w:val="00FF197F"/>
    <w:rsid w:val="00FF1D15"/>
    <w:rsid w:val="00FF1F81"/>
    <w:rsid w:val="00FF27B0"/>
    <w:rsid w:val="00FF30CF"/>
    <w:rsid w:val="00FF3A27"/>
    <w:rsid w:val="00FF4159"/>
    <w:rsid w:val="00FF49B0"/>
    <w:rsid w:val="00FF4ADB"/>
    <w:rsid w:val="00FF4FE6"/>
    <w:rsid w:val="00FF51DE"/>
    <w:rsid w:val="00FF5903"/>
    <w:rsid w:val="00FF5DAC"/>
    <w:rsid w:val="00FF5F6D"/>
    <w:rsid w:val="00FF6457"/>
    <w:rsid w:val="00FF6666"/>
    <w:rsid w:val="00FF6896"/>
    <w:rsid w:val="00FF7069"/>
    <w:rsid w:val="00FF71C7"/>
    <w:rsid w:val="00FF78F3"/>
    <w:rsid w:val="00FF7D6A"/>
    <w:rsid w:val="00FF7EA7"/>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o:shapedefaults>
    <o:shapelayout v:ext="edit">
      <o:idmap v:ext="edit" data="1"/>
    </o:shapelayout>
  </w:shapeDefaults>
  <w:decimalSymbol w:val=","/>
  <w:listSeparator w:val=";"/>
  <w14:docId w14:val="581B985E"/>
  <w15:docId w15:val="{71FD401D-A117-DD46-9219-EAF49519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49F6"/>
    <w:pPr>
      <w:keepLines/>
      <w:spacing w:line="288" w:lineRule="auto"/>
      <w:jc w:val="both"/>
    </w:pPr>
    <w:rPr>
      <w:rFonts w:ascii="Calibri" w:hAnsi="Calibri" w:cs="Arial"/>
    </w:rPr>
  </w:style>
  <w:style w:type="paragraph" w:styleId="berschrift1">
    <w:name w:val="heading 1"/>
    <w:basedOn w:val="Standard"/>
    <w:next w:val="Standard"/>
    <w:link w:val="berschrift1Zchn"/>
    <w:qFormat/>
    <w:rsid w:val="00F767A2"/>
    <w:pPr>
      <w:keepNext/>
      <w:numPr>
        <w:numId w:val="14"/>
      </w:numPr>
      <w:spacing w:before="397" w:after="227" w:line="264" w:lineRule="auto"/>
      <w:outlineLvl w:val="0"/>
    </w:pPr>
    <w:rPr>
      <w:bCs/>
      <w:color w:val="006AB2"/>
      <w:kern w:val="32"/>
      <w:sz w:val="32"/>
      <w:szCs w:val="32"/>
    </w:rPr>
  </w:style>
  <w:style w:type="paragraph" w:styleId="berschrift2">
    <w:name w:val="heading 2"/>
    <w:basedOn w:val="Standard"/>
    <w:next w:val="Standard"/>
    <w:link w:val="berschrift2Zchn"/>
    <w:qFormat/>
    <w:rsid w:val="00F8415D"/>
    <w:pPr>
      <w:keepNext/>
      <w:numPr>
        <w:ilvl w:val="1"/>
        <w:numId w:val="14"/>
      </w:numPr>
      <w:spacing w:before="284" w:after="227"/>
      <w:outlineLvl w:val="1"/>
    </w:pPr>
    <w:rPr>
      <w:bCs/>
      <w:iCs/>
      <w:color w:val="006AB2"/>
      <w:sz w:val="24"/>
      <w:szCs w:val="24"/>
    </w:rPr>
  </w:style>
  <w:style w:type="paragraph" w:styleId="berschrift3">
    <w:name w:val="heading 3"/>
    <w:basedOn w:val="Standard"/>
    <w:next w:val="Standard"/>
    <w:qFormat/>
    <w:rsid w:val="00F8415D"/>
    <w:pPr>
      <w:keepNext/>
      <w:numPr>
        <w:ilvl w:val="2"/>
        <w:numId w:val="14"/>
      </w:numPr>
      <w:spacing w:before="284"/>
      <w:outlineLvl w:val="2"/>
    </w:pPr>
    <w:rPr>
      <w:bCs/>
      <w:color w:val="006AB2"/>
      <w:sz w:val="24"/>
      <w:szCs w:val="26"/>
    </w:rPr>
  </w:style>
  <w:style w:type="paragraph" w:styleId="berschrift4">
    <w:name w:val="heading 4"/>
    <w:basedOn w:val="Standard"/>
    <w:next w:val="Standard"/>
    <w:qFormat/>
    <w:rsid w:val="00F767A2"/>
    <w:pPr>
      <w:keepNext/>
      <w:widowControl w:val="0"/>
      <w:numPr>
        <w:ilvl w:val="3"/>
        <w:numId w:val="14"/>
      </w:numPr>
      <w:spacing w:after="240"/>
      <w:jc w:val="left"/>
      <w:outlineLvl w:val="3"/>
    </w:pPr>
    <w:rPr>
      <w:rFonts w:cs="Times New Roman"/>
      <w:snapToGrid w:val="0"/>
      <w:color w:val="006AB2"/>
      <w:sz w:val="24"/>
    </w:rPr>
  </w:style>
  <w:style w:type="paragraph" w:styleId="berschrift5">
    <w:name w:val="heading 5"/>
    <w:basedOn w:val="Standard"/>
    <w:next w:val="Standard"/>
    <w:link w:val="berschrift5Zchn"/>
    <w:qFormat/>
    <w:rsid w:val="00A21CC7"/>
    <w:pPr>
      <w:widowControl w:val="0"/>
      <w:numPr>
        <w:ilvl w:val="4"/>
        <w:numId w:val="14"/>
      </w:numPr>
      <w:spacing w:before="240"/>
      <w:jc w:val="left"/>
      <w:outlineLvl w:val="4"/>
    </w:pPr>
    <w:rPr>
      <w:rFonts w:cs="Times New Roman"/>
      <w:b/>
      <w:snapToGrid w:val="0"/>
    </w:rPr>
  </w:style>
  <w:style w:type="paragraph" w:styleId="berschrift6">
    <w:name w:val="heading 6"/>
    <w:basedOn w:val="Standard"/>
    <w:next w:val="Standard"/>
    <w:qFormat/>
    <w:rsid w:val="002C6E22"/>
    <w:pPr>
      <w:widowControl w:val="0"/>
      <w:numPr>
        <w:ilvl w:val="5"/>
        <w:numId w:val="14"/>
      </w:numPr>
      <w:spacing w:before="240" w:after="60" w:line="240" w:lineRule="auto"/>
      <w:jc w:val="left"/>
      <w:outlineLvl w:val="5"/>
    </w:pPr>
    <w:rPr>
      <w:rFonts w:cs="Times New Roman"/>
      <w:i/>
      <w:snapToGrid w:val="0"/>
      <w:color w:val="006AB2"/>
      <w:sz w:val="22"/>
    </w:rPr>
  </w:style>
  <w:style w:type="paragraph" w:styleId="berschrift7">
    <w:name w:val="heading 7"/>
    <w:aliases w:val="Überschrift Titelseite"/>
    <w:basedOn w:val="Standard"/>
    <w:next w:val="Standard"/>
    <w:autoRedefine/>
    <w:qFormat/>
    <w:rsid w:val="0073193F"/>
    <w:pPr>
      <w:widowControl w:val="0"/>
      <w:suppressAutoHyphens/>
      <w:spacing w:after="227"/>
      <w:jc w:val="left"/>
      <w:outlineLvl w:val="6"/>
    </w:pPr>
    <w:rPr>
      <w:rFonts w:cs="Times New Roman"/>
      <w:snapToGrid w:val="0"/>
      <w:color w:val="006AB2"/>
      <w:sz w:val="28"/>
      <w:szCs w:val="24"/>
    </w:rPr>
  </w:style>
  <w:style w:type="paragraph" w:styleId="berschrift8">
    <w:name w:val="heading 8"/>
    <w:aliases w:val="18pt"/>
    <w:basedOn w:val="Standard"/>
    <w:next w:val="Standard"/>
    <w:uiPriority w:val="9"/>
    <w:rsid w:val="002C6E22"/>
    <w:pPr>
      <w:widowControl w:val="0"/>
      <w:numPr>
        <w:ilvl w:val="7"/>
        <w:numId w:val="14"/>
      </w:numPr>
      <w:spacing w:before="340" w:after="227" w:line="240" w:lineRule="auto"/>
      <w:outlineLvl w:val="7"/>
    </w:pPr>
    <w:rPr>
      <w:rFonts w:cs="Times New Roman"/>
      <w:snapToGrid w:val="0"/>
      <w:sz w:val="36"/>
    </w:rPr>
  </w:style>
  <w:style w:type="paragraph" w:styleId="berschrift9">
    <w:name w:val="heading 9"/>
    <w:aliases w:val="Überschrift 9 36 pt"/>
    <w:basedOn w:val="Standard"/>
    <w:next w:val="Standard"/>
    <w:qFormat/>
    <w:rsid w:val="002C6E22"/>
    <w:pPr>
      <w:widowControl w:val="0"/>
      <w:numPr>
        <w:ilvl w:val="8"/>
        <w:numId w:val="14"/>
      </w:numPr>
      <w:spacing w:before="340" w:after="454" w:line="240" w:lineRule="auto"/>
      <w:outlineLvl w:val="8"/>
    </w:pPr>
    <w:rPr>
      <w:rFonts w:cs="Times New Roman"/>
      <w:snapToGrid w:val="0"/>
      <w:sz w:val="7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lietextmEinzug">
    <w:name w:val="Fließtext m. Einzug"/>
    <w:basedOn w:val="Standard"/>
    <w:link w:val="FlietextmEinzugZchn"/>
    <w:rsid w:val="007835BC"/>
    <w:pPr>
      <w:keepLines w:val="0"/>
      <w:ind w:firstLine="340"/>
    </w:pPr>
  </w:style>
  <w:style w:type="paragraph" w:customStyle="1" w:styleId="FlietextoEinzug">
    <w:name w:val="Fließtext o. Einzug"/>
    <w:aliases w:val="Erstabsatz"/>
    <w:next w:val="FlietextmEinzug"/>
    <w:link w:val="FlietextoEinzugZchn"/>
    <w:rsid w:val="00B83E3B"/>
    <w:pPr>
      <w:spacing w:before="240" w:line="288" w:lineRule="auto"/>
      <w:jc w:val="both"/>
    </w:pPr>
    <w:rPr>
      <w:rFonts w:ascii="Calibri" w:hAnsi="Calibri" w:cs="Arial"/>
    </w:rPr>
  </w:style>
  <w:style w:type="character" w:customStyle="1" w:styleId="FlietextoEinzugZchn">
    <w:name w:val="Fließtext o. Einzug Zchn"/>
    <w:aliases w:val="Erstabsatz Zchn"/>
    <w:link w:val="FlietextoEinzug"/>
    <w:rsid w:val="00B83E3B"/>
    <w:rPr>
      <w:rFonts w:ascii="Calibri" w:hAnsi="Calibri" w:cs="Arial"/>
    </w:rPr>
  </w:style>
  <w:style w:type="character" w:styleId="Funotenzeichen">
    <w:name w:val="footnote reference"/>
    <w:uiPriority w:val="99"/>
    <w:qFormat/>
    <w:rsid w:val="005D0831"/>
    <w:rPr>
      <w:rFonts w:ascii="Calibri" w:hAnsi="Calibri"/>
      <w:vertAlign w:val="superscript"/>
    </w:rPr>
  </w:style>
  <w:style w:type="paragraph" w:styleId="Kopfzeile">
    <w:name w:val="header"/>
    <w:aliases w:val="Calibri 8pt"/>
    <w:basedOn w:val="Standard"/>
    <w:rsid w:val="00894F77"/>
    <w:pPr>
      <w:jc w:val="right"/>
    </w:pPr>
    <w:rPr>
      <w:color w:val="808080"/>
      <w:sz w:val="16"/>
      <w:szCs w:val="16"/>
    </w:rPr>
  </w:style>
  <w:style w:type="paragraph" w:styleId="Fuzeile">
    <w:name w:val="footer"/>
    <w:aliases w:val="rechte Seite,Calibri 8 pt"/>
    <w:basedOn w:val="Standard"/>
    <w:link w:val="FuzeileZchn"/>
    <w:uiPriority w:val="99"/>
    <w:rsid w:val="002B7023"/>
    <w:pPr>
      <w:tabs>
        <w:tab w:val="right" w:pos="7711"/>
        <w:tab w:val="right" w:pos="7938"/>
        <w:tab w:val="left" w:pos="8165"/>
      </w:tabs>
      <w:jc w:val="center"/>
    </w:pPr>
    <w:rPr>
      <w:sz w:val="16"/>
    </w:rPr>
  </w:style>
  <w:style w:type="character" w:styleId="Seitenzahl">
    <w:name w:val="page number"/>
    <w:rsid w:val="00B73A0E"/>
    <w:rPr>
      <w:rFonts w:ascii="Calibri" w:hAnsi="Calibri"/>
      <w:sz w:val="20"/>
      <w:szCs w:val="22"/>
    </w:rPr>
  </w:style>
  <w:style w:type="paragraph" w:styleId="Aufzhlungszeichen">
    <w:name w:val="List Bullet"/>
    <w:aliases w:val="Aufzählung"/>
    <w:basedOn w:val="Standard"/>
    <w:rsid w:val="00681B81"/>
    <w:pPr>
      <w:widowControl w:val="0"/>
      <w:numPr>
        <w:numId w:val="4"/>
      </w:numPr>
    </w:pPr>
    <w:rPr>
      <w:rFonts w:cs="Times New Roman"/>
      <w:snapToGrid w:val="0"/>
    </w:rPr>
  </w:style>
  <w:style w:type="paragraph" w:customStyle="1" w:styleId="FlietextohneAbstandvor">
    <w:name w:val="Fließtext ohne Abstand vor"/>
    <w:basedOn w:val="FlietextoEinzug"/>
    <w:next w:val="FlietextmEinzug"/>
    <w:qFormat/>
    <w:rsid w:val="00A21CC7"/>
    <w:pPr>
      <w:spacing w:before="0"/>
    </w:pPr>
  </w:style>
  <w:style w:type="paragraph" w:styleId="Sprechblasentext">
    <w:name w:val="Balloon Text"/>
    <w:basedOn w:val="Standard"/>
    <w:semiHidden/>
    <w:rsid w:val="00FE403E"/>
    <w:pPr>
      <w:spacing w:line="240" w:lineRule="auto"/>
    </w:pPr>
    <w:rPr>
      <w:rFonts w:ascii="Tahoma" w:hAnsi="Tahoma" w:cs="Tahoma"/>
      <w:sz w:val="16"/>
      <w:szCs w:val="16"/>
    </w:rPr>
  </w:style>
  <w:style w:type="paragraph" w:styleId="Funotentext">
    <w:name w:val="footnote text"/>
    <w:aliases w:val="Fußnotentext1"/>
    <w:basedOn w:val="Standard"/>
    <w:link w:val="FunotentextZchn"/>
    <w:autoRedefine/>
    <w:uiPriority w:val="99"/>
    <w:qFormat/>
    <w:rsid w:val="000B6CEB"/>
    <w:pPr>
      <w:widowControl w:val="0"/>
      <w:tabs>
        <w:tab w:val="left" w:pos="426"/>
      </w:tabs>
      <w:spacing w:line="180" w:lineRule="exact"/>
      <w:ind w:left="284" w:hanging="284"/>
    </w:pPr>
    <w:rPr>
      <w:rFonts w:cs="Times New Roman"/>
      <w:snapToGrid w:val="0"/>
      <w:sz w:val="16"/>
    </w:rPr>
  </w:style>
  <w:style w:type="character" w:styleId="Kommentarzeichen">
    <w:name w:val="annotation reference"/>
    <w:uiPriority w:val="99"/>
    <w:semiHidden/>
    <w:qFormat/>
    <w:rsid w:val="00FE403E"/>
    <w:rPr>
      <w:sz w:val="16"/>
      <w:szCs w:val="16"/>
    </w:rPr>
  </w:style>
  <w:style w:type="paragraph" w:styleId="Kommentartext">
    <w:name w:val="annotation text"/>
    <w:basedOn w:val="Standard"/>
    <w:link w:val="KommentartextZchn"/>
    <w:uiPriority w:val="99"/>
    <w:qFormat/>
    <w:rsid w:val="00FE403E"/>
    <w:pPr>
      <w:widowControl w:val="0"/>
      <w:spacing w:line="240" w:lineRule="auto"/>
    </w:pPr>
    <w:rPr>
      <w:rFonts w:ascii="Times New Roman" w:hAnsi="Times New Roman" w:cs="Times New Roman"/>
      <w:snapToGrid w:val="0"/>
      <w:lang w:val="en-US"/>
    </w:rPr>
  </w:style>
  <w:style w:type="paragraph" w:styleId="Kommentarthema">
    <w:name w:val="annotation subject"/>
    <w:basedOn w:val="Kommentartext"/>
    <w:next w:val="Kommentartext"/>
    <w:semiHidden/>
    <w:rsid w:val="00FE403E"/>
    <w:rPr>
      <w:b/>
      <w:bCs/>
    </w:rPr>
  </w:style>
  <w:style w:type="paragraph" w:styleId="Verzeichnis1">
    <w:name w:val="toc 1"/>
    <w:basedOn w:val="Standard"/>
    <w:next w:val="Standard"/>
    <w:link w:val="Verzeichnis1Zchn"/>
    <w:autoRedefine/>
    <w:uiPriority w:val="39"/>
    <w:rsid w:val="005018D7"/>
    <w:pPr>
      <w:tabs>
        <w:tab w:val="left" w:pos="567"/>
        <w:tab w:val="right" w:leader="dot" w:pos="7938"/>
      </w:tabs>
      <w:spacing w:before="120"/>
      <w:ind w:left="567" w:right="284" w:hanging="567"/>
    </w:pPr>
    <w:rPr>
      <w:rFonts w:cs="Times New Roman"/>
      <w:noProof/>
    </w:rPr>
  </w:style>
  <w:style w:type="paragraph" w:customStyle="1" w:styleId="Inhaltsverzeichnis">
    <w:name w:val="Inhaltsverzeichnis"/>
    <w:basedOn w:val="Standard"/>
    <w:link w:val="InhaltsverzeichnisZchnZchn"/>
    <w:rsid w:val="0080582A"/>
    <w:pPr>
      <w:tabs>
        <w:tab w:val="left" w:pos="567"/>
        <w:tab w:val="right" w:leader="dot" w:pos="7938"/>
      </w:tabs>
    </w:pPr>
  </w:style>
  <w:style w:type="table" w:styleId="Tabellenraster">
    <w:name w:val="Table Grid"/>
    <w:basedOn w:val="NormaleTabelle"/>
    <w:uiPriority w:val="39"/>
    <w:rsid w:val="0038186E"/>
    <w:pPr>
      <w:keepLines/>
      <w:spacing w:line="288" w:lineRule="auto"/>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ungeradeSeite140mm">
    <w:name w:val="Tabelle ungerade Seite 140 mm"/>
    <w:basedOn w:val="TabellegeradeSeite166mm"/>
    <w:uiPriority w:val="99"/>
    <w:rsid w:val="000A6A8E"/>
    <w:tblPr>
      <w:tblInd w:w="0" w:type="dxa"/>
    </w:tblPr>
  </w:style>
  <w:style w:type="character" w:styleId="Hyperlink">
    <w:name w:val="Hyperlink"/>
    <w:uiPriority w:val="99"/>
    <w:unhideWhenUsed/>
    <w:rsid w:val="00BF1EDC"/>
    <w:rPr>
      <w:color w:val="0000FF"/>
      <w:u w:val="single"/>
    </w:rPr>
  </w:style>
  <w:style w:type="character" w:customStyle="1" w:styleId="FlietextmEinzugZchn">
    <w:name w:val="Fließtext m. Einzug Zchn"/>
    <w:link w:val="FlietextmEinzug"/>
    <w:rsid w:val="007835BC"/>
    <w:rPr>
      <w:rFonts w:ascii="Calibri" w:hAnsi="Calibri" w:cs="Arial"/>
    </w:rPr>
  </w:style>
  <w:style w:type="character" w:customStyle="1" w:styleId="berschrift5Zchn">
    <w:name w:val="Überschrift 5 Zchn"/>
    <w:link w:val="berschrift5"/>
    <w:rsid w:val="00A21CC7"/>
    <w:rPr>
      <w:rFonts w:ascii="Calibri" w:hAnsi="Calibri"/>
      <w:b/>
      <w:snapToGrid w:val="0"/>
    </w:rPr>
  </w:style>
  <w:style w:type="paragraph" w:styleId="Index1">
    <w:name w:val="index 1"/>
    <w:aliases w:val="Literatur"/>
    <w:basedOn w:val="Standard"/>
    <w:next w:val="Standard"/>
    <w:autoRedefine/>
    <w:uiPriority w:val="99"/>
    <w:unhideWhenUsed/>
    <w:rsid w:val="002A7121"/>
    <w:pPr>
      <w:spacing w:after="120"/>
      <w:ind w:left="340" w:hanging="340"/>
    </w:pPr>
  </w:style>
  <w:style w:type="paragraph" w:customStyle="1" w:styleId="Kopfzeilelinks">
    <w:name w:val="Kopfzeile links"/>
    <w:basedOn w:val="Kopfzeile"/>
    <w:rsid w:val="00B048C0"/>
    <w:pPr>
      <w:jc w:val="left"/>
    </w:pPr>
  </w:style>
  <w:style w:type="paragraph" w:customStyle="1" w:styleId="InhaltsverzeichnisEbene1">
    <w:name w:val="Inhaltsverzeichnis Ebene 1"/>
    <w:basedOn w:val="Inhaltsverzeichnis"/>
    <w:link w:val="InhaltsverzeichnisEbene1ZchnZchn"/>
    <w:rsid w:val="00EF64A7"/>
    <w:pPr>
      <w:tabs>
        <w:tab w:val="clear" w:pos="567"/>
        <w:tab w:val="left" w:leader="dot" w:pos="851"/>
      </w:tabs>
      <w:ind w:left="1247" w:hanging="680"/>
    </w:pPr>
  </w:style>
  <w:style w:type="character" w:customStyle="1" w:styleId="InhaltsverzeichnisZchnZchn">
    <w:name w:val="Inhaltsverzeichnis Zchn Zchn"/>
    <w:link w:val="Inhaltsverzeichnis"/>
    <w:rsid w:val="0080582A"/>
    <w:rPr>
      <w:rFonts w:ascii="Calibri" w:hAnsi="Calibri" w:cs="Arial"/>
      <w:lang w:val="de-DE" w:eastAsia="de-DE" w:bidi="ar-SA"/>
    </w:rPr>
  </w:style>
  <w:style w:type="character" w:customStyle="1" w:styleId="InhaltsverzeichnisEbene1ZchnZchn">
    <w:name w:val="Inhaltsverzeichnis Ebene 1 Zchn Zchn"/>
    <w:link w:val="InhaltsverzeichnisEbene1"/>
    <w:rsid w:val="00EF64A7"/>
    <w:rPr>
      <w:rFonts w:ascii="Calibri" w:hAnsi="Calibri" w:cs="Arial"/>
      <w:lang w:val="de-DE" w:eastAsia="de-DE" w:bidi="ar-SA"/>
    </w:rPr>
  </w:style>
  <w:style w:type="paragraph" w:customStyle="1" w:styleId="InhaltsverzeichnisEbene2">
    <w:name w:val="Inhaltsverzeichnis Ebene 2"/>
    <w:basedOn w:val="Inhaltsverzeichnis"/>
    <w:rsid w:val="00EF64A7"/>
    <w:pPr>
      <w:tabs>
        <w:tab w:val="right" w:pos="851"/>
        <w:tab w:val="left" w:pos="1134"/>
        <w:tab w:val="left" w:pos="2041"/>
      </w:tabs>
      <w:ind w:left="1247"/>
    </w:pPr>
  </w:style>
  <w:style w:type="paragraph" w:styleId="Listenfortsetzung4">
    <w:name w:val="List Continue 4"/>
    <w:basedOn w:val="Standard"/>
    <w:rsid w:val="009B7B24"/>
    <w:pPr>
      <w:spacing w:after="120"/>
      <w:ind w:left="1132"/>
    </w:pPr>
  </w:style>
  <w:style w:type="paragraph" w:customStyle="1" w:styleId="Aufzhlungszeichen2Ebene">
    <w:name w:val="Aufzählungszeichen 2.Ebene"/>
    <w:link w:val="Aufzhlungszeichen2EbeneZchn"/>
    <w:rsid w:val="000D07E5"/>
    <w:pPr>
      <w:spacing w:line="288" w:lineRule="auto"/>
      <w:ind w:left="714" w:hanging="357"/>
      <w:jc w:val="both"/>
    </w:pPr>
    <w:rPr>
      <w:rFonts w:ascii="Calibri" w:hAnsi="Calibri" w:cs="Arial"/>
    </w:rPr>
  </w:style>
  <w:style w:type="paragraph" w:customStyle="1" w:styleId="AbbVerzeichnis">
    <w:name w:val="AbbVerzeichnis"/>
    <w:basedOn w:val="Inhaltsverzeichnis"/>
    <w:next w:val="Abbildungsverzeichnis"/>
    <w:rsid w:val="00885797"/>
    <w:pPr>
      <w:tabs>
        <w:tab w:val="left" w:pos="1264"/>
      </w:tabs>
    </w:pPr>
  </w:style>
  <w:style w:type="paragraph" w:styleId="Verzeichnis4">
    <w:name w:val="toc 4"/>
    <w:basedOn w:val="Standard"/>
    <w:next w:val="Standard"/>
    <w:link w:val="Verzeichnis4Zchn"/>
    <w:autoRedefine/>
    <w:uiPriority w:val="39"/>
    <w:rsid w:val="00171C8B"/>
    <w:pPr>
      <w:tabs>
        <w:tab w:val="left" w:pos="2478"/>
        <w:tab w:val="right" w:leader="dot" w:pos="7938"/>
      </w:tabs>
      <w:ind w:left="2381" w:right="284" w:hanging="680"/>
    </w:pPr>
  </w:style>
  <w:style w:type="character" w:customStyle="1" w:styleId="Verzeichnis1Zchn">
    <w:name w:val="Verzeichnis 1 Zchn"/>
    <w:link w:val="Verzeichnis1"/>
    <w:uiPriority w:val="39"/>
    <w:rsid w:val="005018D7"/>
    <w:rPr>
      <w:rFonts w:ascii="Calibri" w:hAnsi="Calibri"/>
      <w:noProof/>
    </w:rPr>
  </w:style>
  <w:style w:type="paragraph" w:styleId="Verzeichnis2">
    <w:name w:val="toc 2"/>
    <w:basedOn w:val="Standard"/>
    <w:next w:val="Standard"/>
    <w:link w:val="Verzeichnis2Zchn"/>
    <w:autoRedefine/>
    <w:uiPriority w:val="39"/>
    <w:rsid w:val="00171C8B"/>
    <w:pPr>
      <w:tabs>
        <w:tab w:val="left" w:pos="1134"/>
        <w:tab w:val="right" w:leader="dot" w:pos="7938"/>
      </w:tabs>
      <w:ind w:left="1134" w:right="284" w:hanging="567"/>
    </w:pPr>
  </w:style>
  <w:style w:type="paragraph" w:styleId="Verzeichnis3">
    <w:name w:val="toc 3"/>
    <w:basedOn w:val="Standard"/>
    <w:next w:val="Standard"/>
    <w:link w:val="Verzeichnis3Zchn"/>
    <w:autoRedefine/>
    <w:uiPriority w:val="39"/>
    <w:rsid w:val="00171C8B"/>
    <w:pPr>
      <w:tabs>
        <w:tab w:val="left" w:pos="2381"/>
        <w:tab w:val="right" w:leader="dot" w:pos="7938"/>
      </w:tabs>
      <w:ind w:left="1701" w:right="284" w:hanging="567"/>
    </w:pPr>
  </w:style>
  <w:style w:type="character" w:customStyle="1" w:styleId="Aufzhlungszeichen2EbeneZchn">
    <w:name w:val="Aufzählungszeichen 2.Ebene Zchn"/>
    <w:link w:val="Aufzhlungszeichen2Ebene"/>
    <w:rsid w:val="000D07E5"/>
    <w:rPr>
      <w:rFonts w:ascii="Calibri" w:hAnsi="Calibri" w:cs="Arial"/>
    </w:rPr>
  </w:style>
  <w:style w:type="numbering" w:customStyle="1" w:styleId="Formatvorlage1">
    <w:name w:val="Formatvorlage1"/>
    <w:rsid w:val="00916BB4"/>
    <w:pPr>
      <w:numPr>
        <w:numId w:val="1"/>
      </w:numPr>
    </w:pPr>
  </w:style>
  <w:style w:type="numbering" w:customStyle="1" w:styleId="Formatvorlage2">
    <w:name w:val="Formatvorlage2"/>
    <w:rsid w:val="00916BB4"/>
    <w:pPr>
      <w:numPr>
        <w:numId w:val="2"/>
      </w:numPr>
    </w:pPr>
  </w:style>
  <w:style w:type="paragraph" w:styleId="Abbildungsverzeichnis">
    <w:name w:val="table of figures"/>
    <w:autoRedefine/>
    <w:uiPriority w:val="99"/>
    <w:rsid w:val="00943290"/>
    <w:pPr>
      <w:keepLines/>
      <w:tabs>
        <w:tab w:val="left" w:pos="1134"/>
        <w:tab w:val="right" w:leader="dot" w:pos="7926"/>
      </w:tabs>
      <w:spacing w:line="288" w:lineRule="auto"/>
      <w:ind w:left="851" w:hanging="851"/>
    </w:pPr>
    <w:rPr>
      <w:rFonts w:asciiTheme="minorHAnsi" w:eastAsiaTheme="minorEastAsia" w:hAnsiTheme="minorHAnsi" w:cstheme="minorBidi"/>
      <w:bCs/>
      <w:noProof/>
      <w:szCs w:val="22"/>
    </w:rPr>
  </w:style>
  <w:style w:type="character" w:customStyle="1" w:styleId="Verzeichnis2Zchn">
    <w:name w:val="Verzeichnis 2 Zchn"/>
    <w:link w:val="Verzeichnis2"/>
    <w:uiPriority w:val="39"/>
    <w:rsid w:val="00171C8B"/>
    <w:rPr>
      <w:rFonts w:ascii="Calibri" w:hAnsi="Calibri" w:cs="Arial"/>
    </w:rPr>
  </w:style>
  <w:style w:type="character" w:customStyle="1" w:styleId="Verzeichnis3Zchn">
    <w:name w:val="Verzeichnis 3 Zchn"/>
    <w:link w:val="Verzeichnis3"/>
    <w:uiPriority w:val="39"/>
    <w:rsid w:val="00171C8B"/>
    <w:rPr>
      <w:rFonts w:ascii="Calibri" w:hAnsi="Calibri" w:cs="Arial"/>
    </w:rPr>
  </w:style>
  <w:style w:type="character" w:customStyle="1" w:styleId="Verzeichnis4Zchn">
    <w:name w:val="Verzeichnis 4 Zchn"/>
    <w:link w:val="Verzeichnis4"/>
    <w:uiPriority w:val="39"/>
    <w:rsid w:val="00171C8B"/>
    <w:rPr>
      <w:rFonts w:ascii="Calibri" w:hAnsi="Calibri" w:cs="Arial"/>
    </w:rPr>
  </w:style>
  <w:style w:type="paragraph" w:styleId="Listenabsatz">
    <w:name w:val="List Paragraph"/>
    <w:basedOn w:val="Standard"/>
    <w:uiPriority w:val="34"/>
    <w:qFormat/>
    <w:rsid w:val="00522AEA"/>
    <w:pPr>
      <w:ind w:left="720"/>
      <w:contextualSpacing/>
    </w:pPr>
  </w:style>
  <w:style w:type="paragraph" w:customStyle="1" w:styleId="Aufzhlungszeichen1Ebene">
    <w:name w:val="Aufzählungszeichen 1. Ebene"/>
    <w:aliases w:val="1. Absatz"/>
    <w:basedOn w:val="Aufzhlungszeichen"/>
    <w:next w:val="Aufzhlungszeichen"/>
    <w:qFormat/>
    <w:rsid w:val="00B83E3B"/>
    <w:pPr>
      <w:spacing w:before="240"/>
    </w:pPr>
  </w:style>
  <w:style w:type="paragraph" w:styleId="Beschriftung">
    <w:name w:val="caption"/>
    <w:aliases w:val="Beschriftung Tabellen,Beschriftung Abbildung"/>
    <w:basedOn w:val="Standard"/>
    <w:next w:val="Standard"/>
    <w:uiPriority w:val="35"/>
    <w:unhideWhenUsed/>
    <w:qFormat/>
    <w:rsid w:val="00171C6E"/>
    <w:pPr>
      <w:pBdr>
        <w:bottom w:val="single" w:sz="4" w:space="1" w:color="auto"/>
      </w:pBdr>
      <w:spacing w:before="120" w:after="120"/>
      <w:ind w:left="851" w:hanging="851"/>
    </w:pPr>
    <w:rPr>
      <w:b/>
      <w:bCs/>
      <w:color w:val="006AB2"/>
      <w:szCs w:val="18"/>
    </w:rPr>
  </w:style>
  <w:style w:type="paragraph" w:customStyle="1" w:styleId="Aufzhlungszeichen3Ebene">
    <w:name w:val="Aufzählungszeichen 3.Ebene"/>
    <w:qFormat/>
    <w:rsid w:val="000D6556"/>
    <w:pPr>
      <w:numPr>
        <w:numId w:val="5"/>
      </w:numPr>
      <w:spacing w:line="288" w:lineRule="auto"/>
      <w:ind w:left="1071" w:hanging="357"/>
    </w:pPr>
    <w:rPr>
      <w:rFonts w:ascii="Calibri" w:hAnsi="Calibri" w:cs="Arial"/>
    </w:rPr>
  </w:style>
  <w:style w:type="paragraph" w:customStyle="1" w:styleId="Aufzhlung3Ebene">
    <w:name w:val="Aufzählung 3.Ebene"/>
    <w:aliases w:val="letzter Absatz"/>
    <w:basedOn w:val="Aufzhlungszeichen3Ebene"/>
    <w:next w:val="Aufzhlungszeichen"/>
    <w:qFormat/>
    <w:rsid w:val="000D6556"/>
  </w:style>
  <w:style w:type="table" w:customStyle="1" w:styleId="TabellegeradeSeite166mm">
    <w:name w:val="Tabelle gerade Seite 166 mm"/>
    <w:basedOn w:val="Tabellendesign"/>
    <w:uiPriority w:val="99"/>
    <w:rsid w:val="00BE6AFE"/>
    <w:rPr>
      <w:rFonts w:ascii="Calibri" w:hAnsi="Calibri"/>
      <w:sz w:val="18"/>
    </w:rPr>
    <w:tblPr>
      <w:tblInd w:w="-1474" w:type="dxa"/>
    </w:tblPr>
  </w:style>
  <w:style w:type="table" w:styleId="Tabellendesign">
    <w:name w:val="Table Theme"/>
    <w:basedOn w:val="NormaleTabelle"/>
    <w:uiPriority w:val="99"/>
    <w:semiHidden/>
    <w:unhideWhenUsed/>
    <w:rsid w:val="00E712F1"/>
    <w:pPr>
      <w:keepLines/>
      <w:spacing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notentextZchn">
    <w:name w:val="Fußnotentext Zchn"/>
    <w:aliases w:val="Fußnotentext1 Zchn"/>
    <w:basedOn w:val="Absatz-Standardschriftart"/>
    <w:link w:val="Funotentext"/>
    <w:uiPriority w:val="99"/>
    <w:qFormat/>
    <w:rsid w:val="000B6CEB"/>
    <w:rPr>
      <w:rFonts w:ascii="Calibri" w:hAnsi="Calibri"/>
      <w:snapToGrid w:val="0"/>
      <w:sz w:val="16"/>
    </w:rPr>
  </w:style>
  <w:style w:type="character" w:customStyle="1" w:styleId="Funotenanker">
    <w:name w:val="Fußnotenanker"/>
    <w:rsid w:val="00773CFE"/>
    <w:rPr>
      <w:vertAlign w:val="superscript"/>
    </w:rPr>
  </w:style>
  <w:style w:type="paragraph" w:customStyle="1" w:styleId="CitaviBibliographyHeading">
    <w:name w:val="Citavi Bibliography Heading"/>
    <w:basedOn w:val="Funotentext"/>
    <w:link w:val="CitaviBibliographyHeadingZchn"/>
    <w:rsid w:val="00661967"/>
    <w:pPr>
      <w:jc w:val="left"/>
    </w:pPr>
    <w:rPr>
      <w:szCs w:val="16"/>
    </w:rPr>
  </w:style>
  <w:style w:type="character" w:customStyle="1" w:styleId="CitaviBibliographyHeadingZchn">
    <w:name w:val="Citavi Bibliography Heading Zchn"/>
    <w:basedOn w:val="FunotentextZchn"/>
    <w:link w:val="CitaviBibliographyHeading"/>
    <w:rsid w:val="00661967"/>
    <w:rPr>
      <w:rFonts w:ascii="Calibri" w:hAnsi="Calibri"/>
      <w:snapToGrid w:val="0"/>
      <w:sz w:val="16"/>
      <w:szCs w:val="16"/>
    </w:rPr>
  </w:style>
  <w:style w:type="paragraph" w:customStyle="1" w:styleId="CitaviBibliographyEntry">
    <w:name w:val="Citavi Bibliography Entry"/>
    <w:basedOn w:val="Funotentext"/>
    <w:link w:val="CitaviBibliographyEntryZchn"/>
    <w:rsid w:val="00661967"/>
    <w:pPr>
      <w:tabs>
        <w:tab w:val="left" w:pos="283"/>
      </w:tabs>
      <w:spacing w:after="120"/>
      <w:ind w:left="283" w:hanging="283"/>
      <w:jc w:val="left"/>
    </w:pPr>
    <w:rPr>
      <w:szCs w:val="16"/>
    </w:rPr>
  </w:style>
  <w:style w:type="character" w:customStyle="1" w:styleId="CitaviBibliographyEntryZchn">
    <w:name w:val="Citavi Bibliography Entry Zchn"/>
    <w:basedOn w:val="FunotentextZchn"/>
    <w:link w:val="CitaviBibliographyEntry"/>
    <w:rsid w:val="00661967"/>
    <w:rPr>
      <w:rFonts w:ascii="Calibri" w:hAnsi="Calibri"/>
      <w:snapToGrid w:val="0"/>
      <w:sz w:val="16"/>
      <w:szCs w:val="16"/>
    </w:rPr>
  </w:style>
  <w:style w:type="character" w:customStyle="1" w:styleId="KommentartextZchn">
    <w:name w:val="Kommentartext Zchn"/>
    <w:basedOn w:val="Absatz-Standardschriftart"/>
    <w:link w:val="Kommentartext"/>
    <w:uiPriority w:val="99"/>
    <w:qFormat/>
    <w:rsid w:val="008C1B3A"/>
    <w:rPr>
      <w:snapToGrid w:val="0"/>
      <w:lang w:val="en-US"/>
    </w:rPr>
  </w:style>
  <w:style w:type="table" w:customStyle="1" w:styleId="HelleListe-Akzent11">
    <w:name w:val="Helle Liste - Akzent 11"/>
    <w:basedOn w:val="NormaleTabelle"/>
    <w:uiPriority w:val="61"/>
    <w:rsid w:val="004E3CB8"/>
    <w:rPr>
      <w:rFonts w:asciiTheme="minorHAnsi" w:eastAsiaTheme="minorHAnsi" w:hAnsiTheme="minorHAnsi" w:cstheme="minorBidi"/>
      <w:sz w:val="22"/>
      <w:szCs w:val="22"/>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Internetlink">
    <w:name w:val="Internetlink"/>
    <w:rsid w:val="00E07D26"/>
    <w:rPr>
      <w:color w:val="000080"/>
      <w:u w:val="single"/>
    </w:rPr>
  </w:style>
  <w:style w:type="paragraph" w:styleId="StandardWeb">
    <w:name w:val="Normal (Web)"/>
    <w:basedOn w:val="Standard"/>
    <w:uiPriority w:val="99"/>
    <w:unhideWhenUsed/>
    <w:rsid w:val="004A2563"/>
    <w:pPr>
      <w:spacing w:before="100" w:beforeAutospacing="1" w:after="100" w:afterAutospacing="1" w:line="240" w:lineRule="auto"/>
    </w:pPr>
    <w:rPr>
      <w:rFonts w:ascii="Times New Roman" w:hAnsi="Times New Roman" w:cs="Times New Roman"/>
      <w:sz w:val="24"/>
      <w:szCs w:val="24"/>
    </w:rPr>
  </w:style>
  <w:style w:type="character" w:customStyle="1" w:styleId="berschrift1Zchn">
    <w:name w:val="Überschrift 1 Zchn"/>
    <w:basedOn w:val="Absatz-Standardschriftart"/>
    <w:link w:val="berschrift1"/>
    <w:rsid w:val="00F32AE5"/>
    <w:rPr>
      <w:rFonts w:ascii="Calibri" w:hAnsi="Calibri" w:cs="Arial"/>
      <w:bCs/>
      <w:color w:val="006AB2"/>
      <w:kern w:val="32"/>
      <w:sz w:val="32"/>
      <w:szCs w:val="32"/>
    </w:rPr>
  </w:style>
  <w:style w:type="character" w:customStyle="1" w:styleId="berschrift2Zchn">
    <w:name w:val="Überschrift 2 Zchn"/>
    <w:basedOn w:val="Absatz-Standardschriftart"/>
    <w:link w:val="berschrift2"/>
    <w:rsid w:val="00C9495D"/>
    <w:rPr>
      <w:rFonts w:ascii="Calibri" w:hAnsi="Calibri" w:cs="Arial"/>
      <w:bCs/>
      <w:iCs/>
      <w:color w:val="006AB2"/>
      <w:sz w:val="24"/>
      <w:szCs w:val="24"/>
    </w:rPr>
  </w:style>
  <w:style w:type="paragraph" w:styleId="Dokumentstruktur">
    <w:name w:val="Document Map"/>
    <w:basedOn w:val="Standard"/>
    <w:link w:val="DokumentstrukturZchn"/>
    <w:uiPriority w:val="99"/>
    <w:semiHidden/>
    <w:unhideWhenUsed/>
    <w:rsid w:val="00D116D8"/>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D116D8"/>
    <w:rPr>
      <w:rFonts w:ascii="Tahoma" w:hAnsi="Tahoma" w:cs="Tahoma"/>
      <w:sz w:val="16"/>
      <w:szCs w:val="16"/>
    </w:rPr>
  </w:style>
  <w:style w:type="paragraph" w:customStyle="1" w:styleId="Default">
    <w:name w:val="Default"/>
    <w:qFormat/>
    <w:rsid w:val="00EF2FE2"/>
    <w:pPr>
      <w:suppressAutoHyphens/>
    </w:pPr>
    <w:rPr>
      <w:rFonts w:ascii="Calibri" w:eastAsia="Calibri" w:hAnsi="Calibri" w:cs="Calibri"/>
      <w:color w:val="000000"/>
      <w:sz w:val="24"/>
      <w:szCs w:val="24"/>
      <w:lang w:eastAsia="en-US"/>
    </w:rPr>
  </w:style>
  <w:style w:type="character" w:customStyle="1" w:styleId="Funotenzeichen1">
    <w:name w:val="Fußnotenzeichen1"/>
    <w:qFormat/>
    <w:rsid w:val="008F4DFC"/>
  </w:style>
  <w:style w:type="paragraph" w:styleId="berarbeitung">
    <w:name w:val="Revision"/>
    <w:hidden/>
    <w:uiPriority w:val="99"/>
    <w:semiHidden/>
    <w:rsid w:val="00D6100A"/>
    <w:rPr>
      <w:rFonts w:ascii="Calibri" w:hAnsi="Calibri" w:cs="Arial"/>
    </w:rPr>
  </w:style>
  <w:style w:type="paragraph" w:styleId="Verzeichnis8">
    <w:name w:val="toc 8"/>
    <w:basedOn w:val="Standard"/>
    <w:next w:val="Standard"/>
    <w:autoRedefine/>
    <w:uiPriority w:val="39"/>
    <w:unhideWhenUsed/>
    <w:rsid w:val="006C52D7"/>
    <w:pPr>
      <w:spacing w:after="100"/>
      <w:ind w:left="1400"/>
    </w:pPr>
  </w:style>
  <w:style w:type="paragraph" w:styleId="Verzeichnis9">
    <w:name w:val="toc 9"/>
    <w:basedOn w:val="Standard"/>
    <w:next w:val="Standard"/>
    <w:autoRedefine/>
    <w:uiPriority w:val="39"/>
    <w:unhideWhenUsed/>
    <w:rsid w:val="006C52D7"/>
    <w:pPr>
      <w:spacing w:after="100"/>
      <w:ind w:left="1600"/>
    </w:pPr>
  </w:style>
  <w:style w:type="paragraph" w:styleId="Verzeichnis7">
    <w:name w:val="toc 7"/>
    <w:basedOn w:val="Standard"/>
    <w:next w:val="Standard"/>
    <w:autoRedefine/>
    <w:uiPriority w:val="39"/>
    <w:unhideWhenUsed/>
    <w:rsid w:val="006C52D7"/>
    <w:pPr>
      <w:spacing w:after="100"/>
      <w:ind w:left="1200"/>
    </w:pPr>
  </w:style>
  <w:style w:type="paragraph" w:styleId="Verzeichnis5">
    <w:name w:val="toc 5"/>
    <w:basedOn w:val="Standard"/>
    <w:next w:val="Standard"/>
    <w:autoRedefine/>
    <w:uiPriority w:val="39"/>
    <w:unhideWhenUsed/>
    <w:rsid w:val="006C52D7"/>
    <w:pPr>
      <w:spacing w:after="100"/>
      <w:ind w:left="800"/>
    </w:pPr>
  </w:style>
  <w:style w:type="paragraph" w:customStyle="1" w:styleId="BeschriftungAbbildungen">
    <w:name w:val="Beschriftung Abbildungen"/>
    <w:basedOn w:val="Beschriftung"/>
    <w:qFormat/>
    <w:rsid w:val="002D4F06"/>
  </w:style>
  <w:style w:type="table" w:customStyle="1" w:styleId="TabABS2005">
    <w:name w:val="Tab. ABS 2005"/>
    <w:basedOn w:val="NormaleTabelle"/>
    <w:uiPriority w:val="99"/>
    <w:rsid w:val="008921B0"/>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style>
  <w:style w:type="paragraph" w:customStyle="1" w:styleId="AnhangTabellenberschrift">
    <w:name w:val="Anhang Tabellen Überschrift"/>
    <w:basedOn w:val="Beschriftung"/>
    <w:qFormat/>
    <w:rsid w:val="00FC010B"/>
  </w:style>
  <w:style w:type="character" w:styleId="BesuchterLink">
    <w:name w:val="FollowedHyperlink"/>
    <w:basedOn w:val="Absatz-Standardschriftart"/>
    <w:uiPriority w:val="99"/>
    <w:semiHidden/>
    <w:unhideWhenUsed/>
    <w:rsid w:val="00043B54"/>
    <w:rPr>
      <w:color w:val="800080" w:themeColor="followedHyperlink"/>
      <w:u w:val="single"/>
    </w:rPr>
  </w:style>
  <w:style w:type="table" w:customStyle="1" w:styleId="Tabellenraster1">
    <w:name w:val="Tabellenraster1"/>
    <w:basedOn w:val="NormaleTabelle"/>
    <w:next w:val="Tabellenraster"/>
    <w:uiPriority w:val="59"/>
    <w:rsid w:val="001F61A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DZ-AbbVZ">
    <w:name w:val="FDZ-AbbVZ"/>
    <w:basedOn w:val="Abbildungsverzeichnis"/>
    <w:qFormat/>
    <w:rsid w:val="006221FD"/>
  </w:style>
  <w:style w:type="paragraph" w:styleId="Inhaltsverzeichnisberschrift">
    <w:name w:val="TOC Heading"/>
    <w:basedOn w:val="berschrift1"/>
    <w:next w:val="Standard"/>
    <w:uiPriority w:val="39"/>
    <w:semiHidden/>
    <w:unhideWhenUsed/>
    <w:qFormat/>
    <w:rsid w:val="006F3B4E"/>
    <w:pPr>
      <w:spacing w:before="480" w:after="0" w:line="288" w:lineRule="auto"/>
      <w:outlineLvl w:val="9"/>
    </w:pPr>
    <w:rPr>
      <w:rFonts w:asciiTheme="majorHAnsi" w:eastAsiaTheme="majorEastAsia" w:hAnsiTheme="majorHAnsi" w:cstheme="majorBidi"/>
      <w:b/>
      <w:color w:val="365F91" w:themeColor="accent1" w:themeShade="BF"/>
      <w:kern w:val="0"/>
      <w:sz w:val="28"/>
      <w:szCs w:val="28"/>
    </w:rPr>
  </w:style>
  <w:style w:type="paragraph" w:styleId="Literaturverzeichnis">
    <w:name w:val="Bibliography"/>
    <w:basedOn w:val="Standard"/>
    <w:next w:val="Standard"/>
    <w:uiPriority w:val="37"/>
    <w:semiHidden/>
    <w:unhideWhenUsed/>
    <w:rsid w:val="006F3B4E"/>
  </w:style>
  <w:style w:type="character" w:styleId="Buchtitel">
    <w:name w:val="Book Title"/>
    <w:basedOn w:val="Absatz-Standardschriftart"/>
    <w:uiPriority w:val="33"/>
    <w:qFormat/>
    <w:rsid w:val="006F3B4E"/>
    <w:rPr>
      <w:b/>
      <w:bCs/>
      <w:smallCaps/>
      <w:spacing w:val="5"/>
    </w:rPr>
  </w:style>
  <w:style w:type="character" w:styleId="IntensiverVerweis">
    <w:name w:val="Intense Reference"/>
    <w:basedOn w:val="Absatz-Standardschriftart"/>
    <w:uiPriority w:val="32"/>
    <w:qFormat/>
    <w:rsid w:val="006F3B4E"/>
    <w:rPr>
      <w:b/>
      <w:bCs/>
      <w:smallCaps/>
      <w:color w:val="C0504D" w:themeColor="accent2"/>
      <w:spacing w:val="5"/>
      <w:u w:val="single"/>
    </w:rPr>
  </w:style>
  <w:style w:type="character" w:styleId="SchwacherVerweis">
    <w:name w:val="Subtle Reference"/>
    <w:basedOn w:val="Absatz-Standardschriftart"/>
    <w:uiPriority w:val="31"/>
    <w:qFormat/>
    <w:rsid w:val="006F3B4E"/>
    <w:rPr>
      <w:smallCaps/>
      <w:color w:val="C0504D" w:themeColor="accent2"/>
      <w:u w:val="single"/>
    </w:rPr>
  </w:style>
  <w:style w:type="character" w:styleId="IntensiveHervorhebung">
    <w:name w:val="Intense Emphasis"/>
    <w:basedOn w:val="Absatz-Standardschriftart"/>
    <w:uiPriority w:val="21"/>
    <w:qFormat/>
    <w:rsid w:val="006F3B4E"/>
    <w:rPr>
      <w:b/>
      <w:bCs/>
      <w:i/>
      <w:iCs/>
      <w:color w:val="4F81BD" w:themeColor="accent1"/>
    </w:rPr>
  </w:style>
  <w:style w:type="character" w:styleId="SchwacheHervorhebung">
    <w:name w:val="Subtle Emphasis"/>
    <w:basedOn w:val="Absatz-Standardschriftart"/>
    <w:uiPriority w:val="19"/>
    <w:qFormat/>
    <w:rsid w:val="006F3B4E"/>
    <w:rPr>
      <w:i/>
      <w:iCs/>
      <w:color w:val="808080" w:themeColor="text1" w:themeTint="7F"/>
    </w:rPr>
  </w:style>
  <w:style w:type="paragraph" w:styleId="IntensivesZitat">
    <w:name w:val="Intense Quote"/>
    <w:basedOn w:val="Standard"/>
    <w:next w:val="Standard"/>
    <w:link w:val="IntensivesZitatZchn"/>
    <w:uiPriority w:val="30"/>
    <w:qFormat/>
    <w:rsid w:val="006F3B4E"/>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6F3B4E"/>
    <w:rPr>
      <w:rFonts w:ascii="Calibri" w:hAnsi="Calibri" w:cs="Arial"/>
      <w:b/>
      <w:bCs/>
      <w:i/>
      <w:iCs/>
      <w:color w:val="4F81BD" w:themeColor="accent1"/>
    </w:rPr>
  </w:style>
  <w:style w:type="paragraph" w:styleId="Zitat">
    <w:name w:val="Quote"/>
    <w:basedOn w:val="Standard"/>
    <w:next w:val="Standard"/>
    <w:link w:val="ZitatZchn"/>
    <w:uiPriority w:val="29"/>
    <w:qFormat/>
    <w:rsid w:val="006F3B4E"/>
    <w:rPr>
      <w:i/>
      <w:iCs/>
      <w:color w:val="000000" w:themeColor="text1"/>
    </w:rPr>
  </w:style>
  <w:style w:type="character" w:customStyle="1" w:styleId="ZitatZchn">
    <w:name w:val="Zitat Zchn"/>
    <w:basedOn w:val="Absatz-Standardschriftart"/>
    <w:link w:val="Zitat"/>
    <w:uiPriority w:val="29"/>
    <w:rsid w:val="006F3B4E"/>
    <w:rPr>
      <w:rFonts w:ascii="Calibri" w:hAnsi="Calibri" w:cs="Arial"/>
      <w:i/>
      <w:iCs/>
      <w:color w:val="000000" w:themeColor="text1"/>
    </w:rPr>
  </w:style>
  <w:style w:type="table" w:customStyle="1" w:styleId="MittlereListe1-Akzent11">
    <w:name w:val="Mittlere Liste 1 - Akzent 11"/>
    <w:basedOn w:val="NormaleTabelle"/>
    <w:uiPriority w:val="65"/>
    <w:rsid w:val="006F3B4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ittlereSchattierung2-Akzent11">
    <w:name w:val="Mittlere Schattierung 2 - Akzent 11"/>
    <w:basedOn w:val="NormaleTabelle"/>
    <w:uiPriority w:val="64"/>
    <w:rsid w:val="001060AF"/>
    <w:rPr>
      <w:color w:val="366AB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Akzent11">
    <w:name w:val="Mittlere Schattierung 1 - Akzent 11"/>
    <w:basedOn w:val="NormaleTabelle"/>
    <w:uiPriority w:val="63"/>
    <w:rsid w:val="006F3B4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Raster-Akzent11">
    <w:name w:val="Helles Raster - Akzent 11"/>
    <w:basedOn w:val="NormaleTabelle"/>
    <w:uiPriority w:val="62"/>
    <w:rsid w:val="006F3B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HelleListe-Akzent12">
    <w:name w:val="Helle Liste - Akzent 12"/>
    <w:basedOn w:val="NormaleTabelle"/>
    <w:uiPriority w:val="61"/>
    <w:rsid w:val="006F3B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chattierung-Akzent11">
    <w:name w:val="Helle Schattierung - Akzent 11"/>
    <w:basedOn w:val="NormaleTabelle"/>
    <w:uiPriority w:val="60"/>
    <w:rsid w:val="002561FF"/>
    <w:rPr>
      <w:color w:val="366AB2"/>
    </w:rPr>
    <w:tblPr>
      <w:tblStyleRowBandSize w:val="1"/>
      <w:tblStyleColBandSize w:val="1"/>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FarbigesRaster1">
    <w:name w:val="Farbiges Raster1"/>
    <w:basedOn w:val="NormaleTabelle"/>
    <w:uiPriority w:val="73"/>
    <w:rsid w:val="006F3B4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Liste1">
    <w:name w:val="Farbige Liste1"/>
    <w:basedOn w:val="NormaleTabelle"/>
    <w:uiPriority w:val="72"/>
    <w:rsid w:val="006F3B4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1">
    <w:name w:val="Farbige Schattierung1"/>
    <w:basedOn w:val="NormaleTabelle"/>
    <w:uiPriority w:val="71"/>
    <w:rsid w:val="006F3B4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unkleListe1">
    <w:name w:val="Dunkle Liste1"/>
    <w:basedOn w:val="NormaleTabelle"/>
    <w:uiPriority w:val="70"/>
    <w:rsid w:val="006F3B4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ittleresRaster31">
    <w:name w:val="Mittleres Raster 31"/>
    <w:basedOn w:val="NormaleTabelle"/>
    <w:uiPriority w:val="69"/>
    <w:rsid w:val="006F3B4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21">
    <w:name w:val="Mittleres Raster 21"/>
    <w:basedOn w:val="NormaleTabelle"/>
    <w:uiPriority w:val="68"/>
    <w:rsid w:val="006F3B4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11">
    <w:name w:val="Mittleres Raster 11"/>
    <w:basedOn w:val="NormaleTabelle"/>
    <w:uiPriority w:val="67"/>
    <w:rsid w:val="006F3B4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Liste21">
    <w:name w:val="Mittlere Liste 21"/>
    <w:basedOn w:val="NormaleTabelle"/>
    <w:uiPriority w:val="66"/>
    <w:rsid w:val="006F3B4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1">
    <w:name w:val="Mittlere Liste 11"/>
    <w:basedOn w:val="NormaleTabelle"/>
    <w:uiPriority w:val="65"/>
    <w:rsid w:val="006F3B4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Schattierung21">
    <w:name w:val="Mittlere Schattierung 21"/>
    <w:basedOn w:val="NormaleTabelle"/>
    <w:uiPriority w:val="64"/>
    <w:rsid w:val="006F3B4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6F3B4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HellesRaster1">
    <w:name w:val="Helles Raster1"/>
    <w:basedOn w:val="NormaleTabelle"/>
    <w:uiPriority w:val="62"/>
    <w:rsid w:val="006F3B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Liste1">
    <w:name w:val="Helle Liste1"/>
    <w:basedOn w:val="NormaleTabelle"/>
    <w:uiPriority w:val="61"/>
    <w:rsid w:val="006F3B4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NormaleTabelle"/>
    <w:uiPriority w:val="60"/>
    <w:rsid w:val="006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6F3B4E"/>
    <w:pPr>
      <w:keepLines/>
      <w:jc w:val="both"/>
    </w:pPr>
    <w:rPr>
      <w:rFonts w:ascii="Calibri" w:hAnsi="Calibri" w:cs="Arial"/>
    </w:rPr>
  </w:style>
  <w:style w:type="character" w:styleId="HTMLVariable">
    <w:name w:val="HTML Variable"/>
    <w:basedOn w:val="Absatz-Standardschriftart"/>
    <w:uiPriority w:val="99"/>
    <w:semiHidden/>
    <w:unhideWhenUsed/>
    <w:rsid w:val="006F3B4E"/>
    <w:rPr>
      <w:i/>
      <w:iCs/>
    </w:rPr>
  </w:style>
  <w:style w:type="character" w:styleId="HTMLSchreibmaschine">
    <w:name w:val="HTML Typewriter"/>
    <w:basedOn w:val="Absatz-Standardschriftart"/>
    <w:uiPriority w:val="99"/>
    <w:semiHidden/>
    <w:unhideWhenUsed/>
    <w:rsid w:val="006F3B4E"/>
    <w:rPr>
      <w:rFonts w:ascii="Consolas" w:hAnsi="Consolas" w:cs="Consolas"/>
      <w:sz w:val="20"/>
      <w:szCs w:val="20"/>
    </w:rPr>
  </w:style>
  <w:style w:type="character" w:styleId="HTMLBeispiel">
    <w:name w:val="HTML Sample"/>
    <w:basedOn w:val="Absatz-Standardschriftart"/>
    <w:uiPriority w:val="99"/>
    <w:semiHidden/>
    <w:unhideWhenUsed/>
    <w:rsid w:val="006F3B4E"/>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6F3B4E"/>
    <w:pPr>
      <w:spacing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sid w:val="006F3B4E"/>
    <w:rPr>
      <w:rFonts w:ascii="Consolas" w:hAnsi="Consolas" w:cs="Consolas"/>
    </w:rPr>
  </w:style>
  <w:style w:type="character" w:styleId="HTMLTastatur">
    <w:name w:val="HTML Keyboard"/>
    <w:basedOn w:val="Absatz-Standardschriftart"/>
    <w:uiPriority w:val="99"/>
    <w:semiHidden/>
    <w:unhideWhenUsed/>
    <w:rsid w:val="006F3B4E"/>
    <w:rPr>
      <w:rFonts w:ascii="Consolas" w:hAnsi="Consolas" w:cs="Consolas"/>
      <w:sz w:val="20"/>
      <w:szCs w:val="20"/>
    </w:rPr>
  </w:style>
  <w:style w:type="character" w:styleId="HTMLDefinition">
    <w:name w:val="HTML Definition"/>
    <w:basedOn w:val="Absatz-Standardschriftart"/>
    <w:uiPriority w:val="99"/>
    <w:semiHidden/>
    <w:unhideWhenUsed/>
    <w:rsid w:val="006F3B4E"/>
    <w:rPr>
      <w:i/>
      <w:iCs/>
    </w:rPr>
  </w:style>
  <w:style w:type="character" w:styleId="HTMLCode">
    <w:name w:val="HTML Code"/>
    <w:basedOn w:val="Absatz-Standardschriftart"/>
    <w:uiPriority w:val="99"/>
    <w:semiHidden/>
    <w:unhideWhenUsed/>
    <w:rsid w:val="006F3B4E"/>
    <w:rPr>
      <w:rFonts w:ascii="Consolas" w:hAnsi="Consolas" w:cs="Consolas"/>
      <w:sz w:val="20"/>
      <w:szCs w:val="20"/>
    </w:rPr>
  </w:style>
  <w:style w:type="character" w:styleId="HTMLZitat">
    <w:name w:val="HTML Cite"/>
    <w:basedOn w:val="Absatz-Standardschriftart"/>
    <w:uiPriority w:val="99"/>
    <w:semiHidden/>
    <w:unhideWhenUsed/>
    <w:rsid w:val="006F3B4E"/>
    <w:rPr>
      <w:i/>
      <w:iCs/>
    </w:rPr>
  </w:style>
  <w:style w:type="paragraph" w:styleId="HTMLAdresse">
    <w:name w:val="HTML Address"/>
    <w:basedOn w:val="Standard"/>
    <w:link w:val="HTMLAdresseZchn"/>
    <w:uiPriority w:val="99"/>
    <w:semiHidden/>
    <w:unhideWhenUsed/>
    <w:rsid w:val="006F3B4E"/>
    <w:pPr>
      <w:spacing w:line="240" w:lineRule="auto"/>
    </w:pPr>
    <w:rPr>
      <w:i/>
      <w:iCs/>
    </w:rPr>
  </w:style>
  <w:style w:type="character" w:customStyle="1" w:styleId="HTMLAdresseZchn">
    <w:name w:val="HTML Adresse Zchn"/>
    <w:basedOn w:val="Absatz-Standardschriftart"/>
    <w:link w:val="HTMLAdresse"/>
    <w:uiPriority w:val="99"/>
    <w:semiHidden/>
    <w:rsid w:val="006F3B4E"/>
    <w:rPr>
      <w:rFonts w:ascii="Calibri" w:hAnsi="Calibri" w:cs="Arial"/>
      <w:i/>
      <w:iCs/>
    </w:rPr>
  </w:style>
  <w:style w:type="character" w:styleId="HTMLAkronym">
    <w:name w:val="HTML Acronym"/>
    <w:basedOn w:val="Absatz-Standardschriftart"/>
    <w:uiPriority w:val="99"/>
    <w:semiHidden/>
    <w:unhideWhenUsed/>
    <w:rsid w:val="006F3B4E"/>
  </w:style>
  <w:style w:type="paragraph" w:styleId="NurText">
    <w:name w:val="Plain Text"/>
    <w:basedOn w:val="Standard"/>
    <w:link w:val="NurTextZchn"/>
    <w:uiPriority w:val="99"/>
    <w:semiHidden/>
    <w:unhideWhenUsed/>
    <w:rsid w:val="006F3B4E"/>
    <w:pPr>
      <w:spacing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6F3B4E"/>
    <w:rPr>
      <w:rFonts w:ascii="Consolas" w:hAnsi="Consolas" w:cs="Consolas"/>
      <w:sz w:val="21"/>
      <w:szCs w:val="21"/>
    </w:rPr>
  </w:style>
  <w:style w:type="character" w:styleId="Hervorhebung">
    <w:name w:val="Emphasis"/>
    <w:basedOn w:val="Absatz-Standardschriftart"/>
    <w:uiPriority w:val="20"/>
    <w:qFormat/>
    <w:rsid w:val="006F3B4E"/>
    <w:rPr>
      <w:i/>
      <w:iCs/>
    </w:rPr>
  </w:style>
  <w:style w:type="character" w:styleId="Fett">
    <w:name w:val="Strong"/>
    <w:basedOn w:val="Absatz-Standardschriftart"/>
    <w:uiPriority w:val="22"/>
    <w:qFormat/>
    <w:rsid w:val="006F3B4E"/>
    <w:rPr>
      <w:b/>
      <w:bCs/>
    </w:rPr>
  </w:style>
  <w:style w:type="paragraph" w:styleId="Blocktext">
    <w:name w:val="Block Text"/>
    <w:basedOn w:val="Standard"/>
    <w:uiPriority w:val="99"/>
    <w:semiHidden/>
    <w:unhideWhenUsed/>
    <w:rsid w:val="006F3B4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6F3B4E"/>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6F3B4E"/>
    <w:rPr>
      <w:rFonts w:ascii="Calibri" w:hAnsi="Calibri" w:cs="Arial"/>
      <w:sz w:val="16"/>
      <w:szCs w:val="16"/>
    </w:rPr>
  </w:style>
  <w:style w:type="paragraph" w:styleId="Textkrper-Einzug2">
    <w:name w:val="Body Text Indent 2"/>
    <w:basedOn w:val="Standard"/>
    <w:link w:val="Textkrper-Einzug2Zchn"/>
    <w:uiPriority w:val="99"/>
    <w:semiHidden/>
    <w:unhideWhenUsed/>
    <w:rsid w:val="006F3B4E"/>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6F3B4E"/>
    <w:rPr>
      <w:rFonts w:ascii="Calibri" w:hAnsi="Calibri" w:cs="Arial"/>
    </w:rPr>
  </w:style>
  <w:style w:type="paragraph" w:styleId="Textkrper3">
    <w:name w:val="Body Text 3"/>
    <w:basedOn w:val="Standard"/>
    <w:link w:val="Textkrper3Zchn"/>
    <w:uiPriority w:val="99"/>
    <w:semiHidden/>
    <w:unhideWhenUsed/>
    <w:rsid w:val="006F3B4E"/>
    <w:pPr>
      <w:spacing w:after="120"/>
    </w:pPr>
    <w:rPr>
      <w:sz w:val="16"/>
      <w:szCs w:val="16"/>
    </w:rPr>
  </w:style>
  <w:style w:type="character" w:customStyle="1" w:styleId="Textkrper3Zchn">
    <w:name w:val="Textkörper 3 Zchn"/>
    <w:basedOn w:val="Absatz-Standardschriftart"/>
    <w:link w:val="Textkrper3"/>
    <w:uiPriority w:val="99"/>
    <w:semiHidden/>
    <w:rsid w:val="006F3B4E"/>
    <w:rPr>
      <w:rFonts w:ascii="Calibri" w:hAnsi="Calibri" w:cs="Arial"/>
      <w:sz w:val="16"/>
      <w:szCs w:val="16"/>
    </w:rPr>
  </w:style>
  <w:style w:type="paragraph" w:styleId="Textkrper2">
    <w:name w:val="Body Text 2"/>
    <w:basedOn w:val="Standard"/>
    <w:link w:val="Textkrper2Zchn"/>
    <w:uiPriority w:val="99"/>
    <w:semiHidden/>
    <w:unhideWhenUsed/>
    <w:rsid w:val="006F3B4E"/>
    <w:pPr>
      <w:spacing w:after="120" w:line="480" w:lineRule="auto"/>
    </w:pPr>
  </w:style>
  <w:style w:type="character" w:customStyle="1" w:styleId="Textkrper2Zchn">
    <w:name w:val="Textkörper 2 Zchn"/>
    <w:basedOn w:val="Absatz-Standardschriftart"/>
    <w:link w:val="Textkrper2"/>
    <w:uiPriority w:val="99"/>
    <w:semiHidden/>
    <w:rsid w:val="006F3B4E"/>
    <w:rPr>
      <w:rFonts w:ascii="Calibri" w:hAnsi="Calibri" w:cs="Arial"/>
    </w:rPr>
  </w:style>
  <w:style w:type="paragraph" w:styleId="Fu-Endnotenberschrift">
    <w:name w:val="Note Heading"/>
    <w:basedOn w:val="Standard"/>
    <w:next w:val="Standard"/>
    <w:link w:val="Fu-EndnotenberschriftZchn"/>
    <w:uiPriority w:val="99"/>
    <w:semiHidden/>
    <w:unhideWhenUsed/>
    <w:rsid w:val="006F3B4E"/>
    <w:pPr>
      <w:spacing w:line="240" w:lineRule="auto"/>
    </w:pPr>
  </w:style>
  <w:style w:type="character" w:customStyle="1" w:styleId="Fu-EndnotenberschriftZchn">
    <w:name w:val="Fuß/-Endnotenüberschrift Zchn"/>
    <w:basedOn w:val="Absatz-Standardschriftart"/>
    <w:link w:val="Fu-Endnotenberschrift"/>
    <w:uiPriority w:val="99"/>
    <w:semiHidden/>
    <w:rsid w:val="006F3B4E"/>
    <w:rPr>
      <w:rFonts w:ascii="Calibri" w:hAnsi="Calibri" w:cs="Arial"/>
    </w:rPr>
  </w:style>
  <w:style w:type="paragraph" w:styleId="Textkrper-Zeileneinzug">
    <w:name w:val="Body Text Indent"/>
    <w:basedOn w:val="Standard"/>
    <w:link w:val="Textkrper-ZeileneinzugZchn"/>
    <w:uiPriority w:val="99"/>
    <w:semiHidden/>
    <w:unhideWhenUsed/>
    <w:rsid w:val="006F3B4E"/>
    <w:pPr>
      <w:spacing w:after="120"/>
      <w:ind w:left="283"/>
    </w:pPr>
  </w:style>
  <w:style w:type="character" w:customStyle="1" w:styleId="Textkrper-ZeileneinzugZchn">
    <w:name w:val="Textkörper-Zeileneinzug Zchn"/>
    <w:basedOn w:val="Absatz-Standardschriftart"/>
    <w:link w:val="Textkrper-Zeileneinzug"/>
    <w:uiPriority w:val="99"/>
    <w:semiHidden/>
    <w:rsid w:val="006F3B4E"/>
    <w:rPr>
      <w:rFonts w:ascii="Calibri" w:hAnsi="Calibri" w:cs="Arial"/>
    </w:rPr>
  </w:style>
  <w:style w:type="paragraph" w:styleId="Textkrper-Erstzeileneinzug2">
    <w:name w:val="Body Text First Indent 2"/>
    <w:basedOn w:val="Textkrper-Zeileneinzug"/>
    <w:link w:val="Textkrper-Erstzeileneinzug2Zchn"/>
    <w:uiPriority w:val="99"/>
    <w:semiHidden/>
    <w:unhideWhenUsed/>
    <w:rsid w:val="006F3B4E"/>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6F3B4E"/>
    <w:rPr>
      <w:rFonts w:ascii="Calibri" w:hAnsi="Calibri" w:cs="Arial"/>
    </w:rPr>
  </w:style>
  <w:style w:type="paragraph" w:styleId="Textkrper">
    <w:name w:val="Body Text"/>
    <w:basedOn w:val="Standard"/>
    <w:link w:val="TextkrperZchn"/>
    <w:uiPriority w:val="99"/>
    <w:semiHidden/>
    <w:unhideWhenUsed/>
    <w:rsid w:val="006F3B4E"/>
    <w:pPr>
      <w:spacing w:after="120"/>
    </w:pPr>
  </w:style>
  <w:style w:type="character" w:customStyle="1" w:styleId="TextkrperZchn">
    <w:name w:val="Textkörper Zchn"/>
    <w:basedOn w:val="Absatz-Standardschriftart"/>
    <w:link w:val="Textkrper"/>
    <w:uiPriority w:val="99"/>
    <w:semiHidden/>
    <w:rsid w:val="006F3B4E"/>
    <w:rPr>
      <w:rFonts w:ascii="Calibri" w:hAnsi="Calibri" w:cs="Arial"/>
    </w:rPr>
  </w:style>
  <w:style w:type="paragraph" w:styleId="Textkrper-Erstzeileneinzug">
    <w:name w:val="Body Text First Indent"/>
    <w:basedOn w:val="Textkrper"/>
    <w:link w:val="Textkrper-ErstzeileneinzugZchn"/>
    <w:uiPriority w:val="99"/>
    <w:semiHidden/>
    <w:unhideWhenUsed/>
    <w:rsid w:val="006F3B4E"/>
    <w:pPr>
      <w:spacing w:after="0"/>
      <w:ind w:firstLine="360"/>
    </w:pPr>
  </w:style>
  <w:style w:type="character" w:customStyle="1" w:styleId="Textkrper-ErstzeileneinzugZchn">
    <w:name w:val="Textkörper-Erstzeileneinzug Zchn"/>
    <w:basedOn w:val="TextkrperZchn"/>
    <w:link w:val="Textkrper-Erstzeileneinzug"/>
    <w:uiPriority w:val="99"/>
    <w:semiHidden/>
    <w:rsid w:val="006F3B4E"/>
    <w:rPr>
      <w:rFonts w:ascii="Calibri" w:hAnsi="Calibri" w:cs="Arial"/>
    </w:rPr>
  </w:style>
  <w:style w:type="paragraph" w:styleId="Datum">
    <w:name w:val="Date"/>
    <w:basedOn w:val="Standard"/>
    <w:next w:val="Standard"/>
    <w:link w:val="DatumZchn"/>
    <w:uiPriority w:val="99"/>
    <w:semiHidden/>
    <w:unhideWhenUsed/>
    <w:rsid w:val="006F3B4E"/>
  </w:style>
  <w:style w:type="character" w:customStyle="1" w:styleId="DatumZchn">
    <w:name w:val="Datum Zchn"/>
    <w:basedOn w:val="Absatz-Standardschriftart"/>
    <w:link w:val="Datum"/>
    <w:uiPriority w:val="99"/>
    <w:semiHidden/>
    <w:rsid w:val="006F3B4E"/>
    <w:rPr>
      <w:rFonts w:ascii="Calibri" w:hAnsi="Calibri" w:cs="Arial"/>
    </w:rPr>
  </w:style>
  <w:style w:type="paragraph" w:styleId="Anrede">
    <w:name w:val="Salutation"/>
    <w:basedOn w:val="Standard"/>
    <w:next w:val="Standard"/>
    <w:link w:val="AnredeZchn"/>
    <w:uiPriority w:val="99"/>
    <w:semiHidden/>
    <w:unhideWhenUsed/>
    <w:rsid w:val="006F3B4E"/>
  </w:style>
  <w:style w:type="character" w:customStyle="1" w:styleId="AnredeZchn">
    <w:name w:val="Anrede Zchn"/>
    <w:basedOn w:val="Absatz-Standardschriftart"/>
    <w:link w:val="Anrede"/>
    <w:uiPriority w:val="99"/>
    <w:semiHidden/>
    <w:rsid w:val="006F3B4E"/>
    <w:rPr>
      <w:rFonts w:ascii="Calibri" w:hAnsi="Calibri" w:cs="Arial"/>
    </w:rPr>
  </w:style>
  <w:style w:type="paragraph" w:styleId="Untertitel">
    <w:name w:val="Subtitle"/>
    <w:basedOn w:val="Standard"/>
    <w:next w:val="Standard"/>
    <w:link w:val="UntertitelZchn"/>
    <w:uiPriority w:val="11"/>
    <w:qFormat/>
    <w:rsid w:val="006F3B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F3B4E"/>
    <w:rPr>
      <w:rFonts w:asciiTheme="majorHAnsi" w:eastAsiaTheme="majorEastAsia" w:hAnsiTheme="majorHAnsi" w:cstheme="majorBidi"/>
      <w:i/>
      <w:iCs/>
      <w:color w:val="4F81BD" w:themeColor="accent1"/>
      <w:spacing w:val="15"/>
      <w:sz w:val="24"/>
      <w:szCs w:val="24"/>
    </w:rPr>
  </w:style>
  <w:style w:type="paragraph" w:styleId="Nachrichtenkopf">
    <w:name w:val="Message Header"/>
    <w:basedOn w:val="Standard"/>
    <w:link w:val="NachrichtenkopfZchn"/>
    <w:uiPriority w:val="99"/>
    <w:semiHidden/>
    <w:unhideWhenUsed/>
    <w:rsid w:val="006F3B4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6F3B4E"/>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6F3B4E"/>
    <w:pPr>
      <w:spacing w:after="120"/>
      <w:ind w:left="1415"/>
      <w:contextualSpacing/>
    </w:pPr>
  </w:style>
  <w:style w:type="paragraph" w:styleId="Listenfortsetzung3">
    <w:name w:val="List Continue 3"/>
    <w:basedOn w:val="Standard"/>
    <w:uiPriority w:val="99"/>
    <w:semiHidden/>
    <w:unhideWhenUsed/>
    <w:rsid w:val="006F3B4E"/>
    <w:pPr>
      <w:spacing w:after="120"/>
      <w:ind w:left="849"/>
      <w:contextualSpacing/>
    </w:pPr>
  </w:style>
  <w:style w:type="paragraph" w:styleId="Listenfortsetzung2">
    <w:name w:val="List Continue 2"/>
    <w:basedOn w:val="Standard"/>
    <w:uiPriority w:val="99"/>
    <w:semiHidden/>
    <w:unhideWhenUsed/>
    <w:rsid w:val="006F3B4E"/>
    <w:pPr>
      <w:spacing w:after="120"/>
      <w:ind w:left="566"/>
      <w:contextualSpacing/>
    </w:pPr>
  </w:style>
  <w:style w:type="paragraph" w:styleId="Listenfortsetzung">
    <w:name w:val="List Continue"/>
    <w:basedOn w:val="Standard"/>
    <w:uiPriority w:val="99"/>
    <w:semiHidden/>
    <w:unhideWhenUsed/>
    <w:rsid w:val="006F3B4E"/>
    <w:pPr>
      <w:spacing w:after="120"/>
      <w:ind w:left="283"/>
      <w:contextualSpacing/>
    </w:pPr>
  </w:style>
  <w:style w:type="paragraph" w:styleId="Unterschrift">
    <w:name w:val="Signature"/>
    <w:basedOn w:val="Standard"/>
    <w:link w:val="UnterschriftZchn"/>
    <w:uiPriority w:val="99"/>
    <w:semiHidden/>
    <w:unhideWhenUsed/>
    <w:rsid w:val="006F3B4E"/>
    <w:pPr>
      <w:spacing w:line="240" w:lineRule="auto"/>
      <w:ind w:left="4252"/>
    </w:pPr>
  </w:style>
  <w:style w:type="character" w:customStyle="1" w:styleId="UnterschriftZchn">
    <w:name w:val="Unterschrift Zchn"/>
    <w:basedOn w:val="Absatz-Standardschriftart"/>
    <w:link w:val="Unterschrift"/>
    <w:uiPriority w:val="99"/>
    <w:semiHidden/>
    <w:rsid w:val="006F3B4E"/>
    <w:rPr>
      <w:rFonts w:ascii="Calibri" w:hAnsi="Calibri" w:cs="Arial"/>
    </w:rPr>
  </w:style>
  <w:style w:type="paragraph" w:styleId="Gruformel">
    <w:name w:val="Closing"/>
    <w:basedOn w:val="Standard"/>
    <w:link w:val="GruformelZchn"/>
    <w:uiPriority w:val="99"/>
    <w:semiHidden/>
    <w:unhideWhenUsed/>
    <w:rsid w:val="006F3B4E"/>
    <w:pPr>
      <w:spacing w:line="240" w:lineRule="auto"/>
      <w:ind w:left="4252"/>
    </w:pPr>
  </w:style>
  <w:style w:type="character" w:customStyle="1" w:styleId="GruformelZchn">
    <w:name w:val="Grußformel Zchn"/>
    <w:basedOn w:val="Absatz-Standardschriftart"/>
    <w:link w:val="Gruformel"/>
    <w:uiPriority w:val="99"/>
    <w:semiHidden/>
    <w:rsid w:val="006F3B4E"/>
    <w:rPr>
      <w:rFonts w:ascii="Calibri" w:hAnsi="Calibri" w:cs="Arial"/>
    </w:rPr>
  </w:style>
  <w:style w:type="paragraph" w:styleId="Titel">
    <w:name w:val="Title"/>
    <w:basedOn w:val="Standard"/>
    <w:next w:val="Standard"/>
    <w:link w:val="TitelZchn"/>
    <w:uiPriority w:val="10"/>
    <w:qFormat/>
    <w:rsid w:val="006F3B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F3B4E"/>
    <w:rPr>
      <w:rFonts w:asciiTheme="majorHAnsi" w:eastAsiaTheme="majorEastAsia" w:hAnsiTheme="majorHAnsi" w:cstheme="majorBidi"/>
      <w:color w:val="17365D" w:themeColor="text2" w:themeShade="BF"/>
      <w:spacing w:val="5"/>
      <w:kern w:val="28"/>
      <w:sz w:val="52"/>
      <w:szCs w:val="52"/>
    </w:rPr>
  </w:style>
  <w:style w:type="paragraph" w:styleId="Listennummer5">
    <w:name w:val="List Number 5"/>
    <w:basedOn w:val="Standard"/>
    <w:uiPriority w:val="99"/>
    <w:semiHidden/>
    <w:unhideWhenUsed/>
    <w:rsid w:val="006F3B4E"/>
    <w:pPr>
      <w:numPr>
        <w:numId w:val="6"/>
      </w:numPr>
      <w:contextualSpacing/>
    </w:pPr>
  </w:style>
  <w:style w:type="paragraph" w:styleId="Listennummer4">
    <w:name w:val="List Number 4"/>
    <w:basedOn w:val="Standard"/>
    <w:uiPriority w:val="99"/>
    <w:semiHidden/>
    <w:unhideWhenUsed/>
    <w:rsid w:val="006F3B4E"/>
    <w:pPr>
      <w:numPr>
        <w:numId w:val="7"/>
      </w:numPr>
      <w:contextualSpacing/>
    </w:pPr>
  </w:style>
  <w:style w:type="paragraph" w:styleId="Listennummer3">
    <w:name w:val="List Number 3"/>
    <w:basedOn w:val="Standard"/>
    <w:uiPriority w:val="99"/>
    <w:semiHidden/>
    <w:unhideWhenUsed/>
    <w:rsid w:val="006F3B4E"/>
    <w:pPr>
      <w:numPr>
        <w:numId w:val="8"/>
      </w:numPr>
      <w:contextualSpacing/>
    </w:pPr>
  </w:style>
  <w:style w:type="paragraph" w:styleId="Listennummer2">
    <w:name w:val="List Number 2"/>
    <w:basedOn w:val="Standard"/>
    <w:uiPriority w:val="99"/>
    <w:semiHidden/>
    <w:unhideWhenUsed/>
    <w:rsid w:val="006F3B4E"/>
    <w:pPr>
      <w:numPr>
        <w:numId w:val="9"/>
      </w:numPr>
      <w:contextualSpacing/>
    </w:pPr>
  </w:style>
  <w:style w:type="paragraph" w:styleId="Aufzhlungszeichen5">
    <w:name w:val="List Bullet 5"/>
    <w:basedOn w:val="Standard"/>
    <w:uiPriority w:val="99"/>
    <w:semiHidden/>
    <w:unhideWhenUsed/>
    <w:rsid w:val="006F3B4E"/>
    <w:pPr>
      <w:numPr>
        <w:numId w:val="10"/>
      </w:numPr>
      <w:contextualSpacing/>
    </w:pPr>
  </w:style>
  <w:style w:type="paragraph" w:styleId="Aufzhlungszeichen4">
    <w:name w:val="List Bullet 4"/>
    <w:basedOn w:val="Standard"/>
    <w:uiPriority w:val="99"/>
    <w:semiHidden/>
    <w:unhideWhenUsed/>
    <w:rsid w:val="006F3B4E"/>
    <w:pPr>
      <w:numPr>
        <w:numId w:val="11"/>
      </w:numPr>
      <w:contextualSpacing/>
    </w:pPr>
  </w:style>
  <w:style w:type="paragraph" w:styleId="Aufzhlungszeichen3">
    <w:name w:val="List Bullet 3"/>
    <w:basedOn w:val="Standard"/>
    <w:uiPriority w:val="99"/>
    <w:semiHidden/>
    <w:unhideWhenUsed/>
    <w:rsid w:val="006F3B4E"/>
    <w:pPr>
      <w:numPr>
        <w:numId w:val="12"/>
      </w:numPr>
      <w:contextualSpacing/>
    </w:pPr>
  </w:style>
  <w:style w:type="paragraph" w:styleId="Aufzhlungszeichen2">
    <w:name w:val="List Bullet 2"/>
    <w:basedOn w:val="Standard"/>
    <w:uiPriority w:val="99"/>
    <w:semiHidden/>
    <w:unhideWhenUsed/>
    <w:rsid w:val="006F3B4E"/>
    <w:pPr>
      <w:numPr>
        <w:numId w:val="3"/>
      </w:numPr>
      <w:contextualSpacing/>
    </w:pPr>
  </w:style>
  <w:style w:type="paragraph" w:styleId="Liste5">
    <w:name w:val="List 5"/>
    <w:basedOn w:val="Standard"/>
    <w:uiPriority w:val="99"/>
    <w:semiHidden/>
    <w:unhideWhenUsed/>
    <w:rsid w:val="006F3B4E"/>
    <w:pPr>
      <w:ind w:left="1415" w:hanging="283"/>
      <w:contextualSpacing/>
    </w:pPr>
  </w:style>
  <w:style w:type="paragraph" w:styleId="Liste4">
    <w:name w:val="List 4"/>
    <w:basedOn w:val="Standard"/>
    <w:uiPriority w:val="99"/>
    <w:semiHidden/>
    <w:unhideWhenUsed/>
    <w:rsid w:val="006F3B4E"/>
    <w:pPr>
      <w:ind w:left="1132" w:hanging="283"/>
      <w:contextualSpacing/>
    </w:pPr>
  </w:style>
  <w:style w:type="paragraph" w:styleId="Liste3">
    <w:name w:val="List 3"/>
    <w:basedOn w:val="Standard"/>
    <w:uiPriority w:val="99"/>
    <w:semiHidden/>
    <w:unhideWhenUsed/>
    <w:rsid w:val="006F3B4E"/>
    <w:pPr>
      <w:ind w:left="849" w:hanging="283"/>
      <w:contextualSpacing/>
    </w:pPr>
  </w:style>
  <w:style w:type="paragraph" w:styleId="Liste2">
    <w:name w:val="List 2"/>
    <w:basedOn w:val="Standard"/>
    <w:uiPriority w:val="99"/>
    <w:semiHidden/>
    <w:unhideWhenUsed/>
    <w:rsid w:val="006F3B4E"/>
    <w:pPr>
      <w:ind w:left="566" w:hanging="283"/>
      <w:contextualSpacing/>
    </w:pPr>
  </w:style>
  <w:style w:type="paragraph" w:styleId="Listennummer">
    <w:name w:val="List Number"/>
    <w:basedOn w:val="Standard"/>
    <w:uiPriority w:val="99"/>
    <w:semiHidden/>
    <w:unhideWhenUsed/>
    <w:rsid w:val="006F3B4E"/>
    <w:pPr>
      <w:numPr>
        <w:numId w:val="13"/>
      </w:numPr>
      <w:contextualSpacing/>
    </w:pPr>
  </w:style>
  <w:style w:type="paragraph" w:styleId="Liste">
    <w:name w:val="List"/>
    <w:basedOn w:val="Standard"/>
    <w:uiPriority w:val="99"/>
    <w:semiHidden/>
    <w:unhideWhenUsed/>
    <w:rsid w:val="006F3B4E"/>
    <w:pPr>
      <w:ind w:left="283" w:hanging="283"/>
      <w:contextualSpacing/>
    </w:pPr>
  </w:style>
  <w:style w:type="paragraph" w:styleId="RGV-berschrift">
    <w:name w:val="toa heading"/>
    <w:basedOn w:val="Standard"/>
    <w:next w:val="Standard"/>
    <w:uiPriority w:val="99"/>
    <w:semiHidden/>
    <w:unhideWhenUsed/>
    <w:rsid w:val="006F3B4E"/>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6F3B4E"/>
    <w:pPr>
      <w:keepLines/>
      <w:tabs>
        <w:tab w:val="left" w:pos="480"/>
        <w:tab w:val="left" w:pos="960"/>
        <w:tab w:val="left" w:pos="1440"/>
        <w:tab w:val="left" w:pos="1920"/>
        <w:tab w:val="left" w:pos="2400"/>
        <w:tab w:val="left" w:pos="2880"/>
        <w:tab w:val="left" w:pos="3360"/>
        <w:tab w:val="left" w:pos="3840"/>
        <w:tab w:val="left" w:pos="4320"/>
      </w:tabs>
      <w:spacing w:line="288" w:lineRule="auto"/>
      <w:jc w:val="both"/>
    </w:pPr>
    <w:rPr>
      <w:rFonts w:ascii="Consolas" w:hAnsi="Consolas" w:cs="Consolas"/>
    </w:rPr>
  </w:style>
  <w:style w:type="character" w:customStyle="1" w:styleId="MakrotextZchn">
    <w:name w:val="Makrotext Zchn"/>
    <w:basedOn w:val="Absatz-Standardschriftart"/>
    <w:link w:val="Makrotext"/>
    <w:uiPriority w:val="99"/>
    <w:semiHidden/>
    <w:rsid w:val="006F3B4E"/>
    <w:rPr>
      <w:rFonts w:ascii="Consolas" w:hAnsi="Consolas" w:cs="Consolas"/>
    </w:rPr>
  </w:style>
  <w:style w:type="paragraph" w:styleId="Rechtsgrundlagenverzeichnis">
    <w:name w:val="table of authorities"/>
    <w:basedOn w:val="Standard"/>
    <w:next w:val="Standard"/>
    <w:uiPriority w:val="99"/>
    <w:semiHidden/>
    <w:unhideWhenUsed/>
    <w:rsid w:val="006F3B4E"/>
    <w:pPr>
      <w:ind w:left="200" w:hanging="200"/>
    </w:pPr>
  </w:style>
  <w:style w:type="paragraph" w:styleId="Endnotentext">
    <w:name w:val="endnote text"/>
    <w:basedOn w:val="Standard"/>
    <w:link w:val="EndnotentextZchn"/>
    <w:uiPriority w:val="99"/>
    <w:semiHidden/>
    <w:unhideWhenUsed/>
    <w:rsid w:val="006F3B4E"/>
    <w:pPr>
      <w:spacing w:line="240" w:lineRule="auto"/>
    </w:pPr>
  </w:style>
  <w:style w:type="character" w:customStyle="1" w:styleId="EndnotentextZchn">
    <w:name w:val="Endnotentext Zchn"/>
    <w:basedOn w:val="Absatz-Standardschriftart"/>
    <w:link w:val="Endnotentext"/>
    <w:uiPriority w:val="99"/>
    <w:semiHidden/>
    <w:rsid w:val="006F3B4E"/>
    <w:rPr>
      <w:rFonts w:ascii="Calibri" w:hAnsi="Calibri" w:cs="Arial"/>
    </w:rPr>
  </w:style>
  <w:style w:type="character" w:styleId="Endnotenzeichen">
    <w:name w:val="endnote reference"/>
    <w:basedOn w:val="Absatz-Standardschriftart"/>
    <w:uiPriority w:val="99"/>
    <w:semiHidden/>
    <w:unhideWhenUsed/>
    <w:rsid w:val="006F3B4E"/>
    <w:rPr>
      <w:vertAlign w:val="superscript"/>
    </w:rPr>
  </w:style>
  <w:style w:type="character" w:styleId="Zeilennummer">
    <w:name w:val="line number"/>
    <w:basedOn w:val="Absatz-Standardschriftart"/>
    <w:uiPriority w:val="99"/>
    <w:semiHidden/>
    <w:unhideWhenUsed/>
    <w:rsid w:val="006F3B4E"/>
  </w:style>
  <w:style w:type="paragraph" w:styleId="Umschlagabsenderadresse">
    <w:name w:val="envelope return"/>
    <w:basedOn w:val="Standard"/>
    <w:uiPriority w:val="99"/>
    <w:semiHidden/>
    <w:unhideWhenUsed/>
    <w:rsid w:val="006F3B4E"/>
    <w:pPr>
      <w:spacing w:line="240" w:lineRule="auto"/>
    </w:pPr>
    <w:rPr>
      <w:rFonts w:asciiTheme="majorHAnsi" w:eastAsiaTheme="majorEastAsia" w:hAnsiTheme="majorHAnsi" w:cstheme="majorBidi"/>
    </w:rPr>
  </w:style>
  <w:style w:type="paragraph" w:styleId="Umschlagadresse">
    <w:name w:val="envelope address"/>
    <w:basedOn w:val="Standard"/>
    <w:uiPriority w:val="99"/>
    <w:semiHidden/>
    <w:unhideWhenUsed/>
    <w:rsid w:val="006F3B4E"/>
    <w:pPr>
      <w:framePr w:w="4320" w:h="2160" w:hRule="exact" w:hSpace="141" w:wrap="auto" w:hAnchor="page" w:xAlign="center" w:yAlign="bottom"/>
      <w:spacing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6F3B4E"/>
    <w:rPr>
      <w:rFonts w:asciiTheme="majorHAnsi" w:eastAsiaTheme="majorEastAsia" w:hAnsiTheme="majorHAnsi" w:cstheme="majorBidi"/>
      <w:b/>
      <w:bCs/>
    </w:rPr>
  </w:style>
  <w:style w:type="paragraph" w:styleId="Standardeinzug">
    <w:name w:val="Normal Indent"/>
    <w:basedOn w:val="Standard"/>
    <w:uiPriority w:val="99"/>
    <w:semiHidden/>
    <w:unhideWhenUsed/>
    <w:rsid w:val="006F3B4E"/>
    <w:pPr>
      <w:ind w:left="708"/>
    </w:pPr>
  </w:style>
  <w:style w:type="paragraph" w:styleId="Verzeichnis6">
    <w:name w:val="toc 6"/>
    <w:basedOn w:val="Standard"/>
    <w:next w:val="Standard"/>
    <w:autoRedefine/>
    <w:uiPriority w:val="39"/>
    <w:semiHidden/>
    <w:unhideWhenUsed/>
    <w:rsid w:val="006F3B4E"/>
    <w:pPr>
      <w:spacing w:after="100"/>
      <w:ind w:left="1000"/>
    </w:pPr>
  </w:style>
  <w:style w:type="paragraph" w:styleId="Index9">
    <w:name w:val="index 9"/>
    <w:basedOn w:val="Standard"/>
    <w:next w:val="Standard"/>
    <w:autoRedefine/>
    <w:uiPriority w:val="99"/>
    <w:semiHidden/>
    <w:unhideWhenUsed/>
    <w:rsid w:val="006F3B4E"/>
    <w:pPr>
      <w:spacing w:line="240" w:lineRule="auto"/>
      <w:ind w:left="1800" w:hanging="200"/>
    </w:pPr>
  </w:style>
  <w:style w:type="paragraph" w:styleId="Index8">
    <w:name w:val="index 8"/>
    <w:basedOn w:val="Standard"/>
    <w:next w:val="Standard"/>
    <w:autoRedefine/>
    <w:uiPriority w:val="99"/>
    <w:semiHidden/>
    <w:unhideWhenUsed/>
    <w:rsid w:val="006F3B4E"/>
    <w:pPr>
      <w:spacing w:line="240" w:lineRule="auto"/>
      <w:ind w:left="1600" w:hanging="200"/>
    </w:pPr>
  </w:style>
  <w:style w:type="paragraph" w:styleId="Index7">
    <w:name w:val="index 7"/>
    <w:basedOn w:val="Standard"/>
    <w:next w:val="Standard"/>
    <w:autoRedefine/>
    <w:uiPriority w:val="99"/>
    <w:semiHidden/>
    <w:unhideWhenUsed/>
    <w:rsid w:val="006F3B4E"/>
    <w:pPr>
      <w:spacing w:line="240" w:lineRule="auto"/>
      <w:ind w:left="1400" w:hanging="200"/>
    </w:pPr>
  </w:style>
  <w:style w:type="paragraph" w:styleId="Index6">
    <w:name w:val="index 6"/>
    <w:basedOn w:val="Standard"/>
    <w:next w:val="Standard"/>
    <w:autoRedefine/>
    <w:uiPriority w:val="99"/>
    <w:semiHidden/>
    <w:unhideWhenUsed/>
    <w:rsid w:val="006F3B4E"/>
    <w:pPr>
      <w:spacing w:line="240" w:lineRule="auto"/>
      <w:ind w:left="1200" w:hanging="200"/>
    </w:pPr>
  </w:style>
  <w:style w:type="paragraph" w:styleId="Index5">
    <w:name w:val="index 5"/>
    <w:basedOn w:val="Standard"/>
    <w:next w:val="Standard"/>
    <w:autoRedefine/>
    <w:uiPriority w:val="99"/>
    <w:semiHidden/>
    <w:unhideWhenUsed/>
    <w:rsid w:val="006F3B4E"/>
    <w:pPr>
      <w:spacing w:line="240" w:lineRule="auto"/>
      <w:ind w:left="1000" w:hanging="200"/>
    </w:pPr>
  </w:style>
  <w:style w:type="paragraph" w:styleId="Index4">
    <w:name w:val="index 4"/>
    <w:basedOn w:val="Standard"/>
    <w:next w:val="Standard"/>
    <w:autoRedefine/>
    <w:uiPriority w:val="99"/>
    <w:semiHidden/>
    <w:unhideWhenUsed/>
    <w:rsid w:val="006F3B4E"/>
    <w:pPr>
      <w:spacing w:line="240" w:lineRule="auto"/>
      <w:ind w:left="800" w:hanging="200"/>
    </w:pPr>
  </w:style>
  <w:style w:type="paragraph" w:styleId="Index3">
    <w:name w:val="index 3"/>
    <w:basedOn w:val="Standard"/>
    <w:next w:val="Standard"/>
    <w:autoRedefine/>
    <w:uiPriority w:val="99"/>
    <w:semiHidden/>
    <w:unhideWhenUsed/>
    <w:rsid w:val="006F3B4E"/>
    <w:pPr>
      <w:spacing w:line="240" w:lineRule="auto"/>
      <w:ind w:left="600" w:hanging="200"/>
    </w:pPr>
  </w:style>
  <w:style w:type="paragraph" w:styleId="Index2">
    <w:name w:val="index 2"/>
    <w:basedOn w:val="Standard"/>
    <w:next w:val="Standard"/>
    <w:autoRedefine/>
    <w:uiPriority w:val="99"/>
    <w:semiHidden/>
    <w:unhideWhenUsed/>
    <w:rsid w:val="006F3B4E"/>
    <w:pPr>
      <w:spacing w:line="240" w:lineRule="auto"/>
      <w:ind w:left="400" w:hanging="200"/>
    </w:pPr>
  </w:style>
  <w:style w:type="character" w:customStyle="1" w:styleId="A1">
    <w:name w:val="A1"/>
    <w:uiPriority w:val="99"/>
    <w:rsid w:val="000F48A5"/>
    <w:rPr>
      <w:rFonts w:cs="Myriad Pro"/>
      <w:color w:val="000000"/>
      <w:sz w:val="20"/>
      <w:szCs w:val="20"/>
    </w:rPr>
  </w:style>
  <w:style w:type="character" w:customStyle="1" w:styleId="h3">
    <w:name w:val="h3"/>
    <w:basedOn w:val="Absatz-Standardschriftart"/>
    <w:rsid w:val="00454F12"/>
  </w:style>
  <w:style w:type="paragraph" w:customStyle="1" w:styleId="Calibri10ptoEinzug">
    <w:name w:val="Calibri 10 pt o. Einzug"/>
    <w:link w:val="Calibri10ptoEinzugZchn"/>
    <w:rsid w:val="00D1611C"/>
    <w:pPr>
      <w:spacing w:line="288" w:lineRule="auto"/>
      <w:jc w:val="both"/>
    </w:pPr>
    <w:rPr>
      <w:rFonts w:ascii="Calibri" w:hAnsi="Calibri" w:cs="Arial"/>
    </w:rPr>
  </w:style>
  <w:style w:type="character" w:customStyle="1" w:styleId="Calibri10ptoEinzugZchn">
    <w:name w:val="Calibri 10 pt o. Einzug Zchn"/>
    <w:basedOn w:val="Absatz-Standardschriftart"/>
    <w:link w:val="Calibri10ptoEinzug"/>
    <w:rsid w:val="00D1611C"/>
    <w:rPr>
      <w:rFonts w:ascii="Calibri" w:hAnsi="Calibri" w:cs="Arial"/>
    </w:rPr>
  </w:style>
  <w:style w:type="paragraph" w:customStyle="1" w:styleId="Fussnotentext1">
    <w:name w:val="Fussnotentext1"/>
    <w:basedOn w:val="Funotentext"/>
    <w:uiPriority w:val="99"/>
    <w:rsid w:val="00D1611C"/>
    <w:pPr>
      <w:spacing w:line="240" w:lineRule="auto"/>
      <w:ind w:left="340" w:hanging="340"/>
    </w:pPr>
    <w:rPr>
      <w:lang w:val="en-US"/>
    </w:rPr>
  </w:style>
  <w:style w:type="character" w:customStyle="1" w:styleId="WW8Num3z0">
    <w:name w:val="WW8Num3z0"/>
    <w:rsid w:val="003D1A8C"/>
    <w:rPr>
      <w:b w:val="0"/>
    </w:rPr>
  </w:style>
  <w:style w:type="paragraph" w:customStyle="1" w:styleId="01Haupttitel">
    <w:name w:val="01 Haupttitel"/>
    <w:basedOn w:val="Standard"/>
    <w:rsid w:val="003D1A8C"/>
    <w:pPr>
      <w:keepLines w:val="0"/>
      <w:suppressAutoHyphens/>
      <w:spacing w:line="100" w:lineRule="atLeast"/>
      <w:jc w:val="left"/>
    </w:pPr>
    <w:rPr>
      <w:rFonts w:cs="Calibri"/>
      <w:kern w:val="1"/>
      <w:sz w:val="44"/>
      <w:szCs w:val="44"/>
      <w:lang w:eastAsia="ar-SA"/>
    </w:rPr>
  </w:style>
  <w:style w:type="table" w:customStyle="1" w:styleId="Tabellenraster2">
    <w:name w:val="Tabellenraster2"/>
    <w:basedOn w:val="NormaleTabelle"/>
    <w:next w:val="Tabellenraster"/>
    <w:uiPriority w:val="59"/>
    <w:rsid w:val="00CD35B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uzeileZchn">
    <w:name w:val="Fußzeile Zchn"/>
    <w:aliases w:val="rechte Seite Zchn,Calibri 8 pt Zchn"/>
    <w:basedOn w:val="Absatz-Standardschriftart"/>
    <w:link w:val="Fuzeile"/>
    <w:uiPriority w:val="99"/>
    <w:rsid w:val="000E76D4"/>
    <w:rPr>
      <w:rFonts w:ascii="Calibri" w:hAnsi="Calibri" w:cs="Arial"/>
      <w:sz w:val="16"/>
    </w:rPr>
  </w:style>
  <w:style w:type="table" w:customStyle="1" w:styleId="Tabellenraster3">
    <w:name w:val="Tabellenraster3"/>
    <w:basedOn w:val="NormaleTabelle"/>
    <w:next w:val="Tabellenraster"/>
    <w:uiPriority w:val="59"/>
    <w:rsid w:val="006C084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6255F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4Akzent511">
    <w:name w:val="Gitternetztabelle 4 – Akzent 511"/>
    <w:basedOn w:val="NormaleTabelle"/>
    <w:uiPriority w:val="49"/>
    <w:rsid w:val="003B686C"/>
    <w:rPr>
      <w:rFonts w:asciiTheme="minorHAnsi" w:eastAsiaTheme="minorHAnsi" w:hAnsiTheme="minorHAnsi" w:cstheme="minorBidi"/>
      <w:sz w:val="22"/>
      <w:szCs w:val="22"/>
      <w:lang w:eastAsia="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24335">
      <w:bodyDiv w:val="1"/>
      <w:marLeft w:val="0"/>
      <w:marRight w:val="0"/>
      <w:marTop w:val="0"/>
      <w:marBottom w:val="0"/>
      <w:divBdr>
        <w:top w:val="none" w:sz="0" w:space="0" w:color="auto"/>
        <w:left w:val="none" w:sz="0" w:space="0" w:color="auto"/>
        <w:bottom w:val="none" w:sz="0" w:space="0" w:color="auto"/>
        <w:right w:val="none" w:sz="0" w:space="0" w:color="auto"/>
      </w:divBdr>
    </w:div>
    <w:div w:id="120654599">
      <w:bodyDiv w:val="1"/>
      <w:marLeft w:val="0"/>
      <w:marRight w:val="0"/>
      <w:marTop w:val="0"/>
      <w:marBottom w:val="0"/>
      <w:divBdr>
        <w:top w:val="none" w:sz="0" w:space="0" w:color="auto"/>
        <w:left w:val="none" w:sz="0" w:space="0" w:color="auto"/>
        <w:bottom w:val="none" w:sz="0" w:space="0" w:color="auto"/>
        <w:right w:val="none" w:sz="0" w:space="0" w:color="auto"/>
      </w:divBdr>
      <w:divsChild>
        <w:div w:id="303389015">
          <w:marLeft w:val="547"/>
          <w:marRight w:val="0"/>
          <w:marTop w:val="0"/>
          <w:marBottom w:val="0"/>
          <w:divBdr>
            <w:top w:val="none" w:sz="0" w:space="0" w:color="auto"/>
            <w:left w:val="none" w:sz="0" w:space="0" w:color="auto"/>
            <w:bottom w:val="none" w:sz="0" w:space="0" w:color="auto"/>
            <w:right w:val="none" w:sz="0" w:space="0" w:color="auto"/>
          </w:divBdr>
        </w:div>
      </w:divsChild>
    </w:div>
    <w:div w:id="190652417">
      <w:bodyDiv w:val="1"/>
      <w:marLeft w:val="0"/>
      <w:marRight w:val="0"/>
      <w:marTop w:val="0"/>
      <w:marBottom w:val="0"/>
      <w:divBdr>
        <w:top w:val="none" w:sz="0" w:space="0" w:color="auto"/>
        <w:left w:val="none" w:sz="0" w:space="0" w:color="auto"/>
        <w:bottom w:val="none" w:sz="0" w:space="0" w:color="auto"/>
        <w:right w:val="none" w:sz="0" w:space="0" w:color="auto"/>
      </w:divBdr>
      <w:divsChild>
        <w:div w:id="212695312">
          <w:marLeft w:val="0"/>
          <w:marRight w:val="0"/>
          <w:marTop w:val="0"/>
          <w:marBottom w:val="0"/>
          <w:divBdr>
            <w:top w:val="none" w:sz="0" w:space="0" w:color="auto"/>
            <w:left w:val="none" w:sz="0" w:space="0" w:color="auto"/>
            <w:bottom w:val="none" w:sz="0" w:space="0" w:color="auto"/>
            <w:right w:val="none" w:sz="0" w:space="0" w:color="auto"/>
          </w:divBdr>
        </w:div>
      </w:divsChild>
    </w:div>
    <w:div w:id="193929163">
      <w:bodyDiv w:val="1"/>
      <w:marLeft w:val="0"/>
      <w:marRight w:val="0"/>
      <w:marTop w:val="0"/>
      <w:marBottom w:val="0"/>
      <w:divBdr>
        <w:top w:val="none" w:sz="0" w:space="0" w:color="auto"/>
        <w:left w:val="none" w:sz="0" w:space="0" w:color="auto"/>
        <w:bottom w:val="none" w:sz="0" w:space="0" w:color="auto"/>
        <w:right w:val="none" w:sz="0" w:space="0" w:color="auto"/>
      </w:divBdr>
    </w:div>
    <w:div w:id="203368228">
      <w:bodyDiv w:val="1"/>
      <w:marLeft w:val="0"/>
      <w:marRight w:val="0"/>
      <w:marTop w:val="0"/>
      <w:marBottom w:val="0"/>
      <w:divBdr>
        <w:top w:val="none" w:sz="0" w:space="0" w:color="auto"/>
        <w:left w:val="none" w:sz="0" w:space="0" w:color="auto"/>
        <w:bottom w:val="none" w:sz="0" w:space="0" w:color="auto"/>
        <w:right w:val="none" w:sz="0" w:space="0" w:color="auto"/>
      </w:divBdr>
    </w:div>
    <w:div w:id="204951169">
      <w:bodyDiv w:val="1"/>
      <w:marLeft w:val="0"/>
      <w:marRight w:val="0"/>
      <w:marTop w:val="0"/>
      <w:marBottom w:val="0"/>
      <w:divBdr>
        <w:top w:val="none" w:sz="0" w:space="0" w:color="auto"/>
        <w:left w:val="none" w:sz="0" w:space="0" w:color="auto"/>
        <w:bottom w:val="none" w:sz="0" w:space="0" w:color="auto"/>
        <w:right w:val="none" w:sz="0" w:space="0" w:color="auto"/>
      </w:divBdr>
    </w:div>
    <w:div w:id="295263163">
      <w:bodyDiv w:val="1"/>
      <w:marLeft w:val="0"/>
      <w:marRight w:val="0"/>
      <w:marTop w:val="0"/>
      <w:marBottom w:val="0"/>
      <w:divBdr>
        <w:top w:val="none" w:sz="0" w:space="0" w:color="auto"/>
        <w:left w:val="none" w:sz="0" w:space="0" w:color="auto"/>
        <w:bottom w:val="none" w:sz="0" w:space="0" w:color="auto"/>
        <w:right w:val="none" w:sz="0" w:space="0" w:color="auto"/>
      </w:divBdr>
    </w:div>
    <w:div w:id="329793964">
      <w:bodyDiv w:val="1"/>
      <w:marLeft w:val="0"/>
      <w:marRight w:val="0"/>
      <w:marTop w:val="0"/>
      <w:marBottom w:val="0"/>
      <w:divBdr>
        <w:top w:val="none" w:sz="0" w:space="0" w:color="auto"/>
        <w:left w:val="none" w:sz="0" w:space="0" w:color="auto"/>
        <w:bottom w:val="none" w:sz="0" w:space="0" w:color="auto"/>
        <w:right w:val="none" w:sz="0" w:space="0" w:color="auto"/>
      </w:divBdr>
    </w:div>
    <w:div w:id="337345246">
      <w:bodyDiv w:val="1"/>
      <w:marLeft w:val="0"/>
      <w:marRight w:val="0"/>
      <w:marTop w:val="0"/>
      <w:marBottom w:val="0"/>
      <w:divBdr>
        <w:top w:val="none" w:sz="0" w:space="0" w:color="auto"/>
        <w:left w:val="none" w:sz="0" w:space="0" w:color="auto"/>
        <w:bottom w:val="none" w:sz="0" w:space="0" w:color="auto"/>
        <w:right w:val="none" w:sz="0" w:space="0" w:color="auto"/>
      </w:divBdr>
    </w:div>
    <w:div w:id="356585210">
      <w:bodyDiv w:val="1"/>
      <w:marLeft w:val="0"/>
      <w:marRight w:val="0"/>
      <w:marTop w:val="0"/>
      <w:marBottom w:val="0"/>
      <w:divBdr>
        <w:top w:val="none" w:sz="0" w:space="0" w:color="auto"/>
        <w:left w:val="none" w:sz="0" w:space="0" w:color="auto"/>
        <w:bottom w:val="none" w:sz="0" w:space="0" w:color="auto"/>
        <w:right w:val="none" w:sz="0" w:space="0" w:color="auto"/>
      </w:divBdr>
    </w:div>
    <w:div w:id="395468410">
      <w:bodyDiv w:val="1"/>
      <w:marLeft w:val="0"/>
      <w:marRight w:val="0"/>
      <w:marTop w:val="0"/>
      <w:marBottom w:val="0"/>
      <w:divBdr>
        <w:top w:val="none" w:sz="0" w:space="0" w:color="auto"/>
        <w:left w:val="none" w:sz="0" w:space="0" w:color="auto"/>
        <w:bottom w:val="none" w:sz="0" w:space="0" w:color="auto"/>
        <w:right w:val="none" w:sz="0" w:space="0" w:color="auto"/>
      </w:divBdr>
      <w:divsChild>
        <w:div w:id="738554869">
          <w:marLeft w:val="0"/>
          <w:marRight w:val="0"/>
          <w:marTop w:val="0"/>
          <w:marBottom w:val="0"/>
          <w:divBdr>
            <w:top w:val="none" w:sz="0" w:space="0" w:color="auto"/>
            <w:left w:val="none" w:sz="0" w:space="0" w:color="auto"/>
            <w:bottom w:val="none" w:sz="0" w:space="0" w:color="auto"/>
            <w:right w:val="none" w:sz="0" w:space="0" w:color="auto"/>
          </w:divBdr>
        </w:div>
      </w:divsChild>
    </w:div>
    <w:div w:id="416831435">
      <w:bodyDiv w:val="1"/>
      <w:marLeft w:val="0"/>
      <w:marRight w:val="0"/>
      <w:marTop w:val="0"/>
      <w:marBottom w:val="0"/>
      <w:divBdr>
        <w:top w:val="none" w:sz="0" w:space="0" w:color="auto"/>
        <w:left w:val="none" w:sz="0" w:space="0" w:color="auto"/>
        <w:bottom w:val="none" w:sz="0" w:space="0" w:color="auto"/>
        <w:right w:val="none" w:sz="0" w:space="0" w:color="auto"/>
      </w:divBdr>
    </w:div>
    <w:div w:id="422343310">
      <w:bodyDiv w:val="1"/>
      <w:marLeft w:val="0"/>
      <w:marRight w:val="0"/>
      <w:marTop w:val="0"/>
      <w:marBottom w:val="0"/>
      <w:divBdr>
        <w:top w:val="none" w:sz="0" w:space="0" w:color="auto"/>
        <w:left w:val="none" w:sz="0" w:space="0" w:color="auto"/>
        <w:bottom w:val="none" w:sz="0" w:space="0" w:color="auto"/>
        <w:right w:val="none" w:sz="0" w:space="0" w:color="auto"/>
      </w:divBdr>
    </w:div>
    <w:div w:id="431895611">
      <w:bodyDiv w:val="1"/>
      <w:marLeft w:val="0"/>
      <w:marRight w:val="0"/>
      <w:marTop w:val="0"/>
      <w:marBottom w:val="0"/>
      <w:divBdr>
        <w:top w:val="none" w:sz="0" w:space="0" w:color="auto"/>
        <w:left w:val="none" w:sz="0" w:space="0" w:color="auto"/>
        <w:bottom w:val="none" w:sz="0" w:space="0" w:color="auto"/>
        <w:right w:val="none" w:sz="0" w:space="0" w:color="auto"/>
      </w:divBdr>
    </w:div>
    <w:div w:id="453213609">
      <w:bodyDiv w:val="1"/>
      <w:marLeft w:val="0"/>
      <w:marRight w:val="0"/>
      <w:marTop w:val="0"/>
      <w:marBottom w:val="0"/>
      <w:divBdr>
        <w:top w:val="none" w:sz="0" w:space="0" w:color="auto"/>
        <w:left w:val="none" w:sz="0" w:space="0" w:color="auto"/>
        <w:bottom w:val="none" w:sz="0" w:space="0" w:color="auto"/>
        <w:right w:val="none" w:sz="0" w:space="0" w:color="auto"/>
      </w:divBdr>
    </w:div>
    <w:div w:id="466901289">
      <w:bodyDiv w:val="1"/>
      <w:marLeft w:val="0"/>
      <w:marRight w:val="0"/>
      <w:marTop w:val="0"/>
      <w:marBottom w:val="0"/>
      <w:divBdr>
        <w:top w:val="none" w:sz="0" w:space="0" w:color="auto"/>
        <w:left w:val="none" w:sz="0" w:space="0" w:color="auto"/>
        <w:bottom w:val="none" w:sz="0" w:space="0" w:color="auto"/>
        <w:right w:val="none" w:sz="0" w:space="0" w:color="auto"/>
      </w:divBdr>
    </w:div>
    <w:div w:id="485433637">
      <w:bodyDiv w:val="1"/>
      <w:marLeft w:val="0"/>
      <w:marRight w:val="0"/>
      <w:marTop w:val="0"/>
      <w:marBottom w:val="0"/>
      <w:divBdr>
        <w:top w:val="none" w:sz="0" w:space="0" w:color="auto"/>
        <w:left w:val="none" w:sz="0" w:space="0" w:color="auto"/>
        <w:bottom w:val="none" w:sz="0" w:space="0" w:color="auto"/>
        <w:right w:val="none" w:sz="0" w:space="0" w:color="auto"/>
      </w:divBdr>
    </w:div>
    <w:div w:id="521355889">
      <w:bodyDiv w:val="1"/>
      <w:marLeft w:val="0"/>
      <w:marRight w:val="0"/>
      <w:marTop w:val="0"/>
      <w:marBottom w:val="0"/>
      <w:divBdr>
        <w:top w:val="none" w:sz="0" w:space="0" w:color="auto"/>
        <w:left w:val="none" w:sz="0" w:space="0" w:color="auto"/>
        <w:bottom w:val="none" w:sz="0" w:space="0" w:color="auto"/>
        <w:right w:val="none" w:sz="0" w:space="0" w:color="auto"/>
      </w:divBdr>
    </w:div>
    <w:div w:id="559292151">
      <w:bodyDiv w:val="1"/>
      <w:marLeft w:val="0"/>
      <w:marRight w:val="0"/>
      <w:marTop w:val="0"/>
      <w:marBottom w:val="0"/>
      <w:divBdr>
        <w:top w:val="none" w:sz="0" w:space="0" w:color="auto"/>
        <w:left w:val="none" w:sz="0" w:space="0" w:color="auto"/>
        <w:bottom w:val="none" w:sz="0" w:space="0" w:color="auto"/>
        <w:right w:val="none" w:sz="0" w:space="0" w:color="auto"/>
      </w:divBdr>
      <w:divsChild>
        <w:div w:id="1480607963">
          <w:marLeft w:val="0"/>
          <w:marRight w:val="0"/>
          <w:marTop w:val="0"/>
          <w:marBottom w:val="0"/>
          <w:divBdr>
            <w:top w:val="none" w:sz="0" w:space="0" w:color="auto"/>
            <w:left w:val="none" w:sz="0" w:space="0" w:color="auto"/>
            <w:bottom w:val="none" w:sz="0" w:space="0" w:color="auto"/>
            <w:right w:val="none" w:sz="0" w:space="0" w:color="auto"/>
          </w:divBdr>
        </w:div>
        <w:div w:id="1878470304">
          <w:marLeft w:val="0"/>
          <w:marRight w:val="0"/>
          <w:marTop w:val="0"/>
          <w:marBottom w:val="0"/>
          <w:divBdr>
            <w:top w:val="none" w:sz="0" w:space="0" w:color="auto"/>
            <w:left w:val="none" w:sz="0" w:space="0" w:color="auto"/>
            <w:bottom w:val="none" w:sz="0" w:space="0" w:color="auto"/>
            <w:right w:val="none" w:sz="0" w:space="0" w:color="auto"/>
          </w:divBdr>
        </w:div>
      </w:divsChild>
    </w:div>
    <w:div w:id="563756134">
      <w:bodyDiv w:val="1"/>
      <w:marLeft w:val="0"/>
      <w:marRight w:val="0"/>
      <w:marTop w:val="0"/>
      <w:marBottom w:val="0"/>
      <w:divBdr>
        <w:top w:val="none" w:sz="0" w:space="0" w:color="auto"/>
        <w:left w:val="none" w:sz="0" w:space="0" w:color="auto"/>
        <w:bottom w:val="none" w:sz="0" w:space="0" w:color="auto"/>
        <w:right w:val="none" w:sz="0" w:space="0" w:color="auto"/>
      </w:divBdr>
    </w:div>
    <w:div w:id="574977713">
      <w:bodyDiv w:val="1"/>
      <w:marLeft w:val="0"/>
      <w:marRight w:val="0"/>
      <w:marTop w:val="0"/>
      <w:marBottom w:val="0"/>
      <w:divBdr>
        <w:top w:val="none" w:sz="0" w:space="0" w:color="auto"/>
        <w:left w:val="none" w:sz="0" w:space="0" w:color="auto"/>
        <w:bottom w:val="none" w:sz="0" w:space="0" w:color="auto"/>
        <w:right w:val="none" w:sz="0" w:space="0" w:color="auto"/>
      </w:divBdr>
      <w:divsChild>
        <w:div w:id="649140842">
          <w:marLeft w:val="0"/>
          <w:marRight w:val="0"/>
          <w:marTop w:val="0"/>
          <w:marBottom w:val="0"/>
          <w:divBdr>
            <w:top w:val="none" w:sz="0" w:space="0" w:color="auto"/>
            <w:left w:val="none" w:sz="0" w:space="0" w:color="auto"/>
            <w:bottom w:val="none" w:sz="0" w:space="0" w:color="auto"/>
            <w:right w:val="none" w:sz="0" w:space="0" w:color="auto"/>
          </w:divBdr>
        </w:div>
        <w:div w:id="1015693055">
          <w:marLeft w:val="0"/>
          <w:marRight w:val="0"/>
          <w:marTop w:val="0"/>
          <w:marBottom w:val="0"/>
          <w:divBdr>
            <w:top w:val="none" w:sz="0" w:space="0" w:color="auto"/>
            <w:left w:val="none" w:sz="0" w:space="0" w:color="auto"/>
            <w:bottom w:val="none" w:sz="0" w:space="0" w:color="auto"/>
            <w:right w:val="none" w:sz="0" w:space="0" w:color="auto"/>
          </w:divBdr>
        </w:div>
        <w:div w:id="1399206336">
          <w:marLeft w:val="0"/>
          <w:marRight w:val="0"/>
          <w:marTop w:val="0"/>
          <w:marBottom w:val="0"/>
          <w:divBdr>
            <w:top w:val="none" w:sz="0" w:space="0" w:color="auto"/>
            <w:left w:val="none" w:sz="0" w:space="0" w:color="auto"/>
            <w:bottom w:val="none" w:sz="0" w:space="0" w:color="auto"/>
            <w:right w:val="none" w:sz="0" w:space="0" w:color="auto"/>
          </w:divBdr>
        </w:div>
        <w:div w:id="1409110944">
          <w:marLeft w:val="0"/>
          <w:marRight w:val="0"/>
          <w:marTop w:val="0"/>
          <w:marBottom w:val="0"/>
          <w:divBdr>
            <w:top w:val="none" w:sz="0" w:space="0" w:color="auto"/>
            <w:left w:val="none" w:sz="0" w:space="0" w:color="auto"/>
            <w:bottom w:val="none" w:sz="0" w:space="0" w:color="auto"/>
            <w:right w:val="none" w:sz="0" w:space="0" w:color="auto"/>
          </w:divBdr>
        </w:div>
        <w:div w:id="1528448359">
          <w:marLeft w:val="0"/>
          <w:marRight w:val="0"/>
          <w:marTop w:val="0"/>
          <w:marBottom w:val="0"/>
          <w:divBdr>
            <w:top w:val="none" w:sz="0" w:space="0" w:color="auto"/>
            <w:left w:val="none" w:sz="0" w:space="0" w:color="auto"/>
            <w:bottom w:val="none" w:sz="0" w:space="0" w:color="auto"/>
            <w:right w:val="none" w:sz="0" w:space="0" w:color="auto"/>
          </w:divBdr>
        </w:div>
      </w:divsChild>
    </w:div>
    <w:div w:id="580984949">
      <w:bodyDiv w:val="1"/>
      <w:marLeft w:val="0"/>
      <w:marRight w:val="0"/>
      <w:marTop w:val="0"/>
      <w:marBottom w:val="0"/>
      <w:divBdr>
        <w:top w:val="none" w:sz="0" w:space="0" w:color="auto"/>
        <w:left w:val="none" w:sz="0" w:space="0" w:color="auto"/>
        <w:bottom w:val="none" w:sz="0" w:space="0" w:color="auto"/>
        <w:right w:val="none" w:sz="0" w:space="0" w:color="auto"/>
      </w:divBdr>
    </w:div>
    <w:div w:id="599946192">
      <w:bodyDiv w:val="1"/>
      <w:marLeft w:val="0"/>
      <w:marRight w:val="0"/>
      <w:marTop w:val="0"/>
      <w:marBottom w:val="0"/>
      <w:divBdr>
        <w:top w:val="none" w:sz="0" w:space="0" w:color="auto"/>
        <w:left w:val="none" w:sz="0" w:space="0" w:color="auto"/>
        <w:bottom w:val="none" w:sz="0" w:space="0" w:color="auto"/>
        <w:right w:val="none" w:sz="0" w:space="0" w:color="auto"/>
      </w:divBdr>
    </w:div>
    <w:div w:id="618805616">
      <w:bodyDiv w:val="1"/>
      <w:marLeft w:val="0"/>
      <w:marRight w:val="0"/>
      <w:marTop w:val="0"/>
      <w:marBottom w:val="0"/>
      <w:divBdr>
        <w:top w:val="none" w:sz="0" w:space="0" w:color="auto"/>
        <w:left w:val="none" w:sz="0" w:space="0" w:color="auto"/>
        <w:bottom w:val="none" w:sz="0" w:space="0" w:color="auto"/>
        <w:right w:val="none" w:sz="0" w:space="0" w:color="auto"/>
      </w:divBdr>
    </w:div>
    <w:div w:id="636884161">
      <w:bodyDiv w:val="1"/>
      <w:marLeft w:val="0"/>
      <w:marRight w:val="0"/>
      <w:marTop w:val="0"/>
      <w:marBottom w:val="0"/>
      <w:divBdr>
        <w:top w:val="none" w:sz="0" w:space="0" w:color="auto"/>
        <w:left w:val="none" w:sz="0" w:space="0" w:color="auto"/>
        <w:bottom w:val="none" w:sz="0" w:space="0" w:color="auto"/>
        <w:right w:val="none" w:sz="0" w:space="0" w:color="auto"/>
      </w:divBdr>
    </w:div>
    <w:div w:id="649555004">
      <w:bodyDiv w:val="1"/>
      <w:marLeft w:val="0"/>
      <w:marRight w:val="0"/>
      <w:marTop w:val="0"/>
      <w:marBottom w:val="0"/>
      <w:divBdr>
        <w:top w:val="none" w:sz="0" w:space="0" w:color="auto"/>
        <w:left w:val="none" w:sz="0" w:space="0" w:color="auto"/>
        <w:bottom w:val="none" w:sz="0" w:space="0" w:color="auto"/>
        <w:right w:val="none" w:sz="0" w:space="0" w:color="auto"/>
      </w:divBdr>
    </w:div>
    <w:div w:id="702242347">
      <w:bodyDiv w:val="1"/>
      <w:marLeft w:val="0"/>
      <w:marRight w:val="0"/>
      <w:marTop w:val="0"/>
      <w:marBottom w:val="0"/>
      <w:divBdr>
        <w:top w:val="none" w:sz="0" w:space="0" w:color="auto"/>
        <w:left w:val="none" w:sz="0" w:space="0" w:color="auto"/>
        <w:bottom w:val="none" w:sz="0" w:space="0" w:color="auto"/>
        <w:right w:val="none" w:sz="0" w:space="0" w:color="auto"/>
      </w:divBdr>
    </w:div>
    <w:div w:id="826239857">
      <w:bodyDiv w:val="1"/>
      <w:marLeft w:val="0"/>
      <w:marRight w:val="0"/>
      <w:marTop w:val="0"/>
      <w:marBottom w:val="0"/>
      <w:divBdr>
        <w:top w:val="none" w:sz="0" w:space="0" w:color="auto"/>
        <w:left w:val="none" w:sz="0" w:space="0" w:color="auto"/>
        <w:bottom w:val="none" w:sz="0" w:space="0" w:color="auto"/>
        <w:right w:val="none" w:sz="0" w:space="0" w:color="auto"/>
      </w:divBdr>
      <w:divsChild>
        <w:div w:id="531042215">
          <w:marLeft w:val="0"/>
          <w:marRight w:val="0"/>
          <w:marTop w:val="0"/>
          <w:marBottom w:val="0"/>
          <w:divBdr>
            <w:top w:val="none" w:sz="0" w:space="0" w:color="auto"/>
            <w:left w:val="none" w:sz="0" w:space="0" w:color="auto"/>
            <w:bottom w:val="none" w:sz="0" w:space="0" w:color="auto"/>
            <w:right w:val="none" w:sz="0" w:space="0" w:color="auto"/>
          </w:divBdr>
        </w:div>
        <w:div w:id="1948459508">
          <w:marLeft w:val="0"/>
          <w:marRight w:val="0"/>
          <w:marTop w:val="0"/>
          <w:marBottom w:val="0"/>
          <w:divBdr>
            <w:top w:val="none" w:sz="0" w:space="0" w:color="auto"/>
            <w:left w:val="none" w:sz="0" w:space="0" w:color="auto"/>
            <w:bottom w:val="none" w:sz="0" w:space="0" w:color="auto"/>
            <w:right w:val="none" w:sz="0" w:space="0" w:color="auto"/>
          </w:divBdr>
        </w:div>
        <w:div w:id="1995451198">
          <w:marLeft w:val="0"/>
          <w:marRight w:val="0"/>
          <w:marTop w:val="0"/>
          <w:marBottom w:val="0"/>
          <w:divBdr>
            <w:top w:val="none" w:sz="0" w:space="0" w:color="auto"/>
            <w:left w:val="none" w:sz="0" w:space="0" w:color="auto"/>
            <w:bottom w:val="none" w:sz="0" w:space="0" w:color="auto"/>
            <w:right w:val="none" w:sz="0" w:space="0" w:color="auto"/>
          </w:divBdr>
        </w:div>
      </w:divsChild>
    </w:div>
    <w:div w:id="966155507">
      <w:bodyDiv w:val="1"/>
      <w:marLeft w:val="0"/>
      <w:marRight w:val="0"/>
      <w:marTop w:val="0"/>
      <w:marBottom w:val="0"/>
      <w:divBdr>
        <w:top w:val="none" w:sz="0" w:space="0" w:color="auto"/>
        <w:left w:val="none" w:sz="0" w:space="0" w:color="auto"/>
        <w:bottom w:val="none" w:sz="0" w:space="0" w:color="auto"/>
        <w:right w:val="none" w:sz="0" w:space="0" w:color="auto"/>
      </w:divBdr>
      <w:divsChild>
        <w:div w:id="282929363">
          <w:marLeft w:val="547"/>
          <w:marRight w:val="0"/>
          <w:marTop w:val="0"/>
          <w:marBottom w:val="0"/>
          <w:divBdr>
            <w:top w:val="none" w:sz="0" w:space="0" w:color="auto"/>
            <w:left w:val="none" w:sz="0" w:space="0" w:color="auto"/>
            <w:bottom w:val="none" w:sz="0" w:space="0" w:color="auto"/>
            <w:right w:val="none" w:sz="0" w:space="0" w:color="auto"/>
          </w:divBdr>
        </w:div>
      </w:divsChild>
    </w:div>
    <w:div w:id="1011950800">
      <w:bodyDiv w:val="1"/>
      <w:marLeft w:val="0"/>
      <w:marRight w:val="0"/>
      <w:marTop w:val="0"/>
      <w:marBottom w:val="0"/>
      <w:divBdr>
        <w:top w:val="none" w:sz="0" w:space="0" w:color="auto"/>
        <w:left w:val="none" w:sz="0" w:space="0" w:color="auto"/>
        <w:bottom w:val="none" w:sz="0" w:space="0" w:color="auto"/>
        <w:right w:val="none" w:sz="0" w:space="0" w:color="auto"/>
      </w:divBdr>
      <w:divsChild>
        <w:div w:id="46149053">
          <w:marLeft w:val="0"/>
          <w:marRight w:val="0"/>
          <w:marTop w:val="0"/>
          <w:marBottom w:val="0"/>
          <w:divBdr>
            <w:top w:val="none" w:sz="0" w:space="0" w:color="auto"/>
            <w:left w:val="none" w:sz="0" w:space="0" w:color="auto"/>
            <w:bottom w:val="none" w:sz="0" w:space="0" w:color="auto"/>
            <w:right w:val="none" w:sz="0" w:space="0" w:color="auto"/>
          </w:divBdr>
        </w:div>
        <w:div w:id="531694384">
          <w:marLeft w:val="0"/>
          <w:marRight w:val="0"/>
          <w:marTop w:val="0"/>
          <w:marBottom w:val="0"/>
          <w:divBdr>
            <w:top w:val="none" w:sz="0" w:space="0" w:color="auto"/>
            <w:left w:val="none" w:sz="0" w:space="0" w:color="auto"/>
            <w:bottom w:val="none" w:sz="0" w:space="0" w:color="auto"/>
            <w:right w:val="none" w:sz="0" w:space="0" w:color="auto"/>
          </w:divBdr>
        </w:div>
        <w:div w:id="958682008">
          <w:marLeft w:val="0"/>
          <w:marRight w:val="0"/>
          <w:marTop w:val="0"/>
          <w:marBottom w:val="0"/>
          <w:divBdr>
            <w:top w:val="none" w:sz="0" w:space="0" w:color="auto"/>
            <w:left w:val="none" w:sz="0" w:space="0" w:color="auto"/>
            <w:bottom w:val="none" w:sz="0" w:space="0" w:color="auto"/>
            <w:right w:val="none" w:sz="0" w:space="0" w:color="auto"/>
          </w:divBdr>
        </w:div>
        <w:div w:id="1141311376">
          <w:marLeft w:val="0"/>
          <w:marRight w:val="0"/>
          <w:marTop w:val="0"/>
          <w:marBottom w:val="0"/>
          <w:divBdr>
            <w:top w:val="none" w:sz="0" w:space="0" w:color="auto"/>
            <w:left w:val="none" w:sz="0" w:space="0" w:color="auto"/>
            <w:bottom w:val="none" w:sz="0" w:space="0" w:color="auto"/>
            <w:right w:val="none" w:sz="0" w:space="0" w:color="auto"/>
          </w:divBdr>
        </w:div>
        <w:div w:id="1267881923">
          <w:marLeft w:val="0"/>
          <w:marRight w:val="0"/>
          <w:marTop w:val="0"/>
          <w:marBottom w:val="0"/>
          <w:divBdr>
            <w:top w:val="none" w:sz="0" w:space="0" w:color="auto"/>
            <w:left w:val="none" w:sz="0" w:space="0" w:color="auto"/>
            <w:bottom w:val="none" w:sz="0" w:space="0" w:color="auto"/>
            <w:right w:val="none" w:sz="0" w:space="0" w:color="auto"/>
          </w:divBdr>
        </w:div>
        <w:div w:id="1294871080">
          <w:marLeft w:val="0"/>
          <w:marRight w:val="0"/>
          <w:marTop w:val="0"/>
          <w:marBottom w:val="0"/>
          <w:divBdr>
            <w:top w:val="none" w:sz="0" w:space="0" w:color="auto"/>
            <w:left w:val="none" w:sz="0" w:space="0" w:color="auto"/>
            <w:bottom w:val="none" w:sz="0" w:space="0" w:color="auto"/>
            <w:right w:val="none" w:sz="0" w:space="0" w:color="auto"/>
          </w:divBdr>
        </w:div>
        <w:div w:id="1313097979">
          <w:marLeft w:val="0"/>
          <w:marRight w:val="0"/>
          <w:marTop w:val="0"/>
          <w:marBottom w:val="0"/>
          <w:divBdr>
            <w:top w:val="none" w:sz="0" w:space="0" w:color="auto"/>
            <w:left w:val="none" w:sz="0" w:space="0" w:color="auto"/>
            <w:bottom w:val="none" w:sz="0" w:space="0" w:color="auto"/>
            <w:right w:val="none" w:sz="0" w:space="0" w:color="auto"/>
          </w:divBdr>
        </w:div>
        <w:div w:id="1334259170">
          <w:marLeft w:val="0"/>
          <w:marRight w:val="0"/>
          <w:marTop w:val="0"/>
          <w:marBottom w:val="0"/>
          <w:divBdr>
            <w:top w:val="none" w:sz="0" w:space="0" w:color="auto"/>
            <w:left w:val="none" w:sz="0" w:space="0" w:color="auto"/>
            <w:bottom w:val="none" w:sz="0" w:space="0" w:color="auto"/>
            <w:right w:val="none" w:sz="0" w:space="0" w:color="auto"/>
          </w:divBdr>
        </w:div>
        <w:div w:id="1813864890">
          <w:marLeft w:val="0"/>
          <w:marRight w:val="0"/>
          <w:marTop w:val="0"/>
          <w:marBottom w:val="0"/>
          <w:divBdr>
            <w:top w:val="none" w:sz="0" w:space="0" w:color="auto"/>
            <w:left w:val="none" w:sz="0" w:space="0" w:color="auto"/>
            <w:bottom w:val="none" w:sz="0" w:space="0" w:color="auto"/>
            <w:right w:val="none" w:sz="0" w:space="0" w:color="auto"/>
          </w:divBdr>
        </w:div>
        <w:div w:id="1840195607">
          <w:marLeft w:val="0"/>
          <w:marRight w:val="0"/>
          <w:marTop w:val="0"/>
          <w:marBottom w:val="0"/>
          <w:divBdr>
            <w:top w:val="none" w:sz="0" w:space="0" w:color="auto"/>
            <w:left w:val="none" w:sz="0" w:space="0" w:color="auto"/>
            <w:bottom w:val="none" w:sz="0" w:space="0" w:color="auto"/>
            <w:right w:val="none" w:sz="0" w:space="0" w:color="auto"/>
          </w:divBdr>
        </w:div>
        <w:div w:id="1848056516">
          <w:marLeft w:val="0"/>
          <w:marRight w:val="0"/>
          <w:marTop w:val="0"/>
          <w:marBottom w:val="0"/>
          <w:divBdr>
            <w:top w:val="none" w:sz="0" w:space="0" w:color="auto"/>
            <w:left w:val="none" w:sz="0" w:space="0" w:color="auto"/>
            <w:bottom w:val="none" w:sz="0" w:space="0" w:color="auto"/>
            <w:right w:val="none" w:sz="0" w:space="0" w:color="auto"/>
          </w:divBdr>
        </w:div>
      </w:divsChild>
    </w:div>
    <w:div w:id="1033075768">
      <w:bodyDiv w:val="1"/>
      <w:marLeft w:val="0"/>
      <w:marRight w:val="0"/>
      <w:marTop w:val="0"/>
      <w:marBottom w:val="0"/>
      <w:divBdr>
        <w:top w:val="none" w:sz="0" w:space="0" w:color="auto"/>
        <w:left w:val="none" w:sz="0" w:space="0" w:color="auto"/>
        <w:bottom w:val="none" w:sz="0" w:space="0" w:color="auto"/>
        <w:right w:val="none" w:sz="0" w:space="0" w:color="auto"/>
      </w:divBdr>
    </w:div>
    <w:div w:id="1207911134">
      <w:bodyDiv w:val="1"/>
      <w:marLeft w:val="0"/>
      <w:marRight w:val="0"/>
      <w:marTop w:val="0"/>
      <w:marBottom w:val="0"/>
      <w:divBdr>
        <w:top w:val="none" w:sz="0" w:space="0" w:color="auto"/>
        <w:left w:val="none" w:sz="0" w:space="0" w:color="auto"/>
        <w:bottom w:val="none" w:sz="0" w:space="0" w:color="auto"/>
        <w:right w:val="none" w:sz="0" w:space="0" w:color="auto"/>
      </w:divBdr>
    </w:div>
    <w:div w:id="1208562339">
      <w:bodyDiv w:val="1"/>
      <w:marLeft w:val="0"/>
      <w:marRight w:val="0"/>
      <w:marTop w:val="0"/>
      <w:marBottom w:val="0"/>
      <w:divBdr>
        <w:top w:val="none" w:sz="0" w:space="0" w:color="auto"/>
        <w:left w:val="none" w:sz="0" w:space="0" w:color="auto"/>
        <w:bottom w:val="none" w:sz="0" w:space="0" w:color="auto"/>
        <w:right w:val="none" w:sz="0" w:space="0" w:color="auto"/>
      </w:divBdr>
      <w:divsChild>
        <w:div w:id="2114589522">
          <w:marLeft w:val="0"/>
          <w:marRight w:val="0"/>
          <w:marTop w:val="0"/>
          <w:marBottom w:val="0"/>
          <w:divBdr>
            <w:top w:val="none" w:sz="0" w:space="0" w:color="auto"/>
            <w:left w:val="none" w:sz="0" w:space="0" w:color="auto"/>
            <w:bottom w:val="none" w:sz="0" w:space="0" w:color="auto"/>
            <w:right w:val="none" w:sz="0" w:space="0" w:color="auto"/>
          </w:divBdr>
        </w:div>
      </w:divsChild>
    </w:div>
    <w:div w:id="1265766712">
      <w:bodyDiv w:val="1"/>
      <w:marLeft w:val="0"/>
      <w:marRight w:val="0"/>
      <w:marTop w:val="0"/>
      <w:marBottom w:val="0"/>
      <w:divBdr>
        <w:top w:val="none" w:sz="0" w:space="0" w:color="auto"/>
        <w:left w:val="none" w:sz="0" w:space="0" w:color="auto"/>
        <w:bottom w:val="none" w:sz="0" w:space="0" w:color="auto"/>
        <w:right w:val="none" w:sz="0" w:space="0" w:color="auto"/>
      </w:divBdr>
    </w:div>
    <w:div w:id="1274750124">
      <w:bodyDiv w:val="1"/>
      <w:marLeft w:val="0"/>
      <w:marRight w:val="0"/>
      <w:marTop w:val="0"/>
      <w:marBottom w:val="0"/>
      <w:divBdr>
        <w:top w:val="none" w:sz="0" w:space="0" w:color="auto"/>
        <w:left w:val="none" w:sz="0" w:space="0" w:color="auto"/>
        <w:bottom w:val="none" w:sz="0" w:space="0" w:color="auto"/>
        <w:right w:val="none" w:sz="0" w:space="0" w:color="auto"/>
      </w:divBdr>
      <w:divsChild>
        <w:div w:id="860553291">
          <w:marLeft w:val="0"/>
          <w:marRight w:val="0"/>
          <w:marTop w:val="0"/>
          <w:marBottom w:val="0"/>
          <w:divBdr>
            <w:top w:val="none" w:sz="0" w:space="0" w:color="auto"/>
            <w:left w:val="none" w:sz="0" w:space="0" w:color="auto"/>
            <w:bottom w:val="none" w:sz="0" w:space="0" w:color="auto"/>
            <w:right w:val="none" w:sz="0" w:space="0" w:color="auto"/>
          </w:divBdr>
        </w:div>
      </w:divsChild>
    </w:div>
    <w:div w:id="1375273312">
      <w:bodyDiv w:val="1"/>
      <w:marLeft w:val="0"/>
      <w:marRight w:val="0"/>
      <w:marTop w:val="0"/>
      <w:marBottom w:val="0"/>
      <w:divBdr>
        <w:top w:val="none" w:sz="0" w:space="0" w:color="auto"/>
        <w:left w:val="none" w:sz="0" w:space="0" w:color="auto"/>
        <w:bottom w:val="none" w:sz="0" w:space="0" w:color="auto"/>
        <w:right w:val="none" w:sz="0" w:space="0" w:color="auto"/>
      </w:divBdr>
    </w:div>
    <w:div w:id="1417360330">
      <w:bodyDiv w:val="1"/>
      <w:marLeft w:val="0"/>
      <w:marRight w:val="0"/>
      <w:marTop w:val="0"/>
      <w:marBottom w:val="0"/>
      <w:divBdr>
        <w:top w:val="none" w:sz="0" w:space="0" w:color="auto"/>
        <w:left w:val="none" w:sz="0" w:space="0" w:color="auto"/>
        <w:bottom w:val="none" w:sz="0" w:space="0" w:color="auto"/>
        <w:right w:val="none" w:sz="0" w:space="0" w:color="auto"/>
      </w:divBdr>
    </w:div>
    <w:div w:id="1432241911">
      <w:bodyDiv w:val="1"/>
      <w:marLeft w:val="0"/>
      <w:marRight w:val="0"/>
      <w:marTop w:val="0"/>
      <w:marBottom w:val="0"/>
      <w:divBdr>
        <w:top w:val="none" w:sz="0" w:space="0" w:color="auto"/>
        <w:left w:val="none" w:sz="0" w:space="0" w:color="auto"/>
        <w:bottom w:val="none" w:sz="0" w:space="0" w:color="auto"/>
        <w:right w:val="none" w:sz="0" w:space="0" w:color="auto"/>
      </w:divBdr>
    </w:div>
    <w:div w:id="1437486198">
      <w:bodyDiv w:val="1"/>
      <w:marLeft w:val="0"/>
      <w:marRight w:val="0"/>
      <w:marTop w:val="0"/>
      <w:marBottom w:val="0"/>
      <w:divBdr>
        <w:top w:val="none" w:sz="0" w:space="0" w:color="auto"/>
        <w:left w:val="none" w:sz="0" w:space="0" w:color="auto"/>
        <w:bottom w:val="none" w:sz="0" w:space="0" w:color="auto"/>
        <w:right w:val="none" w:sz="0" w:space="0" w:color="auto"/>
      </w:divBdr>
    </w:div>
    <w:div w:id="1455442319">
      <w:bodyDiv w:val="1"/>
      <w:marLeft w:val="0"/>
      <w:marRight w:val="0"/>
      <w:marTop w:val="0"/>
      <w:marBottom w:val="0"/>
      <w:divBdr>
        <w:top w:val="none" w:sz="0" w:space="0" w:color="auto"/>
        <w:left w:val="none" w:sz="0" w:space="0" w:color="auto"/>
        <w:bottom w:val="none" w:sz="0" w:space="0" w:color="auto"/>
        <w:right w:val="none" w:sz="0" w:space="0" w:color="auto"/>
      </w:divBdr>
    </w:div>
    <w:div w:id="1602180585">
      <w:bodyDiv w:val="1"/>
      <w:marLeft w:val="0"/>
      <w:marRight w:val="0"/>
      <w:marTop w:val="0"/>
      <w:marBottom w:val="0"/>
      <w:divBdr>
        <w:top w:val="none" w:sz="0" w:space="0" w:color="auto"/>
        <w:left w:val="none" w:sz="0" w:space="0" w:color="auto"/>
        <w:bottom w:val="none" w:sz="0" w:space="0" w:color="auto"/>
        <w:right w:val="none" w:sz="0" w:space="0" w:color="auto"/>
      </w:divBdr>
      <w:divsChild>
        <w:div w:id="478225752">
          <w:marLeft w:val="0"/>
          <w:marRight w:val="0"/>
          <w:marTop w:val="0"/>
          <w:marBottom w:val="0"/>
          <w:divBdr>
            <w:top w:val="none" w:sz="0" w:space="0" w:color="auto"/>
            <w:left w:val="none" w:sz="0" w:space="0" w:color="auto"/>
            <w:bottom w:val="none" w:sz="0" w:space="0" w:color="auto"/>
            <w:right w:val="none" w:sz="0" w:space="0" w:color="auto"/>
          </w:divBdr>
        </w:div>
        <w:div w:id="637958015">
          <w:marLeft w:val="0"/>
          <w:marRight w:val="0"/>
          <w:marTop w:val="0"/>
          <w:marBottom w:val="0"/>
          <w:divBdr>
            <w:top w:val="none" w:sz="0" w:space="0" w:color="auto"/>
            <w:left w:val="none" w:sz="0" w:space="0" w:color="auto"/>
            <w:bottom w:val="none" w:sz="0" w:space="0" w:color="auto"/>
            <w:right w:val="none" w:sz="0" w:space="0" w:color="auto"/>
          </w:divBdr>
        </w:div>
        <w:div w:id="677461848">
          <w:marLeft w:val="0"/>
          <w:marRight w:val="0"/>
          <w:marTop w:val="0"/>
          <w:marBottom w:val="0"/>
          <w:divBdr>
            <w:top w:val="none" w:sz="0" w:space="0" w:color="auto"/>
            <w:left w:val="none" w:sz="0" w:space="0" w:color="auto"/>
            <w:bottom w:val="none" w:sz="0" w:space="0" w:color="auto"/>
            <w:right w:val="none" w:sz="0" w:space="0" w:color="auto"/>
          </w:divBdr>
        </w:div>
        <w:div w:id="1905749142">
          <w:marLeft w:val="0"/>
          <w:marRight w:val="0"/>
          <w:marTop w:val="0"/>
          <w:marBottom w:val="0"/>
          <w:divBdr>
            <w:top w:val="none" w:sz="0" w:space="0" w:color="auto"/>
            <w:left w:val="none" w:sz="0" w:space="0" w:color="auto"/>
            <w:bottom w:val="none" w:sz="0" w:space="0" w:color="auto"/>
            <w:right w:val="none" w:sz="0" w:space="0" w:color="auto"/>
          </w:divBdr>
        </w:div>
      </w:divsChild>
    </w:div>
    <w:div w:id="1607612699">
      <w:bodyDiv w:val="1"/>
      <w:marLeft w:val="0"/>
      <w:marRight w:val="0"/>
      <w:marTop w:val="0"/>
      <w:marBottom w:val="0"/>
      <w:divBdr>
        <w:top w:val="none" w:sz="0" w:space="0" w:color="auto"/>
        <w:left w:val="none" w:sz="0" w:space="0" w:color="auto"/>
        <w:bottom w:val="none" w:sz="0" w:space="0" w:color="auto"/>
        <w:right w:val="none" w:sz="0" w:space="0" w:color="auto"/>
      </w:divBdr>
    </w:div>
    <w:div w:id="1633972668">
      <w:bodyDiv w:val="1"/>
      <w:marLeft w:val="0"/>
      <w:marRight w:val="0"/>
      <w:marTop w:val="0"/>
      <w:marBottom w:val="0"/>
      <w:divBdr>
        <w:top w:val="none" w:sz="0" w:space="0" w:color="auto"/>
        <w:left w:val="none" w:sz="0" w:space="0" w:color="auto"/>
        <w:bottom w:val="none" w:sz="0" w:space="0" w:color="auto"/>
        <w:right w:val="none" w:sz="0" w:space="0" w:color="auto"/>
      </w:divBdr>
    </w:div>
    <w:div w:id="1657225809">
      <w:bodyDiv w:val="1"/>
      <w:marLeft w:val="0"/>
      <w:marRight w:val="0"/>
      <w:marTop w:val="0"/>
      <w:marBottom w:val="0"/>
      <w:divBdr>
        <w:top w:val="none" w:sz="0" w:space="0" w:color="auto"/>
        <w:left w:val="none" w:sz="0" w:space="0" w:color="auto"/>
        <w:bottom w:val="none" w:sz="0" w:space="0" w:color="auto"/>
        <w:right w:val="none" w:sz="0" w:space="0" w:color="auto"/>
      </w:divBdr>
    </w:div>
    <w:div w:id="1758869673">
      <w:bodyDiv w:val="1"/>
      <w:marLeft w:val="0"/>
      <w:marRight w:val="0"/>
      <w:marTop w:val="0"/>
      <w:marBottom w:val="0"/>
      <w:divBdr>
        <w:top w:val="none" w:sz="0" w:space="0" w:color="auto"/>
        <w:left w:val="none" w:sz="0" w:space="0" w:color="auto"/>
        <w:bottom w:val="none" w:sz="0" w:space="0" w:color="auto"/>
        <w:right w:val="none" w:sz="0" w:space="0" w:color="auto"/>
      </w:divBdr>
    </w:div>
    <w:div w:id="1907259680">
      <w:bodyDiv w:val="1"/>
      <w:marLeft w:val="0"/>
      <w:marRight w:val="0"/>
      <w:marTop w:val="0"/>
      <w:marBottom w:val="0"/>
      <w:divBdr>
        <w:top w:val="none" w:sz="0" w:space="0" w:color="auto"/>
        <w:left w:val="none" w:sz="0" w:space="0" w:color="auto"/>
        <w:bottom w:val="none" w:sz="0" w:space="0" w:color="auto"/>
        <w:right w:val="none" w:sz="0" w:space="0" w:color="auto"/>
      </w:divBdr>
    </w:div>
    <w:div w:id="1916822448">
      <w:bodyDiv w:val="1"/>
      <w:marLeft w:val="0"/>
      <w:marRight w:val="0"/>
      <w:marTop w:val="0"/>
      <w:marBottom w:val="0"/>
      <w:divBdr>
        <w:top w:val="none" w:sz="0" w:space="0" w:color="auto"/>
        <w:left w:val="none" w:sz="0" w:space="0" w:color="auto"/>
        <w:bottom w:val="none" w:sz="0" w:space="0" w:color="auto"/>
        <w:right w:val="none" w:sz="0" w:space="0" w:color="auto"/>
      </w:divBdr>
    </w:div>
    <w:div w:id="1940142844">
      <w:bodyDiv w:val="1"/>
      <w:marLeft w:val="0"/>
      <w:marRight w:val="0"/>
      <w:marTop w:val="0"/>
      <w:marBottom w:val="0"/>
      <w:divBdr>
        <w:top w:val="none" w:sz="0" w:space="0" w:color="auto"/>
        <w:left w:val="none" w:sz="0" w:space="0" w:color="auto"/>
        <w:bottom w:val="none" w:sz="0" w:space="0" w:color="auto"/>
        <w:right w:val="none" w:sz="0" w:space="0" w:color="auto"/>
      </w:divBdr>
    </w:div>
    <w:div w:id="1957367676">
      <w:bodyDiv w:val="1"/>
      <w:marLeft w:val="0"/>
      <w:marRight w:val="0"/>
      <w:marTop w:val="0"/>
      <w:marBottom w:val="0"/>
      <w:divBdr>
        <w:top w:val="none" w:sz="0" w:space="0" w:color="auto"/>
        <w:left w:val="none" w:sz="0" w:space="0" w:color="auto"/>
        <w:bottom w:val="none" w:sz="0" w:space="0" w:color="auto"/>
        <w:right w:val="none" w:sz="0" w:space="0" w:color="auto"/>
      </w:divBdr>
    </w:div>
    <w:div w:id="2090761627">
      <w:bodyDiv w:val="1"/>
      <w:marLeft w:val="0"/>
      <w:marRight w:val="0"/>
      <w:marTop w:val="0"/>
      <w:marBottom w:val="0"/>
      <w:divBdr>
        <w:top w:val="none" w:sz="0" w:space="0" w:color="auto"/>
        <w:left w:val="none" w:sz="0" w:space="0" w:color="auto"/>
        <w:bottom w:val="none" w:sz="0" w:space="0" w:color="auto"/>
        <w:right w:val="none" w:sz="0" w:space="0" w:color="auto"/>
      </w:divBdr>
    </w:div>
    <w:div w:id="2098822492">
      <w:bodyDiv w:val="1"/>
      <w:marLeft w:val="0"/>
      <w:marRight w:val="0"/>
      <w:marTop w:val="0"/>
      <w:marBottom w:val="0"/>
      <w:divBdr>
        <w:top w:val="none" w:sz="0" w:space="0" w:color="auto"/>
        <w:left w:val="none" w:sz="0" w:space="0" w:color="auto"/>
        <w:bottom w:val="none" w:sz="0" w:space="0" w:color="auto"/>
        <w:right w:val="none" w:sz="0" w:space="0" w:color="auto"/>
      </w:divBdr>
    </w:div>
    <w:div w:id="212094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eader" Target="header8.xml"/><Relationship Id="rId39" Type="http://schemas.openxmlformats.org/officeDocument/2006/relationships/theme" Target="theme/theme1.xml"/><Relationship Id="rId21" Type="http://schemas.openxmlformats.org/officeDocument/2006/relationships/header" Target="header4.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5" Type="http://schemas.openxmlformats.org/officeDocument/2006/relationships/header" Target="header7.xml"/><Relationship Id="rId33" Type="http://schemas.microsoft.com/office/2018/08/relationships/commentsExtensible" Target="commentsExtensible.xml"/><Relationship Id="rId38"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8.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image" Target="media/image9.emf"/><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4.xml"/><Relationship Id="rId28" Type="http://schemas.openxmlformats.org/officeDocument/2006/relationships/header" Target="header9.xml"/><Relationship Id="rId36" Type="http://schemas.openxmlformats.org/officeDocument/2006/relationships/footer" Target="footer7.xml"/><Relationship Id="rId10" Type="http://schemas.openxmlformats.org/officeDocument/2006/relationships/footer" Target="footer1.xml"/><Relationship Id="rId19" Type="http://schemas.openxmlformats.org/officeDocument/2006/relationships/hyperlink" Target="https://creativecommons.org/licenses/by-nc-sa/3.0/" TargetMode="External"/><Relationship Id="rId31" Type="http://schemas.openxmlformats.org/officeDocument/2006/relationships/hyperlink" Target="https://www.fdz.dzhw.eu/d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eader" Target="header5.xml"/><Relationship Id="rId27" Type="http://schemas.openxmlformats.org/officeDocument/2006/relationships/footer" Target="footer5.xml"/><Relationship Id="rId30" Type="http://schemas.openxmlformats.org/officeDocument/2006/relationships/hyperlink" Target="https://www.fdz.dzhw.eu/de/form/data-usage-application" TargetMode="External"/><Relationship Id="rId35" Type="http://schemas.openxmlformats.org/officeDocument/2006/relationships/header" Target="header11.xml"/><Relationship Id="rId8"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C7BEA7D-DA0F-E041-B692-3611921F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7020</Words>
  <Characters>44231</Characters>
  <Application>Microsoft Office Word</Application>
  <DocSecurity>0</DocSecurity>
  <Lines>368</Lines>
  <Paragraphs>102</Paragraphs>
  <ScaleCrop>false</ScaleCrop>
  <HeadingPairs>
    <vt:vector size="2" baseType="variant">
      <vt:variant>
        <vt:lpstr>Titel</vt:lpstr>
      </vt:variant>
      <vt:variant>
        <vt:i4>1</vt:i4>
      </vt:variant>
    </vt:vector>
  </HeadingPairs>
  <TitlesOfParts>
    <vt:vector size="1" baseType="lpstr">
      <vt:lpstr/>
    </vt:vector>
  </TitlesOfParts>
  <Company>HIS Hochschul-Informations-System GmbH</Company>
  <LinksUpToDate>false</LinksUpToDate>
  <CharactersWithSpaces>51149</CharactersWithSpaces>
  <SharedDoc>false</SharedDoc>
  <HLinks>
    <vt:vector size="120" baseType="variant">
      <vt:variant>
        <vt:i4>2031672</vt:i4>
      </vt:variant>
      <vt:variant>
        <vt:i4>119</vt:i4>
      </vt:variant>
      <vt:variant>
        <vt:i4>0</vt:i4>
      </vt:variant>
      <vt:variant>
        <vt:i4>5</vt:i4>
      </vt:variant>
      <vt:variant>
        <vt:lpwstr/>
      </vt:variant>
      <vt:variant>
        <vt:lpwstr>_Toc384197662</vt:lpwstr>
      </vt:variant>
      <vt:variant>
        <vt:i4>2031672</vt:i4>
      </vt:variant>
      <vt:variant>
        <vt:i4>113</vt:i4>
      </vt:variant>
      <vt:variant>
        <vt:i4>0</vt:i4>
      </vt:variant>
      <vt:variant>
        <vt:i4>5</vt:i4>
      </vt:variant>
      <vt:variant>
        <vt:lpwstr/>
      </vt:variant>
      <vt:variant>
        <vt:lpwstr>_Toc384197661</vt:lpwstr>
      </vt:variant>
      <vt:variant>
        <vt:i4>2031672</vt:i4>
      </vt:variant>
      <vt:variant>
        <vt:i4>107</vt:i4>
      </vt:variant>
      <vt:variant>
        <vt:i4>0</vt:i4>
      </vt:variant>
      <vt:variant>
        <vt:i4>5</vt:i4>
      </vt:variant>
      <vt:variant>
        <vt:lpwstr/>
      </vt:variant>
      <vt:variant>
        <vt:lpwstr>_Toc384197660</vt:lpwstr>
      </vt:variant>
      <vt:variant>
        <vt:i4>1835064</vt:i4>
      </vt:variant>
      <vt:variant>
        <vt:i4>101</vt:i4>
      </vt:variant>
      <vt:variant>
        <vt:i4>0</vt:i4>
      </vt:variant>
      <vt:variant>
        <vt:i4>5</vt:i4>
      </vt:variant>
      <vt:variant>
        <vt:lpwstr/>
      </vt:variant>
      <vt:variant>
        <vt:lpwstr>_Toc384197659</vt:lpwstr>
      </vt:variant>
      <vt:variant>
        <vt:i4>1769533</vt:i4>
      </vt:variant>
      <vt:variant>
        <vt:i4>92</vt:i4>
      </vt:variant>
      <vt:variant>
        <vt:i4>0</vt:i4>
      </vt:variant>
      <vt:variant>
        <vt:i4>5</vt:i4>
      </vt:variant>
      <vt:variant>
        <vt:lpwstr/>
      </vt:variant>
      <vt:variant>
        <vt:lpwstr>_Toc384136938</vt:lpwstr>
      </vt:variant>
      <vt:variant>
        <vt:i4>1769533</vt:i4>
      </vt:variant>
      <vt:variant>
        <vt:i4>86</vt:i4>
      </vt:variant>
      <vt:variant>
        <vt:i4>0</vt:i4>
      </vt:variant>
      <vt:variant>
        <vt:i4>5</vt:i4>
      </vt:variant>
      <vt:variant>
        <vt:lpwstr/>
      </vt:variant>
      <vt:variant>
        <vt:lpwstr>_Toc384136937</vt:lpwstr>
      </vt:variant>
      <vt:variant>
        <vt:i4>1769533</vt:i4>
      </vt:variant>
      <vt:variant>
        <vt:i4>80</vt:i4>
      </vt:variant>
      <vt:variant>
        <vt:i4>0</vt:i4>
      </vt:variant>
      <vt:variant>
        <vt:i4>5</vt:i4>
      </vt:variant>
      <vt:variant>
        <vt:lpwstr/>
      </vt:variant>
      <vt:variant>
        <vt:lpwstr>_Toc384136936</vt:lpwstr>
      </vt:variant>
      <vt:variant>
        <vt:i4>1769533</vt:i4>
      </vt:variant>
      <vt:variant>
        <vt:i4>74</vt:i4>
      </vt:variant>
      <vt:variant>
        <vt:i4>0</vt:i4>
      </vt:variant>
      <vt:variant>
        <vt:i4>5</vt:i4>
      </vt:variant>
      <vt:variant>
        <vt:lpwstr/>
      </vt:variant>
      <vt:variant>
        <vt:lpwstr>_Toc384136935</vt:lpwstr>
      </vt:variant>
      <vt:variant>
        <vt:i4>1769533</vt:i4>
      </vt:variant>
      <vt:variant>
        <vt:i4>68</vt:i4>
      </vt:variant>
      <vt:variant>
        <vt:i4>0</vt:i4>
      </vt:variant>
      <vt:variant>
        <vt:i4>5</vt:i4>
      </vt:variant>
      <vt:variant>
        <vt:lpwstr/>
      </vt:variant>
      <vt:variant>
        <vt:lpwstr>_Toc384136934</vt:lpwstr>
      </vt:variant>
      <vt:variant>
        <vt:i4>1769533</vt:i4>
      </vt:variant>
      <vt:variant>
        <vt:i4>62</vt:i4>
      </vt:variant>
      <vt:variant>
        <vt:i4>0</vt:i4>
      </vt:variant>
      <vt:variant>
        <vt:i4>5</vt:i4>
      </vt:variant>
      <vt:variant>
        <vt:lpwstr/>
      </vt:variant>
      <vt:variant>
        <vt:lpwstr>_Toc384136933</vt:lpwstr>
      </vt:variant>
      <vt:variant>
        <vt:i4>1769533</vt:i4>
      </vt:variant>
      <vt:variant>
        <vt:i4>56</vt:i4>
      </vt:variant>
      <vt:variant>
        <vt:i4>0</vt:i4>
      </vt:variant>
      <vt:variant>
        <vt:i4>5</vt:i4>
      </vt:variant>
      <vt:variant>
        <vt:lpwstr/>
      </vt:variant>
      <vt:variant>
        <vt:lpwstr>_Toc384136932</vt:lpwstr>
      </vt:variant>
      <vt:variant>
        <vt:i4>1769533</vt:i4>
      </vt:variant>
      <vt:variant>
        <vt:i4>50</vt:i4>
      </vt:variant>
      <vt:variant>
        <vt:i4>0</vt:i4>
      </vt:variant>
      <vt:variant>
        <vt:i4>5</vt:i4>
      </vt:variant>
      <vt:variant>
        <vt:lpwstr/>
      </vt:variant>
      <vt:variant>
        <vt:lpwstr>_Toc384136931</vt:lpwstr>
      </vt:variant>
      <vt:variant>
        <vt:i4>1769533</vt:i4>
      </vt:variant>
      <vt:variant>
        <vt:i4>44</vt:i4>
      </vt:variant>
      <vt:variant>
        <vt:i4>0</vt:i4>
      </vt:variant>
      <vt:variant>
        <vt:i4>5</vt:i4>
      </vt:variant>
      <vt:variant>
        <vt:lpwstr/>
      </vt:variant>
      <vt:variant>
        <vt:lpwstr>_Toc384136930</vt:lpwstr>
      </vt:variant>
      <vt:variant>
        <vt:i4>1703997</vt:i4>
      </vt:variant>
      <vt:variant>
        <vt:i4>38</vt:i4>
      </vt:variant>
      <vt:variant>
        <vt:i4>0</vt:i4>
      </vt:variant>
      <vt:variant>
        <vt:i4>5</vt:i4>
      </vt:variant>
      <vt:variant>
        <vt:lpwstr/>
      </vt:variant>
      <vt:variant>
        <vt:lpwstr>_Toc384136929</vt:lpwstr>
      </vt:variant>
      <vt:variant>
        <vt:i4>1703997</vt:i4>
      </vt:variant>
      <vt:variant>
        <vt:i4>32</vt:i4>
      </vt:variant>
      <vt:variant>
        <vt:i4>0</vt:i4>
      </vt:variant>
      <vt:variant>
        <vt:i4>5</vt:i4>
      </vt:variant>
      <vt:variant>
        <vt:lpwstr/>
      </vt:variant>
      <vt:variant>
        <vt:lpwstr>_Toc384136928</vt:lpwstr>
      </vt:variant>
      <vt:variant>
        <vt:i4>1703997</vt:i4>
      </vt:variant>
      <vt:variant>
        <vt:i4>26</vt:i4>
      </vt:variant>
      <vt:variant>
        <vt:i4>0</vt:i4>
      </vt:variant>
      <vt:variant>
        <vt:i4>5</vt:i4>
      </vt:variant>
      <vt:variant>
        <vt:lpwstr/>
      </vt:variant>
      <vt:variant>
        <vt:lpwstr>_Toc384136927</vt:lpwstr>
      </vt:variant>
      <vt:variant>
        <vt:i4>1703997</vt:i4>
      </vt:variant>
      <vt:variant>
        <vt:i4>20</vt:i4>
      </vt:variant>
      <vt:variant>
        <vt:i4>0</vt:i4>
      </vt:variant>
      <vt:variant>
        <vt:i4>5</vt:i4>
      </vt:variant>
      <vt:variant>
        <vt:lpwstr/>
      </vt:variant>
      <vt:variant>
        <vt:lpwstr>_Toc384136926</vt:lpwstr>
      </vt:variant>
      <vt:variant>
        <vt:i4>1703997</vt:i4>
      </vt:variant>
      <vt:variant>
        <vt:i4>14</vt:i4>
      </vt:variant>
      <vt:variant>
        <vt:i4>0</vt:i4>
      </vt:variant>
      <vt:variant>
        <vt:i4>5</vt:i4>
      </vt:variant>
      <vt:variant>
        <vt:lpwstr/>
      </vt:variant>
      <vt:variant>
        <vt:lpwstr>_Toc384136925</vt:lpwstr>
      </vt:variant>
      <vt:variant>
        <vt:i4>1703997</vt:i4>
      </vt:variant>
      <vt:variant>
        <vt:i4>8</vt:i4>
      </vt:variant>
      <vt:variant>
        <vt:i4>0</vt:i4>
      </vt:variant>
      <vt:variant>
        <vt:i4>5</vt:i4>
      </vt:variant>
      <vt:variant>
        <vt:lpwstr/>
      </vt:variant>
      <vt:variant>
        <vt:lpwstr>_Toc384136924</vt:lpwstr>
      </vt:variant>
      <vt:variant>
        <vt:i4>1703997</vt:i4>
      </vt:variant>
      <vt:variant>
        <vt:i4>2</vt:i4>
      </vt:variant>
      <vt:variant>
        <vt:i4>0</vt:i4>
      </vt:variant>
      <vt:variant>
        <vt:i4>5</vt:i4>
      </vt:variant>
      <vt:variant>
        <vt:lpwstr/>
      </vt:variant>
      <vt:variant>
        <vt:lpwstr>_Toc384136923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Meißner</dc:creator>
  <cp:lastModifiedBy>Malte Hückstädt</cp:lastModifiedBy>
  <cp:revision>4</cp:revision>
  <cp:lastPrinted>2019-10-24T13:45:00Z</cp:lastPrinted>
  <dcterms:created xsi:type="dcterms:W3CDTF">2021-02-19T07:49:00Z</dcterms:created>
  <dcterms:modified xsi:type="dcterms:W3CDTF">2021-02-19T08:58:00Z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FDZ-DZHW</vt:lpwstr>
  </property>
  <property fmtid="{D5CDD505-2E9C-101B-9397-08002B2CF9AE}" pid="3" name="_DocHome">
    <vt:i4>-13385709</vt:i4>
  </property>
  <property fmtid="{D5CDD505-2E9C-101B-9397-08002B2CF9AE}" pid="4" name="CitaviDocumentProperty_6">
    <vt:lpwstr>False</vt:lpwstr>
  </property>
  <property fmtid="{D5CDD505-2E9C-101B-9397-08002B2CF9AE}" pid="5" name="CitaviDocumentProperty_0">
    <vt:lpwstr>1fbe07ca-c623-45ec-b213-fef720fe0805</vt:lpwstr>
  </property>
  <property fmtid="{D5CDD505-2E9C-101B-9397-08002B2CF9AE}" pid="6" name="CitaviDocumentProperty_1">
    <vt:lpwstr>4.2.0.11</vt:lpwstr>
  </property>
  <property fmtid="{D5CDD505-2E9C-101B-9397-08002B2CF9AE}" pid="7" name="CitaviDocumentProperty_8">
    <vt:lpwstr>\\faust\Abt4\FDZ\6_Literatur\FDZ-DZHW\FDZ-DZHW.ctv6</vt:lpwstr>
  </property>
</Properties>
</file>